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5BAA" w14:textId="77777777" w:rsidR="00D94911" w:rsidRPr="00567B75" w:rsidRDefault="00D94911" w:rsidP="00567B75">
      <w:pPr>
        <w:ind w:right="-32"/>
        <w:jc w:val="both"/>
        <w:rPr>
          <w:sz w:val="22"/>
          <w:szCs w:val="22"/>
        </w:rPr>
      </w:pPr>
    </w:p>
    <w:p w14:paraId="6D325D9E" w14:textId="52862067" w:rsidR="00EE3666" w:rsidRPr="00567B75" w:rsidRDefault="00EE3666" w:rsidP="00567B75">
      <w:pPr>
        <w:ind w:right="-32"/>
        <w:jc w:val="center"/>
        <w:rPr>
          <w:b/>
          <w:sz w:val="22"/>
          <w:szCs w:val="22"/>
          <w:u w:val="single"/>
        </w:rPr>
      </w:pPr>
      <w:r w:rsidRPr="00567B75">
        <w:rPr>
          <w:b/>
          <w:sz w:val="22"/>
          <w:szCs w:val="22"/>
          <w:u w:val="single"/>
        </w:rPr>
        <w:t>B. Tech. in Mathematics &amp; Computing</w:t>
      </w:r>
    </w:p>
    <w:p w14:paraId="0A2E8B32" w14:textId="369EB357" w:rsidR="00F265A8" w:rsidRPr="00567B75" w:rsidRDefault="00F265A8" w:rsidP="00567B75">
      <w:pPr>
        <w:ind w:right="-32" w:firstLine="720"/>
        <w:jc w:val="both"/>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256"/>
        <w:gridCol w:w="6049"/>
      </w:tblGrid>
      <w:tr w:rsidR="006F56E8" w:rsidRPr="00567B75" w14:paraId="4891D4E1" w14:textId="77777777" w:rsidTr="001B6663">
        <w:trPr>
          <w:trHeight w:val="189"/>
          <w:jc w:val="center"/>
        </w:trPr>
        <w:tc>
          <w:tcPr>
            <w:tcW w:w="3256" w:type="dxa"/>
            <w:shd w:val="clear" w:color="auto" w:fill="auto"/>
          </w:tcPr>
          <w:p w14:paraId="651BEAEE" w14:textId="77777777" w:rsidR="006F56E8" w:rsidRPr="00567B75" w:rsidRDefault="006F56E8" w:rsidP="00567B75">
            <w:pPr>
              <w:jc w:val="center"/>
              <w:rPr>
                <w:sz w:val="22"/>
                <w:szCs w:val="22"/>
                <w:lang w:eastAsia="en-IN"/>
              </w:rPr>
            </w:pPr>
            <w:r w:rsidRPr="00567B75">
              <w:rPr>
                <w:b/>
                <w:bCs/>
                <w:sz w:val="22"/>
                <w:szCs w:val="22"/>
                <w:lang w:eastAsia="en-IN"/>
              </w:rPr>
              <w:t>Program Learning Objectives:</w:t>
            </w:r>
          </w:p>
        </w:tc>
        <w:tc>
          <w:tcPr>
            <w:tcW w:w="6049" w:type="dxa"/>
            <w:shd w:val="clear" w:color="auto" w:fill="auto"/>
          </w:tcPr>
          <w:p w14:paraId="7B10A4DE" w14:textId="77777777" w:rsidR="006F56E8" w:rsidRPr="00567B75" w:rsidRDefault="006F56E8" w:rsidP="00567B75">
            <w:pPr>
              <w:jc w:val="center"/>
              <w:rPr>
                <w:sz w:val="22"/>
                <w:szCs w:val="22"/>
                <w:lang w:eastAsia="en-IN"/>
              </w:rPr>
            </w:pPr>
            <w:r w:rsidRPr="00567B75">
              <w:rPr>
                <w:b/>
                <w:bCs/>
                <w:sz w:val="22"/>
                <w:szCs w:val="22"/>
                <w:lang w:eastAsia="en-IN"/>
              </w:rPr>
              <w:t>Program Learning Outcomes:</w:t>
            </w:r>
          </w:p>
        </w:tc>
      </w:tr>
      <w:tr w:rsidR="006F56E8" w:rsidRPr="00567B75" w14:paraId="12BCF0D3" w14:textId="77777777" w:rsidTr="001B6663">
        <w:trPr>
          <w:jc w:val="center"/>
        </w:trPr>
        <w:tc>
          <w:tcPr>
            <w:tcW w:w="3256" w:type="dxa"/>
            <w:shd w:val="clear" w:color="auto" w:fill="auto"/>
          </w:tcPr>
          <w:p w14:paraId="1DA09BE0" w14:textId="77777777" w:rsidR="006F56E8" w:rsidRPr="00567B75" w:rsidRDefault="006F56E8" w:rsidP="00567B75">
            <w:pPr>
              <w:jc w:val="both"/>
              <w:rPr>
                <w:sz w:val="22"/>
                <w:szCs w:val="22"/>
                <w:lang w:eastAsia="en-IN"/>
              </w:rPr>
            </w:pPr>
            <w:r w:rsidRPr="00567B75">
              <w:rPr>
                <w:b/>
                <w:bCs/>
                <w:sz w:val="22"/>
                <w:szCs w:val="22"/>
                <w:lang w:eastAsia="en-IN"/>
              </w:rPr>
              <w:t>Program Goal 1:</w:t>
            </w:r>
          </w:p>
          <w:p w14:paraId="35889593" w14:textId="77777777" w:rsidR="006F56E8" w:rsidRPr="00567B75" w:rsidRDefault="006F56E8" w:rsidP="00567B75">
            <w:pPr>
              <w:jc w:val="both"/>
              <w:rPr>
                <w:sz w:val="22"/>
                <w:szCs w:val="22"/>
                <w:lang w:eastAsia="en-IN"/>
              </w:rPr>
            </w:pPr>
            <w:r w:rsidRPr="00567B75">
              <w:rPr>
                <w:sz w:val="22"/>
                <w:szCs w:val="22"/>
                <w:lang w:eastAsia="en-IN"/>
              </w:rPr>
              <w:t>To learn and excel in rigor of Mathematics</w:t>
            </w:r>
          </w:p>
        </w:tc>
        <w:tc>
          <w:tcPr>
            <w:tcW w:w="6049" w:type="dxa"/>
            <w:shd w:val="clear" w:color="auto" w:fill="auto"/>
          </w:tcPr>
          <w:p w14:paraId="53DF00E4" w14:textId="77777777" w:rsidR="006F56E8" w:rsidRPr="00567B75" w:rsidRDefault="006F56E8" w:rsidP="00567B75">
            <w:pPr>
              <w:jc w:val="both"/>
              <w:rPr>
                <w:b/>
                <w:sz w:val="22"/>
                <w:szCs w:val="22"/>
                <w:lang w:eastAsia="en-IN"/>
              </w:rPr>
            </w:pPr>
            <w:r w:rsidRPr="00567B75">
              <w:rPr>
                <w:b/>
                <w:sz w:val="22"/>
                <w:szCs w:val="22"/>
                <w:lang w:eastAsia="en-IN"/>
              </w:rPr>
              <w:t>Program Learning Outcome 1a:</w:t>
            </w:r>
          </w:p>
          <w:p w14:paraId="2D321886" w14:textId="77777777" w:rsidR="006F56E8" w:rsidRPr="00567B75" w:rsidRDefault="006F56E8" w:rsidP="00567B75">
            <w:pPr>
              <w:jc w:val="both"/>
              <w:rPr>
                <w:sz w:val="22"/>
                <w:szCs w:val="22"/>
                <w:lang w:eastAsia="en-IN"/>
              </w:rPr>
            </w:pPr>
            <w:r w:rsidRPr="00567B75">
              <w:rPr>
                <w:sz w:val="22"/>
                <w:szCs w:val="22"/>
                <w:lang w:eastAsia="en-IN"/>
              </w:rPr>
              <w:t>The students are equipped with a mixture of basic and advanced mathematics courses during the program</w:t>
            </w:r>
          </w:p>
          <w:p w14:paraId="75E3A385" w14:textId="77777777" w:rsidR="006F56E8" w:rsidRPr="00567B75" w:rsidRDefault="006F56E8" w:rsidP="00567B75">
            <w:pPr>
              <w:jc w:val="both"/>
              <w:rPr>
                <w:b/>
                <w:sz w:val="22"/>
                <w:szCs w:val="22"/>
                <w:lang w:eastAsia="en-IN"/>
              </w:rPr>
            </w:pPr>
            <w:r w:rsidRPr="00567B75">
              <w:rPr>
                <w:b/>
                <w:sz w:val="22"/>
                <w:szCs w:val="22"/>
                <w:lang w:eastAsia="en-IN"/>
              </w:rPr>
              <w:t>Program Learning Outcome 1b:</w:t>
            </w:r>
          </w:p>
          <w:p w14:paraId="39051329" w14:textId="77777777" w:rsidR="006F56E8" w:rsidRPr="00567B75" w:rsidRDefault="006F56E8" w:rsidP="00567B75">
            <w:pPr>
              <w:jc w:val="both"/>
              <w:rPr>
                <w:sz w:val="22"/>
                <w:szCs w:val="22"/>
                <w:lang w:eastAsia="en-IN"/>
              </w:rPr>
            </w:pPr>
            <w:r w:rsidRPr="00567B75">
              <w:rPr>
                <w:sz w:val="22"/>
                <w:szCs w:val="22"/>
                <w:lang w:eastAsia="en-IN"/>
              </w:rPr>
              <w:t>A rigorous training in all basic courses in Mathematics is obtained</w:t>
            </w:r>
          </w:p>
        </w:tc>
      </w:tr>
      <w:tr w:rsidR="006F56E8" w:rsidRPr="00567B75" w14:paraId="1407B9B1" w14:textId="77777777" w:rsidTr="001B6663">
        <w:trPr>
          <w:jc w:val="center"/>
        </w:trPr>
        <w:tc>
          <w:tcPr>
            <w:tcW w:w="3256" w:type="dxa"/>
            <w:shd w:val="clear" w:color="auto" w:fill="auto"/>
          </w:tcPr>
          <w:p w14:paraId="756F9BD3" w14:textId="77777777" w:rsidR="006F56E8" w:rsidRPr="00567B75" w:rsidRDefault="006F56E8" w:rsidP="00567B75">
            <w:pPr>
              <w:jc w:val="both"/>
              <w:rPr>
                <w:sz w:val="22"/>
                <w:szCs w:val="22"/>
                <w:lang w:eastAsia="en-IN"/>
              </w:rPr>
            </w:pPr>
            <w:r w:rsidRPr="00567B75">
              <w:rPr>
                <w:b/>
                <w:bCs/>
                <w:sz w:val="22"/>
                <w:szCs w:val="22"/>
                <w:lang w:eastAsia="en-IN"/>
              </w:rPr>
              <w:t>Program Goal 2:</w:t>
            </w:r>
          </w:p>
          <w:p w14:paraId="55B9F14D" w14:textId="77777777" w:rsidR="006F56E8" w:rsidRPr="00567B75" w:rsidRDefault="006F56E8" w:rsidP="00567B75">
            <w:pPr>
              <w:jc w:val="both"/>
              <w:rPr>
                <w:sz w:val="22"/>
                <w:szCs w:val="22"/>
                <w:lang w:eastAsia="en-IN"/>
              </w:rPr>
            </w:pPr>
            <w:r w:rsidRPr="00567B75">
              <w:rPr>
                <w:sz w:val="22"/>
                <w:szCs w:val="22"/>
                <w:lang w:eastAsia="en-IN"/>
              </w:rPr>
              <w:t>To be able to apply the concepts of Mathematics in problems</w:t>
            </w:r>
          </w:p>
        </w:tc>
        <w:tc>
          <w:tcPr>
            <w:tcW w:w="6049" w:type="dxa"/>
            <w:shd w:val="clear" w:color="auto" w:fill="auto"/>
          </w:tcPr>
          <w:p w14:paraId="596AF65B" w14:textId="77777777" w:rsidR="006F56E8" w:rsidRPr="00567B75" w:rsidRDefault="006F56E8" w:rsidP="00567B75">
            <w:pPr>
              <w:jc w:val="both"/>
              <w:rPr>
                <w:b/>
                <w:sz w:val="22"/>
                <w:szCs w:val="22"/>
                <w:lang w:eastAsia="en-IN"/>
              </w:rPr>
            </w:pPr>
            <w:r w:rsidRPr="00567B75">
              <w:rPr>
                <w:b/>
                <w:sz w:val="22"/>
                <w:szCs w:val="22"/>
                <w:lang w:eastAsia="en-IN"/>
              </w:rPr>
              <w:t>Program Learning Outcome 2a:</w:t>
            </w:r>
          </w:p>
          <w:p w14:paraId="7779E3A9" w14:textId="77777777" w:rsidR="006F56E8" w:rsidRPr="00567B75" w:rsidRDefault="006F56E8" w:rsidP="00567B75">
            <w:pPr>
              <w:jc w:val="both"/>
              <w:rPr>
                <w:sz w:val="22"/>
                <w:szCs w:val="22"/>
                <w:lang w:eastAsia="en-IN"/>
              </w:rPr>
            </w:pPr>
            <w:r w:rsidRPr="00567B75">
              <w:rPr>
                <w:sz w:val="22"/>
                <w:szCs w:val="22"/>
                <w:lang w:eastAsia="en-IN"/>
              </w:rPr>
              <w:t>Students pursue application-oriented courses in the form of electives</w:t>
            </w:r>
          </w:p>
          <w:p w14:paraId="1A1FCC19" w14:textId="77777777" w:rsidR="006F56E8" w:rsidRPr="00567B75" w:rsidRDefault="006F56E8" w:rsidP="00567B75">
            <w:pPr>
              <w:jc w:val="both"/>
              <w:rPr>
                <w:b/>
                <w:sz w:val="22"/>
                <w:szCs w:val="22"/>
                <w:lang w:eastAsia="en-IN"/>
              </w:rPr>
            </w:pPr>
            <w:r w:rsidRPr="00567B75">
              <w:rPr>
                <w:b/>
                <w:sz w:val="22"/>
                <w:szCs w:val="22"/>
                <w:lang w:eastAsia="en-IN"/>
              </w:rPr>
              <w:t>Program Learning Outcome 2b:</w:t>
            </w:r>
          </w:p>
          <w:p w14:paraId="50E59EBE" w14:textId="77777777" w:rsidR="006F56E8" w:rsidRPr="00567B75" w:rsidRDefault="006F56E8" w:rsidP="00567B75">
            <w:pPr>
              <w:jc w:val="both"/>
              <w:rPr>
                <w:sz w:val="22"/>
                <w:szCs w:val="22"/>
                <w:lang w:eastAsia="en-IN"/>
              </w:rPr>
            </w:pPr>
            <w:r w:rsidRPr="00567B75">
              <w:rPr>
                <w:sz w:val="22"/>
                <w:szCs w:val="22"/>
                <w:lang w:eastAsia="en-IN"/>
              </w:rPr>
              <w:t>Application skills of using mathematics is acquired.</w:t>
            </w:r>
          </w:p>
        </w:tc>
      </w:tr>
      <w:tr w:rsidR="006F56E8" w:rsidRPr="00567B75" w14:paraId="6DCAF8B0" w14:textId="77777777" w:rsidTr="001B6663">
        <w:trPr>
          <w:jc w:val="center"/>
        </w:trPr>
        <w:tc>
          <w:tcPr>
            <w:tcW w:w="3256" w:type="dxa"/>
            <w:shd w:val="clear" w:color="auto" w:fill="auto"/>
          </w:tcPr>
          <w:p w14:paraId="076B668A" w14:textId="77777777" w:rsidR="006F56E8" w:rsidRPr="00567B75" w:rsidRDefault="006F56E8" w:rsidP="00567B75">
            <w:pPr>
              <w:jc w:val="both"/>
              <w:rPr>
                <w:sz w:val="22"/>
                <w:szCs w:val="22"/>
                <w:lang w:eastAsia="en-IN"/>
              </w:rPr>
            </w:pPr>
            <w:r w:rsidRPr="00567B75">
              <w:rPr>
                <w:b/>
                <w:bCs/>
                <w:sz w:val="22"/>
                <w:szCs w:val="22"/>
                <w:lang w:eastAsia="en-IN"/>
              </w:rPr>
              <w:t>Program Goal 3:</w:t>
            </w:r>
          </w:p>
          <w:p w14:paraId="3E496831" w14:textId="77777777" w:rsidR="006F56E8" w:rsidRPr="00567B75" w:rsidRDefault="006F56E8" w:rsidP="00567B75">
            <w:pPr>
              <w:jc w:val="both"/>
              <w:rPr>
                <w:sz w:val="22"/>
                <w:szCs w:val="22"/>
                <w:lang w:eastAsia="en-IN"/>
              </w:rPr>
            </w:pPr>
            <w:r w:rsidRPr="00567B75">
              <w:rPr>
                <w:sz w:val="22"/>
                <w:szCs w:val="22"/>
                <w:lang w:eastAsia="en-IN"/>
              </w:rPr>
              <w:t>To learn and excel in contemporary courses in Computer Science domain</w:t>
            </w:r>
          </w:p>
        </w:tc>
        <w:tc>
          <w:tcPr>
            <w:tcW w:w="6049" w:type="dxa"/>
            <w:shd w:val="clear" w:color="auto" w:fill="auto"/>
          </w:tcPr>
          <w:p w14:paraId="212EF226" w14:textId="77777777" w:rsidR="006F56E8" w:rsidRPr="00567B75" w:rsidRDefault="006F56E8" w:rsidP="00567B75">
            <w:pPr>
              <w:jc w:val="both"/>
              <w:rPr>
                <w:b/>
                <w:sz w:val="22"/>
                <w:szCs w:val="22"/>
                <w:lang w:eastAsia="en-IN"/>
              </w:rPr>
            </w:pPr>
            <w:r w:rsidRPr="00567B75">
              <w:rPr>
                <w:b/>
                <w:sz w:val="22"/>
                <w:szCs w:val="22"/>
                <w:lang w:eastAsia="en-IN"/>
              </w:rPr>
              <w:t>Program Learning Outcome 3 a:</w:t>
            </w:r>
          </w:p>
          <w:p w14:paraId="210C672F" w14:textId="77777777" w:rsidR="006F56E8" w:rsidRPr="00567B75" w:rsidRDefault="006F56E8" w:rsidP="00567B75">
            <w:pPr>
              <w:jc w:val="both"/>
              <w:rPr>
                <w:sz w:val="22"/>
                <w:szCs w:val="22"/>
                <w:lang w:eastAsia="en-IN"/>
              </w:rPr>
            </w:pPr>
            <w:r w:rsidRPr="00567B75">
              <w:rPr>
                <w:sz w:val="22"/>
                <w:szCs w:val="22"/>
                <w:lang w:eastAsia="en-IN"/>
              </w:rPr>
              <w:t xml:space="preserve">Students are exposed to both hardware and software courses. </w:t>
            </w:r>
          </w:p>
          <w:p w14:paraId="73DF4592" w14:textId="77777777" w:rsidR="006F56E8" w:rsidRPr="00567B75" w:rsidRDefault="006F56E8" w:rsidP="00567B75">
            <w:pPr>
              <w:jc w:val="both"/>
              <w:rPr>
                <w:b/>
                <w:sz w:val="22"/>
                <w:szCs w:val="22"/>
                <w:lang w:eastAsia="en-IN"/>
              </w:rPr>
            </w:pPr>
            <w:r w:rsidRPr="00567B75">
              <w:rPr>
                <w:b/>
                <w:sz w:val="22"/>
                <w:szCs w:val="22"/>
                <w:lang w:eastAsia="en-IN"/>
              </w:rPr>
              <w:t>Program Learning Outcome 3 b:</w:t>
            </w:r>
          </w:p>
          <w:p w14:paraId="577CE787" w14:textId="77777777" w:rsidR="006F56E8" w:rsidRPr="00567B75" w:rsidRDefault="006F56E8" w:rsidP="00567B75">
            <w:pPr>
              <w:jc w:val="both"/>
              <w:rPr>
                <w:sz w:val="22"/>
                <w:szCs w:val="22"/>
                <w:lang w:eastAsia="en-IN"/>
              </w:rPr>
            </w:pPr>
            <w:r w:rsidRPr="00567B75">
              <w:rPr>
                <w:sz w:val="22"/>
                <w:szCs w:val="22"/>
                <w:lang w:eastAsia="en-IN"/>
              </w:rPr>
              <w:t>Acquainted with advanced courses in computer science.</w:t>
            </w:r>
          </w:p>
        </w:tc>
      </w:tr>
      <w:tr w:rsidR="006F56E8" w:rsidRPr="00567B75" w14:paraId="4271453A" w14:textId="77777777" w:rsidTr="001B6663">
        <w:trPr>
          <w:jc w:val="center"/>
        </w:trPr>
        <w:tc>
          <w:tcPr>
            <w:tcW w:w="3256" w:type="dxa"/>
            <w:shd w:val="clear" w:color="auto" w:fill="auto"/>
          </w:tcPr>
          <w:p w14:paraId="1EB35F31" w14:textId="77777777" w:rsidR="006F56E8" w:rsidRPr="00567B75" w:rsidRDefault="006F56E8" w:rsidP="00567B75">
            <w:pPr>
              <w:jc w:val="both"/>
              <w:rPr>
                <w:b/>
                <w:bCs/>
                <w:sz w:val="22"/>
                <w:szCs w:val="22"/>
                <w:lang w:eastAsia="en-IN"/>
              </w:rPr>
            </w:pPr>
            <w:r w:rsidRPr="00567B75">
              <w:rPr>
                <w:b/>
                <w:bCs/>
                <w:sz w:val="22"/>
                <w:szCs w:val="22"/>
                <w:lang w:eastAsia="en-IN"/>
              </w:rPr>
              <w:t>Program Goal 4:</w:t>
            </w:r>
          </w:p>
          <w:p w14:paraId="625799F7" w14:textId="77777777" w:rsidR="006F56E8" w:rsidRPr="00567B75" w:rsidRDefault="006F56E8" w:rsidP="00567B75">
            <w:pPr>
              <w:jc w:val="both"/>
              <w:rPr>
                <w:color w:val="000000"/>
                <w:sz w:val="22"/>
                <w:szCs w:val="22"/>
                <w:lang w:eastAsia="en-IN"/>
              </w:rPr>
            </w:pPr>
            <w:r w:rsidRPr="00567B75">
              <w:rPr>
                <w:bCs/>
                <w:sz w:val="22"/>
                <w:szCs w:val="22"/>
                <w:lang w:eastAsia="en-IN"/>
              </w:rPr>
              <w:t>To be leader in the area where both Mathematics and computer science skills are required</w:t>
            </w:r>
          </w:p>
        </w:tc>
        <w:tc>
          <w:tcPr>
            <w:tcW w:w="6049" w:type="dxa"/>
            <w:shd w:val="clear" w:color="auto" w:fill="auto"/>
          </w:tcPr>
          <w:p w14:paraId="55BA774A" w14:textId="77777777" w:rsidR="006F56E8" w:rsidRPr="00567B75" w:rsidRDefault="006F56E8" w:rsidP="00567B75">
            <w:pPr>
              <w:jc w:val="both"/>
              <w:rPr>
                <w:b/>
                <w:sz w:val="22"/>
                <w:szCs w:val="22"/>
                <w:lang w:eastAsia="en-IN"/>
              </w:rPr>
            </w:pPr>
            <w:r w:rsidRPr="00567B75">
              <w:rPr>
                <w:b/>
                <w:sz w:val="22"/>
                <w:szCs w:val="22"/>
                <w:lang w:eastAsia="en-IN"/>
              </w:rPr>
              <w:t>Program Learning Outcome 4:</w:t>
            </w:r>
          </w:p>
          <w:p w14:paraId="6D7F3490" w14:textId="77777777" w:rsidR="006F56E8" w:rsidRPr="00567B75" w:rsidRDefault="006F56E8" w:rsidP="00567B75">
            <w:pPr>
              <w:jc w:val="both"/>
              <w:rPr>
                <w:sz w:val="22"/>
                <w:szCs w:val="22"/>
                <w:lang w:eastAsia="en-IN"/>
              </w:rPr>
            </w:pPr>
            <w:r w:rsidRPr="00567B75">
              <w:rPr>
                <w:sz w:val="22"/>
                <w:szCs w:val="22"/>
                <w:lang w:eastAsia="en-IN"/>
              </w:rPr>
              <w:t>Leadership skills are developed through overall exposure to various components</w:t>
            </w:r>
          </w:p>
          <w:p w14:paraId="44105A9E" w14:textId="77777777" w:rsidR="006F56E8" w:rsidRPr="00567B75" w:rsidRDefault="006F56E8" w:rsidP="00567B75">
            <w:pPr>
              <w:jc w:val="both"/>
              <w:rPr>
                <w:sz w:val="22"/>
                <w:szCs w:val="22"/>
                <w:lang w:eastAsia="en-IN"/>
              </w:rPr>
            </w:pPr>
          </w:p>
        </w:tc>
      </w:tr>
    </w:tbl>
    <w:p w14:paraId="0E799625" w14:textId="77777777" w:rsidR="006F56E8" w:rsidRPr="00567B75" w:rsidRDefault="006F56E8" w:rsidP="00567B75">
      <w:pPr>
        <w:ind w:right="-32" w:firstLine="720"/>
        <w:jc w:val="both"/>
        <w:rPr>
          <w:b/>
          <w:sz w:val="22"/>
          <w:szCs w:val="22"/>
        </w:rPr>
      </w:pP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FE7603" w:rsidRPr="002A4A27" w14:paraId="7CA8C129" w14:textId="77777777" w:rsidTr="00E27857">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02D164" w14:textId="77777777" w:rsidR="00FE7603" w:rsidRPr="002A4A27" w:rsidRDefault="00FE7603" w:rsidP="00E27857">
            <w:pPr>
              <w:rPr>
                <w:b/>
                <w:bCs/>
                <w:sz w:val="22"/>
                <w:szCs w:val="22"/>
              </w:rPr>
            </w:pPr>
            <w:bookmarkStart w:id="0" w:name="_Hlk180747616"/>
            <w:r w:rsidRPr="002A4A27">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6227A100" w14:textId="77777777" w:rsidR="00FE7603" w:rsidRPr="002A4A27" w:rsidRDefault="00FE7603" w:rsidP="00E27857">
            <w:pPr>
              <w:jc w:val="center"/>
              <w:rPr>
                <w:b/>
                <w:bCs/>
                <w:sz w:val="22"/>
                <w:szCs w:val="22"/>
              </w:rPr>
            </w:pPr>
            <w:r w:rsidRPr="002A4A27">
              <w:rPr>
                <w:b/>
                <w:bCs/>
                <w:sz w:val="22"/>
                <w:szCs w:val="22"/>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25585544" w14:textId="77777777" w:rsidR="00FE7603" w:rsidRPr="002A4A27" w:rsidRDefault="00FE7603" w:rsidP="00E27857">
            <w:pPr>
              <w:jc w:val="center"/>
              <w:rPr>
                <w:b/>
                <w:bCs/>
                <w:sz w:val="22"/>
                <w:szCs w:val="22"/>
              </w:rPr>
            </w:pPr>
            <w:r w:rsidRPr="002A4A27">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48CBEA7E" w14:textId="77777777" w:rsidR="00FE7603" w:rsidRPr="002A4A27" w:rsidRDefault="00FE7603" w:rsidP="00E27857">
            <w:pPr>
              <w:jc w:val="center"/>
              <w:rPr>
                <w:b/>
                <w:bCs/>
                <w:sz w:val="22"/>
                <w:szCs w:val="22"/>
              </w:rPr>
            </w:pPr>
            <w:r w:rsidRPr="002A4A27">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1EFC6FA" w14:textId="77777777" w:rsidR="00FE7603" w:rsidRPr="002A4A27" w:rsidRDefault="00FE7603" w:rsidP="00E27857">
            <w:pPr>
              <w:jc w:val="center"/>
              <w:rPr>
                <w:b/>
                <w:bCs/>
                <w:sz w:val="22"/>
                <w:szCs w:val="22"/>
              </w:rPr>
            </w:pPr>
            <w:r w:rsidRPr="002A4A27">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76B1518A" w14:textId="77777777" w:rsidR="00FE7603" w:rsidRPr="002A4A27" w:rsidRDefault="00FE7603" w:rsidP="00E27857">
            <w:pPr>
              <w:jc w:val="center"/>
              <w:rPr>
                <w:b/>
                <w:bCs/>
                <w:sz w:val="22"/>
                <w:szCs w:val="22"/>
              </w:rPr>
            </w:pPr>
            <w:r w:rsidRPr="002A4A27">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0B920A7B" w14:textId="77777777" w:rsidR="00FE7603" w:rsidRPr="002A4A27" w:rsidRDefault="00FE7603" w:rsidP="00E27857">
            <w:pPr>
              <w:jc w:val="center"/>
              <w:rPr>
                <w:b/>
                <w:bCs/>
                <w:sz w:val="22"/>
                <w:szCs w:val="22"/>
              </w:rPr>
            </w:pPr>
            <w:r w:rsidRPr="002A4A27">
              <w:rPr>
                <w:b/>
                <w:bCs/>
                <w:sz w:val="22"/>
                <w:szCs w:val="22"/>
              </w:rPr>
              <w:t>C</w:t>
            </w:r>
          </w:p>
        </w:tc>
      </w:tr>
      <w:tr w:rsidR="00FE7603" w:rsidRPr="002A4A27" w14:paraId="52FD9583"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1072FBD" w14:textId="77777777" w:rsidR="00FE7603" w:rsidRPr="002A4A27" w:rsidRDefault="00FE7603" w:rsidP="00E27857">
            <w:pPr>
              <w:jc w:val="center"/>
              <w:rPr>
                <w:sz w:val="22"/>
                <w:szCs w:val="22"/>
              </w:rPr>
            </w:pPr>
            <w:r w:rsidRPr="002A4A27">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3BBF4A97" w14:textId="77777777" w:rsidR="00FE7603" w:rsidRPr="002A4A27" w:rsidRDefault="00FE7603" w:rsidP="00E27857">
            <w:pPr>
              <w:rPr>
                <w:sz w:val="22"/>
                <w:szCs w:val="22"/>
              </w:rPr>
            </w:pPr>
            <w:r w:rsidRPr="002A4A27">
              <w:rPr>
                <w:sz w:val="22"/>
                <w:szCs w:val="22"/>
              </w:rPr>
              <w:t>MA1101</w:t>
            </w:r>
          </w:p>
        </w:tc>
        <w:tc>
          <w:tcPr>
            <w:tcW w:w="3869" w:type="dxa"/>
            <w:tcBorders>
              <w:top w:val="nil"/>
              <w:left w:val="nil"/>
              <w:bottom w:val="single" w:sz="8" w:space="0" w:color="auto"/>
              <w:right w:val="single" w:sz="8" w:space="0" w:color="auto"/>
            </w:tcBorders>
            <w:shd w:val="clear" w:color="auto" w:fill="auto"/>
            <w:vAlign w:val="center"/>
          </w:tcPr>
          <w:p w14:paraId="349D501C" w14:textId="77777777" w:rsidR="00FE7603" w:rsidRPr="002A4A27" w:rsidRDefault="00FE7603" w:rsidP="00E27857">
            <w:pPr>
              <w:rPr>
                <w:sz w:val="22"/>
                <w:szCs w:val="22"/>
              </w:rPr>
            </w:pPr>
            <w:r w:rsidRPr="002A4A27">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12170011"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176A4101" w14:textId="77777777" w:rsidR="00FE7603" w:rsidRPr="002A4A27" w:rsidRDefault="00FE7603" w:rsidP="00E27857">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624C7903" w14:textId="77777777" w:rsidR="00FE7603" w:rsidRPr="002A4A27" w:rsidRDefault="00FE7603" w:rsidP="00E27857">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2ACB4407" w14:textId="77777777" w:rsidR="00FE7603" w:rsidRPr="002A4A27" w:rsidRDefault="00FE7603" w:rsidP="00E27857">
            <w:pPr>
              <w:jc w:val="center"/>
              <w:rPr>
                <w:sz w:val="22"/>
                <w:szCs w:val="22"/>
              </w:rPr>
            </w:pPr>
            <w:r w:rsidRPr="002A4A27">
              <w:rPr>
                <w:sz w:val="22"/>
                <w:szCs w:val="22"/>
              </w:rPr>
              <w:t>4.0</w:t>
            </w:r>
          </w:p>
        </w:tc>
      </w:tr>
      <w:tr w:rsidR="00FE7603" w:rsidRPr="002A4A27" w14:paraId="74473332"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55D9BAD" w14:textId="77777777" w:rsidR="00FE7603" w:rsidRPr="002A4A27" w:rsidRDefault="00FE7603" w:rsidP="00E27857">
            <w:pPr>
              <w:jc w:val="center"/>
              <w:rPr>
                <w:sz w:val="22"/>
                <w:szCs w:val="22"/>
              </w:rPr>
            </w:pPr>
            <w:r w:rsidRPr="002A4A27">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532A3AED" w14:textId="77777777" w:rsidR="00FE7603" w:rsidRPr="002A4A27" w:rsidRDefault="00FE7603" w:rsidP="00E27857">
            <w:pPr>
              <w:rPr>
                <w:sz w:val="22"/>
                <w:szCs w:val="22"/>
              </w:rPr>
            </w:pPr>
            <w:r w:rsidRPr="002A4A27">
              <w:rPr>
                <w:sz w:val="22"/>
                <w:szCs w:val="22"/>
              </w:rPr>
              <w:t>CS1101</w:t>
            </w:r>
          </w:p>
        </w:tc>
        <w:tc>
          <w:tcPr>
            <w:tcW w:w="3869" w:type="dxa"/>
            <w:tcBorders>
              <w:top w:val="nil"/>
              <w:left w:val="nil"/>
              <w:bottom w:val="single" w:sz="8" w:space="0" w:color="auto"/>
              <w:right w:val="single" w:sz="8" w:space="0" w:color="auto"/>
            </w:tcBorders>
            <w:shd w:val="clear" w:color="auto" w:fill="auto"/>
            <w:vAlign w:val="center"/>
          </w:tcPr>
          <w:p w14:paraId="16237256" w14:textId="77777777" w:rsidR="00FE7603" w:rsidRPr="002A4A27" w:rsidRDefault="00FE7603" w:rsidP="00E27857">
            <w:pPr>
              <w:rPr>
                <w:sz w:val="22"/>
                <w:szCs w:val="22"/>
              </w:rPr>
            </w:pPr>
            <w:r w:rsidRPr="002A4A27">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68E617B8"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E28DCD0" w14:textId="77777777" w:rsidR="00FE7603" w:rsidRPr="002A4A27" w:rsidRDefault="00FE7603" w:rsidP="00E27857">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0ABF1C6"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F672D72" w14:textId="77777777" w:rsidR="00FE7603" w:rsidRPr="002A4A27" w:rsidRDefault="00FE7603" w:rsidP="00E27857">
            <w:pPr>
              <w:jc w:val="center"/>
              <w:rPr>
                <w:sz w:val="22"/>
                <w:szCs w:val="22"/>
              </w:rPr>
            </w:pPr>
            <w:r w:rsidRPr="002A4A27">
              <w:rPr>
                <w:sz w:val="22"/>
                <w:szCs w:val="22"/>
              </w:rPr>
              <w:t>4.5</w:t>
            </w:r>
          </w:p>
        </w:tc>
      </w:tr>
      <w:tr w:rsidR="00FE7603" w:rsidRPr="002A4A27" w14:paraId="6E8B9044"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A83FBA0" w14:textId="77777777" w:rsidR="00FE7603" w:rsidRPr="002A4A27" w:rsidRDefault="00FE7603" w:rsidP="00E27857">
            <w:pPr>
              <w:jc w:val="center"/>
              <w:rPr>
                <w:sz w:val="22"/>
                <w:szCs w:val="22"/>
              </w:rPr>
            </w:pPr>
            <w:r w:rsidRPr="002A4A27">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645909B5" w14:textId="77777777" w:rsidR="00FE7603" w:rsidRPr="002A4A27" w:rsidRDefault="00FE7603" w:rsidP="00E27857">
            <w:pPr>
              <w:rPr>
                <w:sz w:val="22"/>
                <w:szCs w:val="22"/>
              </w:rPr>
            </w:pPr>
            <w:r w:rsidRPr="002A4A27">
              <w:rPr>
                <w:sz w:val="22"/>
                <w:szCs w:val="22"/>
              </w:rPr>
              <w:t>PH1101/PH1201</w:t>
            </w:r>
          </w:p>
        </w:tc>
        <w:tc>
          <w:tcPr>
            <w:tcW w:w="3869" w:type="dxa"/>
            <w:tcBorders>
              <w:top w:val="nil"/>
              <w:left w:val="nil"/>
              <w:bottom w:val="single" w:sz="8" w:space="0" w:color="auto"/>
              <w:right w:val="single" w:sz="8" w:space="0" w:color="auto"/>
            </w:tcBorders>
            <w:shd w:val="clear" w:color="auto" w:fill="auto"/>
            <w:vAlign w:val="center"/>
          </w:tcPr>
          <w:p w14:paraId="46D643C3" w14:textId="77777777" w:rsidR="00FE7603" w:rsidRPr="002A4A27" w:rsidRDefault="00FE7603" w:rsidP="00E27857">
            <w:pPr>
              <w:rPr>
                <w:sz w:val="22"/>
                <w:szCs w:val="22"/>
              </w:rPr>
            </w:pPr>
            <w:r w:rsidRPr="002A4A27">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24F275F8"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04A474AD" w14:textId="77777777" w:rsidR="00FE7603" w:rsidRPr="002A4A27" w:rsidRDefault="00FE7603" w:rsidP="00E27857">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341CD290"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0C69D40" w14:textId="77777777" w:rsidR="00FE7603" w:rsidRPr="002A4A27" w:rsidRDefault="00FE7603" w:rsidP="00E27857">
            <w:pPr>
              <w:jc w:val="center"/>
              <w:rPr>
                <w:sz w:val="22"/>
                <w:szCs w:val="22"/>
              </w:rPr>
            </w:pPr>
            <w:r w:rsidRPr="002A4A27">
              <w:rPr>
                <w:sz w:val="22"/>
                <w:szCs w:val="22"/>
              </w:rPr>
              <w:t>5.5</w:t>
            </w:r>
          </w:p>
        </w:tc>
      </w:tr>
      <w:tr w:rsidR="00FE7603" w:rsidRPr="002A4A27" w14:paraId="3C9D76B5"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2A6FBE" w14:textId="77777777" w:rsidR="00FE7603" w:rsidRPr="002A4A27" w:rsidRDefault="00FE7603" w:rsidP="00E27857">
            <w:pPr>
              <w:jc w:val="center"/>
              <w:rPr>
                <w:sz w:val="22"/>
                <w:szCs w:val="22"/>
              </w:rPr>
            </w:pPr>
            <w:r w:rsidRPr="002A4A27">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260DD3B8" w14:textId="77777777" w:rsidR="00FE7603" w:rsidRPr="002A4A27" w:rsidRDefault="00FE7603" w:rsidP="00E27857">
            <w:pPr>
              <w:rPr>
                <w:sz w:val="22"/>
                <w:szCs w:val="22"/>
              </w:rPr>
            </w:pPr>
            <w:r w:rsidRPr="002A4A27">
              <w:rPr>
                <w:sz w:val="22"/>
                <w:szCs w:val="22"/>
              </w:rPr>
              <w:t>CE1101/CE1201</w:t>
            </w:r>
          </w:p>
        </w:tc>
        <w:tc>
          <w:tcPr>
            <w:tcW w:w="3869" w:type="dxa"/>
            <w:tcBorders>
              <w:top w:val="nil"/>
              <w:left w:val="nil"/>
              <w:bottom w:val="single" w:sz="8" w:space="0" w:color="auto"/>
              <w:right w:val="single" w:sz="8" w:space="0" w:color="auto"/>
            </w:tcBorders>
            <w:shd w:val="clear" w:color="auto" w:fill="auto"/>
            <w:vAlign w:val="center"/>
          </w:tcPr>
          <w:p w14:paraId="7B8011E2" w14:textId="77777777" w:rsidR="00FE7603" w:rsidRPr="002A4A27" w:rsidRDefault="00FE7603" w:rsidP="00E27857">
            <w:pPr>
              <w:rPr>
                <w:sz w:val="22"/>
                <w:szCs w:val="22"/>
              </w:rPr>
            </w:pPr>
            <w:r w:rsidRPr="002A4A27">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7B3AF559" w14:textId="77777777" w:rsidR="00FE7603" w:rsidRPr="002A4A27" w:rsidRDefault="00FE7603" w:rsidP="00E27857">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1FE3470D" w14:textId="77777777" w:rsidR="00FE7603" w:rsidRPr="002A4A27" w:rsidRDefault="00FE7603" w:rsidP="00E27857">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D2990F7"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EAB4C5D" w14:textId="77777777" w:rsidR="00FE7603" w:rsidRPr="002A4A27" w:rsidRDefault="00FE7603" w:rsidP="00E27857">
            <w:pPr>
              <w:jc w:val="center"/>
              <w:rPr>
                <w:sz w:val="22"/>
                <w:szCs w:val="22"/>
              </w:rPr>
            </w:pPr>
            <w:r w:rsidRPr="002A4A27">
              <w:rPr>
                <w:sz w:val="22"/>
                <w:szCs w:val="22"/>
              </w:rPr>
              <w:t>2.5</w:t>
            </w:r>
          </w:p>
        </w:tc>
      </w:tr>
      <w:tr w:rsidR="00FE7603" w:rsidRPr="002A4A27" w14:paraId="1DFF8AB1"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FDFDF62" w14:textId="77777777" w:rsidR="00FE7603" w:rsidRPr="002A4A27" w:rsidRDefault="00FE7603" w:rsidP="00E27857">
            <w:pPr>
              <w:jc w:val="center"/>
              <w:rPr>
                <w:sz w:val="22"/>
                <w:szCs w:val="22"/>
              </w:rPr>
            </w:pPr>
            <w:r w:rsidRPr="002A4A27">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4A89A671" w14:textId="77777777" w:rsidR="00FE7603" w:rsidRPr="002A4A27" w:rsidRDefault="00FE7603" w:rsidP="00E27857">
            <w:pPr>
              <w:rPr>
                <w:sz w:val="22"/>
                <w:szCs w:val="22"/>
              </w:rPr>
            </w:pPr>
            <w:r w:rsidRPr="002A4A27">
              <w:rPr>
                <w:sz w:val="22"/>
                <w:szCs w:val="22"/>
              </w:rPr>
              <w:t>EE1101/EE1201</w:t>
            </w:r>
          </w:p>
        </w:tc>
        <w:tc>
          <w:tcPr>
            <w:tcW w:w="3869" w:type="dxa"/>
            <w:tcBorders>
              <w:top w:val="nil"/>
              <w:left w:val="nil"/>
              <w:bottom w:val="single" w:sz="8" w:space="0" w:color="auto"/>
              <w:right w:val="single" w:sz="8" w:space="0" w:color="auto"/>
            </w:tcBorders>
            <w:shd w:val="clear" w:color="auto" w:fill="auto"/>
            <w:vAlign w:val="center"/>
          </w:tcPr>
          <w:p w14:paraId="1DC31000" w14:textId="77777777" w:rsidR="00FE7603" w:rsidRPr="002A4A27" w:rsidRDefault="00FE7603" w:rsidP="00E27857">
            <w:pPr>
              <w:rPr>
                <w:sz w:val="22"/>
                <w:szCs w:val="22"/>
              </w:rPr>
            </w:pPr>
            <w:r w:rsidRPr="002A4A27">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5F498665"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2B5CBF3" w14:textId="77777777" w:rsidR="00FE7603" w:rsidRPr="002A4A27" w:rsidRDefault="00FE7603" w:rsidP="00E27857">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335DFB66" w14:textId="77777777" w:rsidR="00FE7603" w:rsidRPr="002A4A27" w:rsidRDefault="00FE7603" w:rsidP="00E27857">
            <w:pPr>
              <w:jc w:val="center"/>
              <w:rPr>
                <w:sz w:val="22"/>
                <w:szCs w:val="22"/>
              </w:rPr>
            </w:pPr>
            <w:r w:rsidRPr="002A4A27">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378254E4" w14:textId="77777777" w:rsidR="00FE7603" w:rsidRPr="002A4A27" w:rsidRDefault="00FE7603" w:rsidP="00E27857">
            <w:pPr>
              <w:jc w:val="center"/>
              <w:rPr>
                <w:sz w:val="22"/>
                <w:szCs w:val="22"/>
              </w:rPr>
            </w:pPr>
            <w:r w:rsidRPr="002A4A27">
              <w:rPr>
                <w:sz w:val="22"/>
                <w:szCs w:val="22"/>
              </w:rPr>
              <w:t>4.5</w:t>
            </w:r>
          </w:p>
        </w:tc>
      </w:tr>
      <w:tr w:rsidR="00FE7603" w:rsidRPr="002A4A27" w14:paraId="37F013E1"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F78764C" w14:textId="77777777" w:rsidR="00FE7603" w:rsidRPr="002A4A27" w:rsidRDefault="00FE7603" w:rsidP="00E27857">
            <w:pPr>
              <w:jc w:val="center"/>
              <w:rPr>
                <w:sz w:val="22"/>
                <w:szCs w:val="22"/>
              </w:rPr>
            </w:pPr>
            <w:r w:rsidRPr="002A4A27">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7B5F452E" w14:textId="77777777" w:rsidR="00FE7603" w:rsidRPr="002A4A27" w:rsidRDefault="00FE7603" w:rsidP="00E27857">
            <w:pPr>
              <w:rPr>
                <w:sz w:val="22"/>
                <w:szCs w:val="22"/>
              </w:rPr>
            </w:pPr>
            <w:r w:rsidRPr="002A4A27">
              <w:rPr>
                <w:sz w:val="22"/>
                <w:szCs w:val="22"/>
              </w:rPr>
              <w:t>HS1101</w:t>
            </w:r>
          </w:p>
        </w:tc>
        <w:tc>
          <w:tcPr>
            <w:tcW w:w="3869" w:type="dxa"/>
            <w:tcBorders>
              <w:top w:val="nil"/>
              <w:left w:val="nil"/>
              <w:bottom w:val="single" w:sz="8" w:space="0" w:color="auto"/>
              <w:right w:val="single" w:sz="8" w:space="0" w:color="auto"/>
            </w:tcBorders>
            <w:shd w:val="clear" w:color="auto" w:fill="auto"/>
            <w:vAlign w:val="center"/>
          </w:tcPr>
          <w:p w14:paraId="10EDF46B" w14:textId="77777777" w:rsidR="00FE7603" w:rsidRPr="002A4A27" w:rsidRDefault="00FE7603" w:rsidP="00E27857">
            <w:pPr>
              <w:rPr>
                <w:sz w:val="22"/>
                <w:szCs w:val="22"/>
              </w:rPr>
            </w:pPr>
            <w:r w:rsidRPr="002A4A27">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13C66658" w14:textId="77777777" w:rsidR="00FE7603" w:rsidRPr="002A4A27" w:rsidRDefault="00FE7603" w:rsidP="00E27857">
            <w:pPr>
              <w:jc w:val="center"/>
              <w:rPr>
                <w:sz w:val="22"/>
                <w:szCs w:val="22"/>
              </w:rPr>
            </w:pPr>
            <w:r w:rsidRPr="002A4A27">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3D50FDA9" w14:textId="77777777" w:rsidR="00FE7603" w:rsidRPr="002A4A27" w:rsidRDefault="00FE7603" w:rsidP="00E27857">
            <w:pPr>
              <w:jc w:val="center"/>
              <w:rPr>
                <w:sz w:val="22"/>
                <w:szCs w:val="22"/>
              </w:rPr>
            </w:pPr>
            <w:r w:rsidRPr="002A4A27">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671FFF01" w14:textId="77777777" w:rsidR="00FE7603" w:rsidRPr="002A4A27" w:rsidRDefault="00FE7603" w:rsidP="00E27857">
            <w:pPr>
              <w:jc w:val="center"/>
              <w:rPr>
                <w:sz w:val="22"/>
                <w:szCs w:val="22"/>
              </w:rPr>
            </w:pPr>
            <w:r w:rsidRPr="002A4A27">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186B58F" w14:textId="77777777" w:rsidR="00FE7603" w:rsidRPr="002A4A27" w:rsidRDefault="00FE7603" w:rsidP="00E27857">
            <w:pPr>
              <w:jc w:val="center"/>
              <w:rPr>
                <w:sz w:val="22"/>
                <w:szCs w:val="22"/>
              </w:rPr>
            </w:pPr>
            <w:r w:rsidRPr="002A4A27">
              <w:rPr>
                <w:sz w:val="22"/>
                <w:szCs w:val="22"/>
              </w:rPr>
              <w:t>2.5</w:t>
            </w:r>
          </w:p>
        </w:tc>
      </w:tr>
      <w:tr w:rsidR="00FE7603" w:rsidRPr="002A4A27" w14:paraId="5A591AD5" w14:textId="77777777" w:rsidTr="00E27857">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10376BEB" w14:textId="77777777" w:rsidR="00FE7603" w:rsidRPr="002A4A27" w:rsidRDefault="00FE7603" w:rsidP="00E27857">
            <w:pPr>
              <w:jc w:val="center"/>
              <w:rPr>
                <w:b/>
                <w:bCs/>
                <w:sz w:val="22"/>
                <w:szCs w:val="22"/>
              </w:rPr>
            </w:pPr>
            <w:r w:rsidRPr="002A4A27">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3933CD4B" w14:textId="77777777" w:rsidR="00FE7603" w:rsidRPr="002A4A27" w:rsidRDefault="00FE7603" w:rsidP="00E27857">
            <w:pPr>
              <w:jc w:val="center"/>
              <w:rPr>
                <w:b/>
                <w:bCs/>
                <w:sz w:val="22"/>
                <w:szCs w:val="22"/>
              </w:rPr>
            </w:pPr>
            <w:r w:rsidRPr="002A4A27">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1357958F" w14:textId="77777777" w:rsidR="00FE7603" w:rsidRPr="002A4A27" w:rsidRDefault="00FE7603" w:rsidP="00E27857">
            <w:pPr>
              <w:jc w:val="center"/>
              <w:rPr>
                <w:b/>
                <w:bCs/>
                <w:sz w:val="22"/>
                <w:szCs w:val="22"/>
              </w:rPr>
            </w:pPr>
            <w:r w:rsidRPr="002A4A27">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2211443A" w14:textId="77777777" w:rsidR="00FE7603" w:rsidRPr="002A4A27" w:rsidRDefault="00FE7603" w:rsidP="00E27857">
            <w:pPr>
              <w:jc w:val="center"/>
              <w:rPr>
                <w:b/>
                <w:bCs/>
                <w:sz w:val="22"/>
                <w:szCs w:val="22"/>
              </w:rPr>
            </w:pPr>
            <w:r w:rsidRPr="002A4A27">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0B731E2B" w14:textId="77777777" w:rsidR="00FE7603" w:rsidRPr="002A4A27" w:rsidRDefault="00FE7603" w:rsidP="00E27857">
            <w:pPr>
              <w:jc w:val="center"/>
              <w:rPr>
                <w:b/>
                <w:bCs/>
                <w:sz w:val="22"/>
                <w:szCs w:val="22"/>
              </w:rPr>
            </w:pPr>
            <w:r w:rsidRPr="002A4A27">
              <w:rPr>
                <w:b/>
                <w:bCs/>
                <w:sz w:val="22"/>
                <w:szCs w:val="22"/>
              </w:rPr>
              <w:t>23.5</w:t>
            </w:r>
          </w:p>
        </w:tc>
      </w:tr>
    </w:tbl>
    <w:p w14:paraId="27673499" w14:textId="77777777" w:rsidR="00FE7603" w:rsidRDefault="00FE7603" w:rsidP="00FE7603">
      <w:pPr>
        <w:rPr>
          <w:sz w:val="22"/>
          <w:szCs w:val="22"/>
        </w:rPr>
      </w:pPr>
    </w:p>
    <w:p w14:paraId="3D59958B" w14:textId="77777777" w:rsidR="00FE7603" w:rsidRDefault="00FE7603" w:rsidP="00FE7603">
      <w:pPr>
        <w:rPr>
          <w:sz w:val="22"/>
          <w:szCs w:val="22"/>
        </w:rPr>
      </w:pP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FE7603" w:rsidRPr="002A4A27" w14:paraId="6B356A29" w14:textId="77777777" w:rsidTr="00E27857">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CAC5AC" w14:textId="77777777" w:rsidR="00FE7603" w:rsidRPr="002A4A27" w:rsidRDefault="00FE7603" w:rsidP="00E27857">
            <w:pPr>
              <w:jc w:val="center"/>
              <w:rPr>
                <w:b/>
                <w:bCs/>
                <w:sz w:val="22"/>
                <w:szCs w:val="22"/>
              </w:rPr>
            </w:pPr>
            <w:r w:rsidRPr="002A4A27">
              <w:rPr>
                <w:b/>
                <w:bCs/>
                <w:sz w:val="22"/>
                <w:szCs w:val="22"/>
              </w:rPr>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6E0E1898" w14:textId="77777777" w:rsidR="00FE7603" w:rsidRPr="002A4A27" w:rsidRDefault="00FE7603" w:rsidP="00E27857">
            <w:pPr>
              <w:jc w:val="center"/>
              <w:rPr>
                <w:b/>
                <w:bCs/>
                <w:sz w:val="22"/>
                <w:szCs w:val="22"/>
              </w:rPr>
            </w:pPr>
            <w:r w:rsidRPr="002A4A27">
              <w:rPr>
                <w:b/>
                <w:bCs/>
                <w:sz w:val="22"/>
                <w:szCs w:val="22"/>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2DD27981" w14:textId="77777777" w:rsidR="00FE7603" w:rsidRPr="002A4A27" w:rsidRDefault="00FE7603" w:rsidP="00E27857">
            <w:pPr>
              <w:jc w:val="center"/>
              <w:rPr>
                <w:b/>
                <w:bCs/>
                <w:sz w:val="22"/>
                <w:szCs w:val="22"/>
              </w:rPr>
            </w:pPr>
            <w:r w:rsidRPr="002A4A27">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7E8C0E1F" w14:textId="77777777" w:rsidR="00FE7603" w:rsidRPr="002A4A27" w:rsidRDefault="00FE7603" w:rsidP="00E27857">
            <w:pPr>
              <w:jc w:val="center"/>
              <w:rPr>
                <w:b/>
                <w:bCs/>
                <w:sz w:val="22"/>
                <w:szCs w:val="22"/>
              </w:rPr>
            </w:pPr>
            <w:r w:rsidRPr="002A4A27">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5E06A74F" w14:textId="77777777" w:rsidR="00FE7603" w:rsidRPr="002A4A27" w:rsidRDefault="00FE7603" w:rsidP="00E27857">
            <w:pPr>
              <w:jc w:val="center"/>
              <w:rPr>
                <w:b/>
                <w:bCs/>
                <w:sz w:val="22"/>
                <w:szCs w:val="22"/>
              </w:rPr>
            </w:pPr>
            <w:r w:rsidRPr="002A4A27">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404D58D7" w14:textId="77777777" w:rsidR="00FE7603" w:rsidRPr="002A4A27" w:rsidRDefault="00FE7603" w:rsidP="00E27857">
            <w:pPr>
              <w:jc w:val="center"/>
              <w:rPr>
                <w:b/>
                <w:bCs/>
                <w:sz w:val="22"/>
                <w:szCs w:val="22"/>
              </w:rPr>
            </w:pPr>
            <w:r w:rsidRPr="002A4A27">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72561375" w14:textId="77777777" w:rsidR="00FE7603" w:rsidRPr="002A4A27" w:rsidRDefault="00FE7603" w:rsidP="00E27857">
            <w:pPr>
              <w:jc w:val="center"/>
              <w:rPr>
                <w:b/>
                <w:bCs/>
                <w:sz w:val="22"/>
                <w:szCs w:val="22"/>
              </w:rPr>
            </w:pPr>
            <w:r w:rsidRPr="002A4A27">
              <w:rPr>
                <w:b/>
                <w:bCs/>
                <w:sz w:val="22"/>
                <w:szCs w:val="22"/>
              </w:rPr>
              <w:t>C</w:t>
            </w:r>
          </w:p>
        </w:tc>
      </w:tr>
      <w:tr w:rsidR="00FE7603" w:rsidRPr="002A4A27" w14:paraId="3C24D792"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7B368E11" w14:textId="77777777" w:rsidR="00FE7603" w:rsidRPr="002A4A27" w:rsidRDefault="00FE7603" w:rsidP="00E27857">
            <w:pPr>
              <w:jc w:val="center"/>
              <w:rPr>
                <w:sz w:val="22"/>
                <w:szCs w:val="22"/>
              </w:rPr>
            </w:pPr>
            <w:r w:rsidRPr="002A4A27">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76F52705" w14:textId="77777777" w:rsidR="00FE7603" w:rsidRPr="002A4A27" w:rsidRDefault="00FE7603" w:rsidP="00E27857">
            <w:pPr>
              <w:rPr>
                <w:sz w:val="22"/>
                <w:szCs w:val="22"/>
              </w:rPr>
            </w:pPr>
            <w:r w:rsidRPr="002A4A27">
              <w:rPr>
                <w:sz w:val="22"/>
                <w:szCs w:val="22"/>
              </w:rPr>
              <w:t>MA1201</w:t>
            </w:r>
          </w:p>
        </w:tc>
        <w:tc>
          <w:tcPr>
            <w:tcW w:w="3815" w:type="dxa"/>
            <w:tcBorders>
              <w:top w:val="nil"/>
              <w:left w:val="nil"/>
              <w:bottom w:val="single" w:sz="8" w:space="0" w:color="auto"/>
              <w:right w:val="single" w:sz="8" w:space="0" w:color="auto"/>
            </w:tcBorders>
            <w:shd w:val="clear" w:color="auto" w:fill="auto"/>
            <w:vAlign w:val="center"/>
            <w:hideMark/>
          </w:tcPr>
          <w:p w14:paraId="35E6ECF8" w14:textId="77777777" w:rsidR="00FE7603" w:rsidRPr="002A4A27" w:rsidRDefault="00FE7603" w:rsidP="00E27857">
            <w:pPr>
              <w:rPr>
                <w:sz w:val="22"/>
                <w:szCs w:val="22"/>
              </w:rPr>
            </w:pPr>
            <w:r w:rsidRPr="002A4A27">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771DAD33" w14:textId="77777777" w:rsidR="00FE7603" w:rsidRPr="002A4A27" w:rsidRDefault="00FE7603" w:rsidP="00E27857">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488A65D4" w14:textId="77777777" w:rsidR="00FE7603" w:rsidRPr="002A4A27" w:rsidRDefault="00FE7603" w:rsidP="00E27857">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007149DD" w14:textId="77777777" w:rsidR="00FE7603" w:rsidRPr="002A4A27" w:rsidRDefault="00FE7603" w:rsidP="00E27857">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152B6094" w14:textId="77777777" w:rsidR="00FE7603" w:rsidRPr="002A4A27" w:rsidRDefault="00FE7603" w:rsidP="00E27857">
            <w:pPr>
              <w:jc w:val="center"/>
              <w:rPr>
                <w:sz w:val="22"/>
                <w:szCs w:val="22"/>
              </w:rPr>
            </w:pPr>
            <w:r w:rsidRPr="002A4A27">
              <w:rPr>
                <w:sz w:val="22"/>
                <w:szCs w:val="22"/>
              </w:rPr>
              <w:t>4</w:t>
            </w:r>
          </w:p>
        </w:tc>
      </w:tr>
      <w:tr w:rsidR="00FE7603" w:rsidRPr="002A4A27" w14:paraId="6CB228D7"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C6EDE28" w14:textId="77777777" w:rsidR="00FE7603" w:rsidRPr="002A4A27" w:rsidRDefault="00FE7603" w:rsidP="00E27857">
            <w:pPr>
              <w:jc w:val="center"/>
              <w:rPr>
                <w:sz w:val="22"/>
                <w:szCs w:val="22"/>
              </w:rPr>
            </w:pPr>
            <w:r w:rsidRPr="002A4A27">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744D8C14" w14:textId="77777777" w:rsidR="00FE7603" w:rsidRPr="002A4A27" w:rsidRDefault="00FE7603" w:rsidP="00E27857">
            <w:pPr>
              <w:rPr>
                <w:sz w:val="22"/>
                <w:szCs w:val="22"/>
              </w:rPr>
            </w:pPr>
            <w:r w:rsidRPr="002A4A27">
              <w:rPr>
                <w:sz w:val="22"/>
                <w:szCs w:val="22"/>
              </w:rPr>
              <w:t>CS1201</w:t>
            </w:r>
          </w:p>
        </w:tc>
        <w:tc>
          <w:tcPr>
            <w:tcW w:w="3815" w:type="dxa"/>
            <w:tcBorders>
              <w:top w:val="nil"/>
              <w:left w:val="nil"/>
              <w:bottom w:val="single" w:sz="8" w:space="0" w:color="auto"/>
              <w:right w:val="single" w:sz="8" w:space="0" w:color="auto"/>
            </w:tcBorders>
            <w:shd w:val="clear" w:color="auto" w:fill="auto"/>
            <w:vAlign w:val="center"/>
          </w:tcPr>
          <w:p w14:paraId="5E03DCAA" w14:textId="77777777" w:rsidR="00FE7603" w:rsidRPr="002A4A27" w:rsidRDefault="00FE7603" w:rsidP="00E27857">
            <w:pPr>
              <w:rPr>
                <w:sz w:val="22"/>
                <w:szCs w:val="22"/>
              </w:rPr>
            </w:pPr>
            <w:r w:rsidRPr="002A4A27">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55355A45" w14:textId="77777777" w:rsidR="00FE7603" w:rsidRPr="002A4A27" w:rsidRDefault="00FE7603" w:rsidP="00E27857">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7AD4F436" w14:textId="77777777" w:rsidR="00FE7603" w:rsidRPr="002A4A27" w:rsidRDefault="00FE7603" w:rsidP="00E27857">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56A9B214" w14:textId="77777777" w:rsidR="00FE7603" w:rsidRPr="002A4A27" w:rsidRDefault="00FE7603" w:rsidP="00E27857">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472189D9" w14:textId="77777777" w:rsidR="00FE7603" w:rsidRPr="002A4A27" w:rsidRDefault="00FE7603" w:rsidP="00E27857">
            <w:pPr>
              <w:jc w:val="center"/>
              <w:rPr>
                <w:sz w:val="22"/>
                <w:szCs w:val="22"/>
              </w:rPr>
            </w:pPr>
            <w:r w:rsidRPr="002A4A27">
              <w:rPr>
                <w:sz w:val="22"/>
                <w:szCs w:val="22"/>
              </w:rPr>
              <w:t>4.5</w:t>
            </w:r>
          </w:p>
        </w:tc>
      </w:tr>
      <w:tr w:rsidR="00FE7603" w:rsidRPr="002A4A27" w14:paraId="62635400"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9D5A63D" w14:textId="77777777" w:rsidR="00FE7603" w:rsidRPr="002A4A27" w:rsidRDefault="00FE7603" w:rsidP="00E27857">
            <w:pPr>
              <w:jc w:val="center"/>
              <w:rPr>
                <w:sz w:val="22"/>
                <w:szCs w:val="22"/>
              </w:rPr>
            </w:pPr>
            <w:r w:rsidRPr="002A4A27">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4571573" w14:textId="77777777" w:rsidR="00FE7603" w:rsidRPr="002A4A27" w:rsidRDefault="00FE7603" w:rsidP="00E27857">
            <w:pPr>
              <w:rPr>
                <w:sz w:val="22"/>
                <w:szCs w:val="22"/>
              </w:rPr>
            </w:pPr>
            <w:r w:rsidRPr="002A4A27">
              <w:rPr>
                <w:sz w:val="22"/>
                <w:szCs w:val="22"/>
              </w:rPr>
              <w:t>CH1201/CH1101</w:t>
            </w:r>
          </w:p>
        </w:tc>
        <w:tc>
          <w:tcPr>
            <w:tcW w:w="3815" w:type="dxa"/>
            <w:tcBorders>
              <w:top w:val="nil"/>
              <w:left w:val="nil"/>
              <w:bottom w:val="single" w:sz="8" w:space="0" w:color="auto"/>
              <w:right w:val="single" w:sz="8" w:space="0" w:color="auto"/>
            </w:tcBorders>
            <w:shd w:val="clear" w:color="auto" w:fill="auto"/>
            <w:vAlign w:val="center"/>
          </w:tcPr>
          <w:p w14:paraId="7BDECBD1" w14:textId="77777777" w:rsidR="00FE7603" w:rsidRPr="002A4A27" w:rsidRDefault="00FE7603" w:rsidP="00E27857">
            <w:pPr>
              <w:rPr>
                <w:sz w:val="22"/>
                <w:szCs w:val="22"/>
              </w:rPr>
            </w:pPr>
            <w:r w:rsidRPr="002A4A27">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2D3E1879" w14:textId="77777777" w:rsidR="00FE7603" w:rsidRPr="002A4A27" w:rsidRDefault="00FE7603" w:rsidP="00E27857">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423DA410" w14:textId="77777777" w:rsidR="00FE7603" w:rsidRPr="002A4A27" w:rsidRDefault="00FE7603" w:rsidP="00E27857">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51CBC5F0" w14:textId="77777777" w:rsidR="00FE7603" w:rsidRPr="002A4A27" w:rsidRDefault="00FE7603" w:rsidP="00E27857">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1757702" w14:textId="77777777" w:rsidR="00FE7603" w:rsidRPr="002A4A27" w:rsidRDefault="00FE7603" w:rsidP="00E27857">
            <w:pPr>
              <w:jc w:val="center"/>
              <w:rPr>
                <w:sz w:val="22"/>
                <w:szCs w:val="22"/>
              </w:rPr>
            </w:pPr>
            <w:r w:rsidRPr="002A4A27">
              <w:rPr>
                <w:sz w:val="22"/>
                <w:szCs w:val="22"/>
              </w:rPr>
              <w:t>5.5</w:t>
            </w:r>
          </w:p>
        </w:tc>
      </w:tr>
      <w:tr w:rsidR="00FE7603" w:rsidRPr="002A4A27" w14:paraId="6997FF35"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79A80C2" w14:textId="77777777" w:rsidR="00FE7603" w:rsidRPr="002A4A27" w:rsidRDefault="00FE7603" w:rsidP="00E27857">
            <w:pPr>
              <w:jc w:val="center"/>
              <w:rPr>
                <w:sz w:val="22"/>
                <w:szCs w:val="22"/>
              </w:rPr>
            </w:pPr>
            <w:r w:rsidRPr="002A4A27">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1D4A5684" w14:textId="77777777" w:rsidR="00FE7603" w:rsidRPr="002A4A27" w:rsidRDefault="00FE7603" w:rsidP="00E27857">
            <w:pPr>
              <w:rPr>
                <w:sz w:val="22"/>
                <w:szCs w:val="22"/>
              </w:rPr>
            </w:pPr>
            <w:r w:rsidRPr="002A4A27">
              <w:rPr>
                <w:sz w:val="22"/>
                <w:szCs w:val="22"/>
              </w:rPr>
              <w:t>ME1201/ME1101</w:t>
            </w:r>
          </w:p>
        </w:tc>
        <w:tc>
          <w:tcPr>
            <w:tcW w:w="3815" w:type="dxa"/>
            <w:tcBorders>
              <w:top w:val="nil"/>
              <w:left w:val="nil"/>
              <w:bottom w:val="single" w:sz="8" w:space="0" w:color="auto"/>
              <w:right w:val="single" w:sz="8" w:space="0" w:color="auto"/>
            </w:tcBorders>
            <w:shd w:val="clear" w:color="auto" w:fill="auto"/>
            <w:vAlign w:val="center"/>
          </w:tcPr>
          <w:p w14:paraId="47E5B6BB" w14:textId="77777777" w:rsidR="00FE7603" w:rsidRPr="002A4A27" w:rsidRDefault="00FE7603" w:rsidP="00E27857">
            <w:pPr>
              <w:rPr>
                <w:sz w:val="22"/>
                <w:szCs w:val="22"/>
              </w:rPr>
            </w:pPr>
            <w:r w:rsidRPr="002A4A27">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52A0074A" w14:textId="77777777" w:rsidR="00FE7603" w:rsidRPr="002A4A27" w:rsidRDefault="00FE7603" w:rsidP="00E27857">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6044762D" w14:textId="77777777" w:rsidR="00FE7603" w:rsidRPr="002A4A27" w:rsidRDefault="00FE7603" w:rsidP="00E27857">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3D768373" w14:textId="77777777" w:rsidR="00FE7603" w:rsidRPr="002A4A27" w:rsidRDefault="00FE7603" w:rsidP="00E27857">
            <w:pPr>
              <w:jc w:val="center"/>
              <w:rPr>
                <w:sz w:val="22"/>
                <w:szCs w:val="22"/>
              </w:rPr>
            </w:pPr>
            <w:r w:rsidRPr="002A4A27">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069DAA39" w14:textId="77777777" w:rsidR="00FE7603" w:rsidRPr="002A4A27" w:rsidRDefault="00FE7603" w:rsidP="00E27857">
            <w:pPr>
              <w:jc w:val="center"/>
              <w:rPr>
                <w:sz w:val="22"/>
                <w:szCs w:val="22"/>
              </w:rPr>
            </w:pPr>
            <w:r w:rsidRPr="002A4A27">
              <w:rPr>
                <w:sz w:val="22"/>
                <w:szCs w:val="22"/>
              </w:rPr>
              <w:t>1.5</w:t>
            </w:r>
          </w:p>
        </w:tc>
      </w:tr>
      <w:tr w:rsidR="00FE7603" w:rsidRPr="002A4A27" w14:paraId="220AB5FB"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7267E6E" w14:textId="77777777" w:rsidR="00FE7603" w:rsidRPr="002A4A27" w:rsidRDefault="00FE7603" w:rsidP="00E27857">
            <w:pPr>
              <w:jc w:val="center"/>
              <w:rPr>
                <w:sz w:val="22"/>
                <w:szCs w:val="22"/>
              </w:rPr>
            </w:pPr>
            <w:r w:rsidRPr="002A4A27">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6ACD0432" w14:textId="77777777" w:rsidR="00FE7603" w:rsidRPr="002A4A27" w:rsidRDefault="00FE7603" w:rsidP="00E27857">
            <w:pPr>
              <w:rPr>
                <w:sz w:val="22"/>
                <w:szCs w:val="22"/>
              </w:rPr>
            </w:pPr>
            <w:r w:rsidRPr="002A4A27">
              <w:rPr>
                <w:sz w:val="22"/>
                <w:szCs w:val="22"/>
              </w:rPr>
              <w:t>ME1202/ME1102</w:t>
            </w:r>
          </w:p>
        </w:tc>
        <w:tc>
          <w:tcPr>
            <w:tcW w:w="3815" w:type="dxa"/>
            <w:tcBorders>
              <w:top w:val="nil"/>
              <w:left w:val="nil"/>
              <w:bottom w:val="single" w:sz="8" w:space="0" w:color="auto"/>
              <w:right w:val="single" w:sz="8" w:space="0" w:color="auto"/>
            </w:tcBorders>
            <w:shd w:val="clear" w:color="auto" w:fill="auto"/>
            <w:vAlign w:val="center"/>
          </w:tcPr>
          <w:p w14:paraId="5626E1E2" w14:textId="77777777" w:rsidR="00FE7603" w:rsidRPr="002A4A27" w:rsidRDefault="00FE7603" w:rsidP="00E27857">
            <w:pPr>
              <w:rPr>
                <w:sz w:val="22"/>
                <w:szCs w:val="22"/>
              </w:rPr>
            </w:pPr>
            <w:r w:rsidRPr="002A4A27">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2CB46E59" w14:textId="77777777" w:rsidR="00FE7603" w:rsidRPr="002A4A27" w:rsidRDefault="00FE7603" w:rsidP="00E27857">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20FA1E9B" w14:textId="77777777" w:rsidR="00FE7603" w:rsidRPr="002A4A27" w:rsidRDefault="00FE7603" w:rsidP="00E27857">
            <w:pPr>
              <w:jc w:val="center"/>
              <w:rPr>
                <w:sz w:val="22"/>
                <w:szCs w:val="22"/>
              </w:rPr>
            </w:pPr>
            <w:r w:rsidRPr="002A4A27">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3674E4B8" w14:textId="77777777" w:rsidR="00FE7603" w:rsidRPr="002A4A27" w:rsidRDefault="00FE7603" w:rsidP="00E27857">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3D773A77" w14:textId="77777777" w:rsidR="00FE7603" w:rsidRPr="002A4A27" w:rsidRDefault="00FE7603" w:rsidP="00E27857">
            <w:pPr>
              <w:jc w:val="center"/>
              <w:rPr>
                <w:sz w:val="22"/>
                <w:szCs w:val="22"/>
              </w:rPr>
            </w:pPr>
            <w:r w:rsidRPr="002A4A27">
              <w:rPr>
                <w:sz w:val="22"/>
                <w:szCs w:val="22"/>
              </w:rPr>
              <w:t>4</w:t>
            </w:r>
          </w:p>
        </w:tc>
      </w:tr>
      <w:tr w:rsidR="00FE7603" w:rsidRPr="002A4A27" w14:paraId="248ED6DF"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FF4345B" w14:textId="77777777" w:rsidR="00FE7603" w:rsidRPr="002A4A27" w:rsidRDefault="00FE7603" w:rsidP="00E27857">
            <w:pPr>
              <w:jc w:val="center"/>
              <w:rPr>
                <w:sz w:val="22"/>
                <w:szCs w:val="22"/>
              </w:rPr>
            </w:pPr>
            <w:r w:rsidRPr="002A4A27">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26893631" w14:textId="77777777" w:rsidR="00FE7603" w:rsidRPr="002A4A27" w:rsidRDefault="00FE7603" w:rsidP="00E27857">
            <w:pPr>
              <w:rPr>
                <w:sz w:val="22"/>
                <w:szCs w:val="22"/>
              </w:rPr>
            </w:pPr>
            <w:r w:rsidRPr="002A4A27">
              <w:rPr>
                <w:sz w:val="22"/>
                <w:szCs w:val="22"/>
              </w:rPr>
              <w:t>IK1201</w:t>
            </w:r>
          </w:p>
        </w:tc>
        <w:tc>
          <w:tcPr>
            <w:tcW w:w="3815" w:type="dxa"/>
            <w:tcBorders>
              <w:top w:val="nil"/>
              <w:left w:val="nil"/>
              <w:bottom w:val="single" w:sz="8" w:space="0" w:color="auto"/>
              <w:right w:val="single" w:sz="8" w:space="0" w:color="auto"/>
            </w:tcBorders>
            <w:shd w:val="clear" w:color="auto" w:fill="auto"/>
            <w:vAlign w:val="center"/>
          </w:tcPr>
          <w:p w14:paraId="78F0B2F0" w14:textId="77777777" w:rsidR="00FE7603" w:rsidRPr="002A4A27" w:rsidRDefault="00FE7603" w:rsidP="00E27857">
            <w:pPr>
              <w:rPr>
                <w:sz w:val="22"/>
                <w:szCs w:val="22"/>
              </w:rPr>
            </w:pPr>
            <w:r w:rsidRPr="002A4A27">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450DA9C8" w14:textId="77777777" w:rsidR="00FE7603" w:rsidRPr="002A4A27" w:rsidRDefault="00FE7603" w:rsidP="00E27857">
            <w:pPr>
              <w:jc w:val="center"/>
              <w:rPr>
                <w:sz w:val="22"/>
                <w:szCs w:val="22"/>
              </w:rPr>
            </w:pPr>
            <w:r w:rsidRPr="002A4A27">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38373C97" w14:textId="77777777" w:rsidR="00FE7603" w:rsidRPr="002A4A27" w:rsidRDefault="00FE7603" w:rsidP="00E27857">
            <w:pPr>
              <w:jc w:val="center"/>
              <w:rPr>
                <w:sz w:val="22"/>
                <w:szCs w:val="22"/>
              </w:rPr>
            </w:pPr>
            <w:r w:rsidRPr="002A4A27">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3A1C4C04" w14:textId="77777777" w:rsidR="00FE7603" w:rsidRPr="002A4A27" w:rsidRDefault="00FE7603" w:rsidP="00E27857">
            <w:pPr>
              <w:jc w:val="center"/>
              <w:rPr>
                <w:sz w:val="22"/>
                <w:szCs w:val="22"/>
              </w:rPr>
            </w:pPr>
            <w:r w:rsidRPr="002A4A27">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6A9D0327" w14:textId="77777777" w:rsidR="00FE7603" w:rsidRPr="002A4A27" w:rsidRDefault="00FE7603" w:rsidP="00E27857">
            <w:pPr>
              <w:jc w:val="center"/>
              <w:rPr>
                <w:sz w:val="22"/>
                <w:szCs w:val="22"/>
              </w:rPr>
            </w:pPr>
            <w:r w:rsidRPr="002A4A27">
              <w:rPr>
                <w:sz w:val="22"/>
                <w:szCs w:val="22"/>
              </w:rPr>
              <w:t>3</w:t>
            </w:r>
          </w:p>
        </w:tc>
      </w:tr>
      <w:tr w:rsidR="00FE7603" w:rsidRPr="002A4A27" w14:paraId="391F2604" w14:textId="77777777" w:rsidTr="00E27857">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16D5EB7A" w14:textId="77777777" w:rsidR="00FE7603" w:rsidRPr="002A4A27" w:rsidRDefault="00FE7603" w:rsidP="00E27857">
            <w:pPr>
              <w:jc w:val="center"/>
              <w:rPr>
                <w:b/>
                <w:bCs/>
                <w:sz w:val="22"/>
                <w:szCs w:val="22"/>
              </w:rPr>
            </w:pPr>
            <w:r w:rsidRPr="002A4A27">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27B75F38" w14:textId="77777777" w:rsidR="00FE7603" w:rsidRPr="002A4A27" w:rsidRDefault="00FE7603" w:rsidP="00E27857">
            <w:pPr>
              <w:jc w:val="center"/>
              <w:rPr>
                <w:b/>
                <w:bCs/>
                <w:sz w:val="22"/>
                <w:szCs w:val="22"/>
              </w:rPr>
            </w:pPr>
            <w:r w:rsidRPr="002A4A27">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40CCAE27" w14:textId="77777777" w:rsidR="00FE7603" w:rsidRPr="002A4A27" w:rsidRDefault="00FE7603" w:rsidP="00E27857">
            <w:pPr>
              <w:jc w:val="center"/>
              <w:rPr>
                <w:b/>
                <w:bCs/>
                <w:sz w:val="22"/>
                <w:szCs w:val="22"/>
              </w:rPr>
            </w:pPr>
            <w:r w:rsidRPr="002A4A27">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0741DA99" w14:textId="77777777" w:rsidR="00FE7603" w:rsidRPr="002A4A27" w:rsidRDefault="00FE7603" w:rsidP="00E27857">
            <w:pPr>
              <w:jc w:val="center"/>
              <w:rPr>
                <w:b/>
                <w:bCs/>
                <w:sz w:val="22"/>
                <w:szCs w:val="22"/>
              </w:rPr>
            </w:pPr>
            <w:r w:rsidRPr="002A4A27">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046BDD8D" w14:textId="77777777" w:rsidR="00FE7603" w:rsidRPr="002A4A27" w:rsidRDefault="00FE7603" w:rsidP="00E27857">
            <w:pPr>
              <w:jc w:val="center"/>
              <w:rPr>
                <w:b/>
                <w:bCs/>
                <w:sz w:val="22"/>
                <w:szCs w:val="22"/>
              </w:rPr>
            </w:pPr>
            <w:r w:rsidRPr="002A4A27">
              <w:rPr>
                <w:b/>
                <w:bCs/>
                <w:sz w:val="22"/>
                <w:szCs w:val="22"/>
              </w:rPr>
              <w:t>22.5</w:t>
            </w:r>
          </w:p>
        </w:tc>
      </w:tr>
    </w:tbl>
    <w:p w14:paraId="0C4E821F" w14:textId="77777777" w:rsidR="00567B75" w:rsidRDefault="00567B75">
      <w:r>
        <w:br w:type="page"/>
      </w:r>
    </w:p>
    <w:tbl>
      <w:tblPr>
        <w:tblW w:w="0" w:type="auto"/>
        <w:jc w:val="center"/>
        <w:tblLook w:val="04A0" w:firstRow="1" w:lastRow="0" w:firstColumn="1" w:lastColumn="0" w:noHBand="0" w:noVBand="1"/>
      </w:tblPr>
      <w:tblGrid>
        <w:gridCol w:w="717"/>
        <w:gridCol w:w="1283"/>
        <w:gridCol w:w="4086"/>
        <w:gridCol w:w="851"/>
        <w:gridCol w:w="852"/>
        <w:gridCol w:w="851"/>
        <w:gridCol w:w="857"/>
      </w:tblGrid>
      <w:tr w:rsidR="00E27857" w:rsidRPr="000E7F3F" w14:paraId="27743B1B" w14:textId="77777777" w:rsidTr="00E27857">
        <w:trPr>
          <w:trHeight w:val="240"/>
          <w:jc w:val="center"/>
        </w:trPr>
        <w:tc>
          <w:tcPr>
            <w:tcW w:w="717" w:type="dxa"/>
            <w:tcBorders>
              <w:top w:val="single" w:sz="8" w:space="0" w:color="auto"/>
              <w:left w:val="single" w:sz="8" w:space="0" w:color="auto"/>
              <w:bottom w:val="single" w:sz="8" w:space="0" w:color="auto"/>
              <w:right w:val="single" w:sz="8" w:space="0" w:color="auto"/>
            </w:tcBorders>
            <w:noWrap/>
            <w:vAlign w:val="center"/>
            <w:hideMark/>
          </w:tcPr>
          <w:bookmarkEnd w:id="0"/>
          <w:p w14:paraId="585A3126" w14:textId="77777777" w:rsidR="00E27857" w:rsidRPr="000E7F3F" w:rsidRDefault="00E27857" w:rsidP="00E27857">
            <w:pPr>
              <w:jc w:val="center"/>
              <w:rPr>
                <w:b/>
                <w:bCs/>
              </w:rPr>
            </w:pPr>
            <w:r w:rsidRPr="000E7F3F">
              <w:rPr>
                <w:b/>
                <w:bCs/>
              </w:rPr>
              <w:lastRenderedPageBreak/>
              <w:t>Sl. No.</w:t>
            </w:r>
          </w:p>
        </w:tc>
        <w:tc>
          <w:tcPr>
            <w:tcW w:w="1283" w:type="dxa"/>
            <w:tcBorders>
              <w:top w:val="single" w:sz="8" w:space="0" w:color="auto"/>
              <w:left w:val="nil"/>
              <w:bottom w:val="single" w:sz="8" w:space="0" w:color="auto"/>
              <w:right w:val="single" w:sz="8" w:space="0" w:color="auto"/>
            </w:tcBorders>
            <w:noWrap/>
            <w:vAlign w:val="center"/>
            <w:hideMark/>
          </w:tcPr>
          <w:p w14:paraId="171C65AF" w14:textId="77777777" w:rsidR="00E27857" w:rsidRPr="000E7F3F" w:rsidRDefault="00E27857" w:rsidP="00E27857">
            <w:pPr>
              <w:jc w:val="center"/>
              <w:rPr>
                <w:b/>
                <w:bCs/>
              </w:rPr>
            </w:pPr>
            <w:r w:rsidRPr="000E7F3F">
              <w:rPr>
                <w:b/>
                <w:bCs/>
              </w:rPr>
              <w:t>Subject Code</w:t>
            </w:r>
          </w:p>
        </w:tc>
        <w:tc>
          <w:tcPr>
            <w:tcW w:w="4086" w:type="dxa"/>
            <w:tcBorders>
              <w:top w:val="single" w:sz="8" w:space="0" w:color="auto"/>
              <w:left w:val="nil"/>
              <w:bottom w:val="single" w:sz="8" w:space="0" w:color="auto"/>
              <w:right w:val="single" w:sz="8" w:space="0" w:color="auto"/>
            </w:tcBorders>
            <w:noWrap/>
            <w:vAlign w:val="center"/>
            <w:hideMark/>
          </w:tcPr>
          <w:p w14:paraId="3775AD1D" w14:textId="77777777" w:rsidR="00E27857" w:rsidRPr="000E7F3F" w:rsidRDefault="00E27857" w:rsidP="00E27857">
            <w:pPr>
              <w:jc w:val="center"/>
              <w:rPr>
                <w:b/>
                <w:bCs/>
              </w:rPr>
            </w:pPr>
            <w:r w:rsidRPr="000E7F3F">
              <w:rPr>
                <w:b/>
                <w:bCs/>
              </w:rPr>
              <w:t>SEMESTER III</w:t>
            </w:r>
          </w:p>
        </w:tc>
        <w:tc>
          <w:tcPr>
            <w:tcW w:w="851" w:type="dxa"/>
            <w:tcBorders>
              <w:top w:val="single" w:sz="8" w:space="0" w:color="auto"/>
              <w:left w:val="nil"/>
              <w:bottom w:val="single" w:sz="8" w:space="0" w:color="auto"/>
              <w:right w:val="single" w:sz="8" w:space="0" w:color="auto"/>
            </w:tcBorders>
            <w:noWrap/>
            <w:vAlign w:val="center"/>
            <w:hideMark/>
          </w:tcPr>
          <w:p w14:paraId="387EF067"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78D9621A"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4695729C" w14:textId="77777777" w:rsidR="00E27857" w:rsidRPr="000E7F3F" w:rsidRDefault="00E27857" w:rsidP="00E27857">
            <w:pPr>
              <w:jc w:val="center"/>
              <w:rPr>
                <w:b/>
                <w:bCs/>
              </w:rPr>
            </w:pPr>
            <w:r w:rsidRPr="000E7F3F">
              <w:rPr>
                <w:b/>
                <w:bCs/>
              </w:rPr>
              <w:t>P</w:t>
            </w:r>
          </w:p>
        </w:tc>
        <w:tc>
          <w:tcPr>
            <w:tcW w:w="857" w:type="dxa"/>
            <w:tcBorders>
              <w:top w:val="single" w:sz="8" w:space="0" w:color="auto"/>
              <w:left w:val="nil"/>
              <w:bottom w:val="single" w:sz="8" w:space="0" w:color="auto"/>
              <w:right w:val="single" w:sz="8" w:space="0" w:color="auto"/>
            </w:tcBorders>
            <w:noWrap/>
            <w:vAlign w:val="center"/>
            <w:hideMark/>
          </w:tcPr>
          <w:p w14:paraId="6E5AAB8D" w14:textId="77777777" w:rsidR="00E27857" w:rsidRPr="000E7F3F" w:rsidRDefault="00E27857" w:rsidP="00E27857">
            <w:pPr>
              <w:jc w:val="center"/>
              <w:rPr>
                <w:b/>
                <w:bCs/>
              </w:rPr>
            </w:pPr>
            <w:r w:rsidRPr="000E7F3F">
              <w:rPr>
                <w:b/>
                <w:bCs/>
              </w:rPr>
              <w:t>C</w:t>
            </w:r>
          </w:p>
        </w:tc>
      </w:tr>
      <w:tr w:rsidR="00E27857" w:rsidRPr="000E7F3F" w14:paraId="2BA48555"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310C5074" w14:textId="77777777" w:rsidR="00E27857" w:rsidRPr="000E7F3F" w:rsidRDefault="00E27857" w:rsidP="00E27857">
            <w:pPr>
              <w:jc w:val="center"/>
            </w:pPr>
            <w:r w:rsidRPr="000E7F3F">
              <w:t>1.</w:t>
            </w:r>
          </w:p>
        </w:tc>
        <w:tc>
          <w:tcPr>
            <w:tcW w:w="1283" w:type="dxa"/>
            <w:tcBorders>
              <w:top w:val="nil"/>
              <w:left w:val="nil"/>
              <w:bottom w:val="single" w:sz="8" w:space="0" w:color="auto"/>
              <w:right w:val="single" w:sz="8" w:space="0" w:color="auto"/>
            </w:tcBorders>
            <w:noWrap/>
            <w:vAlign w:val="center"/>
            <w:hideMark/>
          </w:tcPr>
          <w:p w14:paraId="40773D38" w14:textId="77777777" w:rsidR="00E27857" w:rsidRPr="000E7F3F" w:rsidRDefault="00E27857" w:rsidP="00E27857">
            <w:r w:rsidRPr="000E7F3F">
              <w:t>MA2101</w:t>
            </w:r>
          </w:p>
        </w:tc>
        <w:tc>
          <w:tcPr>
            <w:tcW w:w="4086" w:type="dxa"/>
            <w:tcBorders>
              <w:top w:val="nil"/>
              <w:left w:val="nil"/>
              <w:bottom w:val="single" w:sz="8" w:space="0" w:color="auto"/>
              <w:right w:val="single" w:sz="8" w:space="0" w:color="auto"/>
            </w:tcBorders>
            <w:vAlign w:val="center"/>
            <w:hideMark/>
          </w:tcPr>
          <w:p w14:paraId="39746755" w14:textId="77777777" w:rsidR="00E27857" w:rsidRPr="000E7F3F" w:rsidRDefault="00E27857" w:rsidP="00E27857">
            <w:r w:rsidRPr="000E7F3F">
              <w:t>Design and Analysis of Algorithms</w:t>
            </w:r>
          </w:p>
        </w:tc>
        <w:tc>
          <w:tcPr>
            <w:tcW w:w="851" w:type="dxa"/>
            <w:tcBorders>
              <w:top w:val="nil"/>
              <w:left w:val="nil"/>
              <w:bottom w:val="single" w:sz="8" w:space="0" w:color="auto"/>
              <w:right w:val="single" w:sz="8" w:space="0" w:color="auto"/>
            </w:tcBorders>
            <w:hideMark/>
          </w:tcPr>
          <w:p w14:paraId="41AD077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2605178F"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C6597ED" w14:textId="77777777" w:rsidR="00E27857" w:rsidRPr="000E7F3F" w:rsidRDefault="00E27857" w:rsidP="00E27857">
            <w:pPr>
              <w:jc w:val="center"/>
            </w:pPr>
            <w:r w:rsidRPr="000E7F3F">
              <w:t>2</w:t>
            </w:r>
          </w:p>
        </w:tc>
        <w:tc>
          <w:tcPr>
            <w:tcW w:w="857" w:type="dxa"/>
            <w:tcBorders>
              <w:top w:val="nil"/>
              <w:left w:val="nil"/>
              <w:bottom w:val="single" w:sz="8" w:space="0" w:color="auto"/>
              <w:right w:val="single" w:sz="8" w:space="0" w:color="auto"/>
            </w:tcBorders>
            <w:noWrap/>
            <w:hideMark/>
          </w:tcPr>
          <w:p w14:paraId="508223CE" w14:textId="77777777" w:rsidR="00E27857" w:rsidRPr="000E7F3F" w:rsidRDefault="00E27857" w:rsidP="00E27857">
            <w:pPr>
              <w:jc w:val="center"/>
            </w:pPr>
            <w:r w:rsidRPr="000E7F3F">
              <w:t>4</w:t>
            </w:r>
          </w:p>
        </w:tc>
      </w:tr>
      <w:tr w:rsidR="00E27857" w:rsidRPr="000E7F3F" w14:paraId="65B363CC"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619BCC25" w14:textId="77777777" w:rsidR="00E27857" w:rsidRPr="000E7F3F" w:rsidRDefault="00E27857" w:rsidP="00E27857">
            <w:pPr>
              <w:jc w:val="center"/>
            </w:pPr>
            <w:r w:rsidRPr="000E7F3F">
              <w:t>2.</w:t>
            </w:r>
          </w:p>
        </w:tc>
        <w:tc>
          <w:tcPr>
            <w:tcW w:w="1283" w:type="dxa"/>
            <w:tcBorders>
              <w:top w:val="nil"/>
              <w:left w:val="nil"/>
              <w:bottom w:val="single" w:sz="8" w:space="0" w:color="auto"/>
              <w:right w:val="single" w:sz="8" w:space="0" w:color="auto"/>
            </w:tcBorders>
            <w:noWrap/>
            <w:vAlign w:val="center"/>
            <w:hideMark/>
          </w:tcPr>
          <w:p w14:paraId="30F37F1C" w14:textId="77777777" w:rsidR="00E27857" w:rsidRPr="000E7F3F" w:rsidRDefault="00E27857" w:rsidP="00E27857">
            <w:r w:rsidRPr="000E7F3F">
              <w:t>MA2102</w:t>
            </w:r>
          </w:p>
        </w:tc>
        <w:tc>
          <w:tcPr>
            <w:tcW w:w="4086" w:type="dxa"/>
            <w:tcBorders>
              <w:top w:val="nil"/>
              <w:left w:val="nil"/>
              <w:bottom w:val="single" w:sz="8" w:space="0" w:color="auto"/>
              <w:right w:val="single" w:sz="8" w:space="0" w:color="auto"/>
            </w:tcBorders>
            <w:vAlign w:val="center"/>
            <w:hideMark/>
          </w:tcPr>
          <w:p w14:paraId="08601C95" w14:textId="77777777" w:rsidR="00E27857" w:rsidRPr="000E7F3F" w:rsidRDefault="00E27857" w:rsidP="00E27857">
            <w:r w:rsidRPr="000E7F3F">
              <w:t>Probability and Stochastic Processes</w:t>
            </w:r>
          </w:p>
        </w:tc>
        <w:tc>
          <w:tcPr>
            <w:tcW w:w="851" w:type="dxa"/>
            <w:tcBorders>
              <w:top w:val="nil"/>
              <w:left w:val="nil"/>
              <w:bottom w:val="single" w:sz="8" w:space="0" w:color="auto"/>
              <w:right w:val="single" w:sz="8" w:space="0" w:color="auto"/>
            </w:tcBorders>
            <w:hideMark/>
          </w:tcPr>
          <w:p w14:paraId="6A353793"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6A1EC21" w14:textId="77777777" w:rsidR="00E27857" w:rsidRPr="000E7F3F" w:rsidRDefault="00E27857" w:rsidP="00E27857">
            <w:pPr>
              <w:jc w:val="center"/>
            </w:pPr>
            <w:r w:rsidRPr="000E7F3F">
              <w:t>1</w:t>
            </w:r>
          </w:p>
        </w:tc>
        <w:tc>
          <w:tcPr>
            <w:tcW w:w="851" w:type="dxa"/>
            <w:tcBorders>
              <w:top w:val="nil"/>
              <w:left w:val="nil"/>
              <w:bottom w:val="single" w:sz="8" w:space="0" w:color="auto"/>
              <w:right w:val="single" w:sz="8" w:space="0" w:color="auto"/>
            </w:tcBorders>
            <w:noWrap/>
            <w:hideMark/>
          </w:tcPr>
          <w:p w14:paraId="5CEC6CC7"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7515F05F" w14:textId="77777777" w:rsidR="00E27857" w:rsidRPr="000E7F3F" w:rsidRDefault="00E27857" w:rsidP="00E27857">
            <w:pPr>
              <w:jc w:val="center"/>
            </w:pPr>
            <w:r w:rsidRPr="000E7F3F">
              <w:t>4</w:t>
            </w:r>
          </w:p>
        </w:tc>
      </w:tr>
      <w:tr w:rsidR="00E27857" w:rsidRPr="000E7F3F" w14:paraId="69127963"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2E08698B" w14:textId="77777777" w:rsidR="00E27857" w:rsidRPr="000E7F3F" w:rsidRDefault="00E27857" w:rsidP="00E27857">
            <w:pPr>
              <w:jc w:val="center"/>
            </w:pPr>
            <w:r w:rsidRPr="000E7F3F">
              <w:t>3.</w:t>
            </w:r>
          </w:p>
        </w:tc>
        <w:tc>
          <w:tcPr>
            <w:tcW w:w="1283" w:type="dxa"/>
            <w:tcBorders>
              <w:top w:val="nil"/>
              <w:left w:val="nil"/>
              <w:bottom w:val="single" w:sz="8" w:space="0" w:color="auto"/>
              <w:right w:val="single" w:sz="8" w:space="0" w:color="auto"/>
            </w:tcBorders>
            <w:noWrap/>
            <w:vAlign w:val="center"/>
            <w:hideMark/>
          </w:tcPr>
          <w:p w14:paraId="13C5CA92" w14:textId="77777777" w:rsidR="00E27857" w:rsidRPr="000E7F3F" w:rsidRDefault="00E27857" w:rsidP="00E27857">
            <w:r w:rsidRPr="000E7F3F">
              <w:t>MA2103</w:t>
            </w:r>
          </w:p>
        </w:tc>
        <w:tc>
          <w:tcPr>
            <w:tcW w:w="4086" w:type="dxa"/>
            <w:tcBorders>
              <w:top w:val="nil"/>
              <w:left w:val="nil"/>
              <w:bottom w:val="single" w:sz="8" w:space="0" w:color="auto"/>
              <w:right w:val="single" w:sz="8" w:space="0" w:color="auto"/>
            </w:tcBorders>
            <w:vAlign w:val="center"/>
            <w:hideMark/>
          </w:tcPr>
          <w:p w14:paraId="25F90B0C" w14:textId="77777777" w:rsidR="00E27857" w:rsidRPr="000E7F3F" w:rsidRDefault="00E27857" w:rsidP="00E27857">
            <w:r w:rsidRPr="000E7F3F">
              <w:t>Optimization Techniques</w:t>
            </w:r>
          </w:p>
        </w:tc>
        <w:tc>
          <w:tcPr>
            <w:tcW w:w="851" w:type="dxa"/>
            <w:tcBorders>
              <w:top w:val="nil"/>
              <w:left w:val="nil"/>
              <w:bottom w:val="single" w:sz="8" w:space="0" w:color="auto"/>
              <w:right w:val="single" w:sz="8" w:space="0" w:color="auto"/>
            </w:tcBorders>
            <w:hideMark/>
          </w:tcPr>
          <w:p w14:paraId="5E299430"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7C26E48E"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7B1B03BC"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566B2FB8" w14:textId="77777777" w:rsidR="00E27857" w:rsidRPr="000E7F3F" w:rsidRDefault="00E27857" w:rsidP="00E27857">
            <w:pPr>
              <w:jc w:val="center"/>
            </w:pPr>
            <w:r w:rsidRPr="000E7F3F">
              <w:t>3</w:t>
            </w:r>
          </w:p>
        </w:tc>
      </w:tr>
      <w:tr w:rsidR="00E27857" w:rsidRPr="000E7F3F" w14:paraId="34C45277"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04C7B91D" w14:textId="77777777" w:rsidR="00E27857" w:rsidRPr="000E7F3F" w:rsidRDefault="00E27857" w:rsidP="00E27857">
            <w:pPr>
              <w:jc w:val="center"/>
            </w:pPr>
            <w:r w:rsidRPr="000E7F3F">
              <w:t>4.</w:t>
            </w:r>
          </w:p>
        </w:tc>
        <w:tc>
          <w:tcPr>
            <w:tcW w:w="1283" w:type="dxa"/>
            <w:tcBorders>
              <w:top w:val="nil"/>
              <w:left w:val="nil"/>
              <w:bottom w:val="single" w:sz="8" w:space="0" w:color="auto"/>
              <w:right w:val="single" w:sz="8" w:space="0" w:color="auto"/>
            </w:tcBorders>
            <w:noWrap/>
            <w:vAlign w:val="center"/>
            <w:hideMark/>
          </w:tcPr>
          <w:p w14:paraId="7D154175" w14:textId="77777777" w:rsidR="00E27857" w:rsidRPr="000E7F3F" w:rsidRDefault="00E27857" w:rsidP="00E27857">
            <w:r w:rsidRPr="000E7F3F">
              <w:t>MA2104</w:t>
            </w:r>
          </w:p>
        </w:tc>
        <w:tc>
          <w:tcPr>
            <w:tcW w:w="4086" w:type="dxa"/>
            <w:tcBorders>
              <w:top w:val="nil"/>
              <w:left w:val="nil"/>
              <w:bottom w:val="single" w:sz="8" w:space="0" w:color="auto"/>
              <w:right w:val="single" w:sz="8" w:space="0" w:color="auto"/>
            </w:tcBorders>
            <w:vAlign w:val="center"/>
            <w:hideMark/>
          </w:tcPr>
          <w:p w14:paraId="337D20FD" w14:textId="77777777" w:rsidR="00E27857" w:rsidRPr="000E7F3F" w:rsidRDefault="00E27857" w:rsidP="00E27857">
            <w:r w:rsidRPr="000E7F3F">
              <w:t>Algebra</w:t>
            </w:r>
          </w:p>
        </w:tc>
        <w:tc>
          <w:tcPr>
            <w:tcW w:w="851" w:type="dxa"/>
            <w:tcBorders>
              <w:top w:val="nil"/>
              <w:left w:val="nil"/>
              <w:bottom w:val="single" w:sz="8" w:space="0" w:color="auto"/>
              <w:right w:val="single" w:sz="8" w:space="0" w:color="auto"/>
            </w:tcBorders>
            <w:hideMark/>
          </w:tcPr>
          <w:p w14:paraId="62674A92"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2FA4B9E0"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5D7BA35C"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6B36EA38" w14:textId="77777777" w:rsidR="00E27857" w:rsidRPr="000E7F3F" w:rsidRDefault="00E27857" w:rsidP="00E27857">
            <w:pPr>
              <w:jc w:val="center"/>
            </w:pPr>
            <w:r w:rsidRPr="000E7F3F">
              <w:t>3</w:t>
            </w:r>
          </w:p>
        </w:tc>
      </w:tr>
      <w:tr w:rsidR="00E27857" w:rsidRPr="000E7F3F" w14:paraId="38963D51"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6A9C7D43" w14:textId="77777777" w:rsidR="00E27857" w:rsidRPr="000E7F3F" w:rsidRDefault="00E27857" w:rsidP="00E27857">
            <w:pPr>
              <w:jc w:val="center"/>
            </w:pPr>
            <w:r w:rsidRPr="000E7F3F">
              <w:t>5.</w:t>
            </w:r>
          </w:p>
        </w:tc>
        <w:tc>
          <w:tcPr>
            <w:tcW w:w="1283" w:type="dxa"/>
            <w:tcBorders>
              <w:top w:val="nil"/>
              <w:left w:val="nil"/>
              <w:bottom w:val="single" w:sz="8" w:space="0" w:color="auto"/>
              <w:right w:val="single" w:sz="8" w:space="0" w:color="auto"/>
            </w:tcBorders>
            <w:noWrap/>
            <w:vAlign w:val="center"/>
            <w:hideMark/>
          </w:tcPr>
          <w:p w14:paraId="107E71F9" w14:textId="77777777" w:rsidR="00E27857" w:rsidRPr="000E7F3F" w:rsidRDefault="00E27857" w:rsidP="00E27857">
            <w:r w:rsidRPr="000E7F3F">
              <w:t>MA2105</w:t>
            </w:r>
          </w:p>
        </w:tc>
        <w:tc>
          <w:tcPr>
            <w:tcW w:w="4086" w:type="dxa"/>
            <w:tcBorders>
              <w:top w:val="nil"/>
              <w:left w:val="nil"/>
              <w:bottom w:val="single" w:sz="8" w:space="0" w:color="auto"/>
              <w:right w:val="single" w:sz="8" w:space="0" w:color="auto"/>
            </w:tcBorders>
            <w:vAlign w:val="center"/>
            <w:hideMark/>
          </w:tcPr>
          <w:p w14:paraId="5DE70FE2" w14:textId="77777777" w:rsidR="00E27857" w:rsidRPr="000E7F3F" w:rsidRDefault="00E27857" w:rsidP="00E27857">
            <w:r w:rsidRPr="000E7F3F">
              <w:t>Discrete Mathematics</w:t>
            </w:r>
          </w:p>
        </w:tc>
        <w:tc>
          <w:tcPr>
            <w:tcW w:w="851" w:type="dxa"/>
            <w:tcBorders>
              <w:top w:val="nil"/>
              <w:left w:val="nil"/>
              <w:bottom w:val="single" w:sz="8" w:space="0" w:color="auto"/>
              <w:right w:val="single" w:sz="8" w:space="0" w:color="auto"/>
            </w:tcBorders>
            <w:hideMark/>
          </w:tcPr>
          <w:p w14:paraId="04593450"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D38810E"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BBBE56E"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625D83CD" w14:textId="77777777" w:rsidR="00E27857" w:rsidRPr="000E7F3F" w:rsidRDefault="00E27857" w:rsidP="00E27857">
            <w:pPr>
              <w:jc w:val="center"/>
            </w:pPr>
            <w:r w:rsidRPr="000E7F3F">
              <w:t>3</w:t>
            </w:r>
          </w:p>
        </w:tc>
      </w:tr>
      <w:tr w:rsidR="00E27857" w:rsidRPr="000E7F3F" w14:paraId="21EBD5ED"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76BB3134" w14:textId="77777777" w:rsidR="00E27857" w:rsidRPr="000E7F3F" w:rsidRDefault="00E27857" w:rsidP="00E27857">
            <w:pPr>
              <w:jc w:val="center"/>
            </w:pPr>
            <w:r w:rsidRPr="000E7F3F">
              <w:t>6.</w:t>
            </w:r>
          </w:p>
        </w:tc>
        <w:tc>
          <w:tcPr>
            <w:tcW w:w="1283" w:type="dxa"/>
            <w:tcBorders>
              <w:top w:val="nil"/>
              <w:left w:val="nil"/>
              <w:bottom w:val="single" w:sz="8" w:space="0" w:color="auto"/>
              <w:right w:val="single" w:sz="8" w:space="0" w:color="auto"/>
            </w:tcBorders>
            <w:noWrap/>
            <w:vAlign w:val="center"/>
            <w:hideMark/>
          </w:tcPr>
          <w:p w14:paraId="065B7D7F" w14:textId="77777777" w:rsidR="00E27857" w:rsidRPr="000E7F3F" w:rsidRDefault="00E27857" w:rsidP="00E27857">
            <w:r>
              <w:t>HS21XX</w:t>
            </w:r>
          </w:p>
        </w:tc>
        <w:tc>
          <w:tcPr>
            <w:tcW w:w="4086" w:type="dxa"/>
            <w:tcBorders>
              <w:top w:val="nil"/>
              <w:left w:val="nil"/>
              <w:bottom w:val="single" w:sz="8" w:space="0" w:color="auto"/>
              <w:right w:val="single" w:sz="8" w:space="0" w:color="auto"/>
            </w:tcBorders>
            <w:vAlign w:val="center"/>
            <w:hideMark/>
          </w:tcPr>
          <w:p w14:paraId="7EEA304C" w14:textId="77777777" w:rsidR="00E27857" w:rsidRPr="000E7F3F" w:rsidRDefault="00E27857" w:rsidP="00E27857">
            <w:r w:rsidRPr="000E7F3F">
              <w:t xml:space="preserve">HSS Elective </w:t>
            </w:r>
            <w:r>
              <w:t xml:space="preserve">- </w:t>
            </w:r>
            <w:r w:rsidRPr="000E7F3F">
              <w:t>I</w:t>
            </w:r>
          </w:p>
        </w:tc>
        <w:tc>
          <w:tcPr>
            <w:tcW w:w="851" w:type="dxa"/>
            <w:tcBorders>
              <w:top w:val="nil"/>
              <w:left w:val="nil"/>
              <w:bottom w:val="single" w:sz="8" w:space="0" w:color="auto"/>
              <w:right w:val="single" w:sz="8" w:space="0" w:color="auto"/>
            </w:tcBorders>
            <w:vAlign w:val="center"/>
            <w:hideMark/>
          </w:tcPr>
          <w:p w14:paraId="794BD887"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6DBEBC3C"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49483A1D"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vAlign w:val="center"/>
            <w:hideMark/>
          </w:tcPr>
          <w:p w14:paraId="72EA4F29" w14:textId="77777777" w:rsidR="00E27857" w:rsidRPr="000E7F3F" w:rsidRDefault="00E27857" w:rsidP="00E27857">
            <w:pPr>
              <w:jc w:val="center"/>
            </w:pPr>
            <w:r w:rsidRPr="000E7F3F">
              <w:t>3</w:t>
            </w:r>
          </w:p>
        </w:tc>
      </w:tr>
      <w:tr w:rsidR="00E27857" w:rsidRPr="000E7F3F" w14:paraId="7277D46C"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6F7AACA7" w14:textId="77777777" w:rsidR="00E27857" w:rsidRPr="000E7F3F" w:rsidRDefault="00E27857" w:rsidP="00E27857">
            <w:pPr>
              <w:jc w:val="center"/>
              <w:rPr>
                <w:b/>
                <w:bCs/>
              </w:rPr>
            </w:pPr>
            <w:r w:rsidRPr="000E7F3F">
              <w:rPr>
                <w:b/>
                <w:bCs/>
              </w:rPr>
              <w:t> TOTAL</w:t>
            </w:r>
          </w:p>
        </w:tc>
        <w:tc>
          <w:tcPr>
            <w:tcW w:w="851" w:type="dxa"/>
            <w:tcBorders>
              <w:top w:val="nil"/>
              <w:left w:val="nil"/>
              <w:bottom w:val="single" w:sz="8" w:space="0" w:color="auto"/>
              <w:right w:val="single" w:sz="8" w:space="0" w:color="auto"/>
            </w:tcBorders>
            <w:noWrap/>
            <w:vAlign w:val="center"/>
            <w:hideMark/>
          </w:tcPr>
          <w:p w14:paraId="503E6E6A"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061EBA25" w14:textId="77777777" w:rsidR="00E27857" w:rsidRPr="000E7F3F" w:rsidRDefault="00E27857" w:rsidP="00E27857">
            <w:pPr>
              <w:jc w:val="center"/>
              <w:rPr>
                <w:b/>
                <w:bCs/>
              </w:rPr>
            </w:pPr>
            <w:r w:rsidRPr="000E7F3F">
              <w:rPr>
                <w:b/>
                <w:bCs/>
              </w:rPr>
              <w:t>1</w:t>
            </w:r>
          </w:p>
        </w:tc>
        <w:tc>
          <w:tcPr>
            <w:tcW w:w="851" w:type="dxa"/>
            <w:tcBorders>
              <w:top w:val="nil"/>
              <w:left w:val="nil"/>
              <w:bottom w:val="single" w:sz="8" w:space="0" w:color="auto"/>
              <w:right w:val="single" w:sz="8" w:space="0" w:color="auto"/>
            </w:tcBorders>
            <w:noWrap/>
            <w:vAlign w:val="center"/>
            <w:hideMark/>
          </w:tcPr>
          <w:p w14:paraId="63D7C48D" w14:textId="77777777" w:rsidR="00E27857" w:rsidRPr="000E7F3F" w:rsidRDefault="00E27857" w:rsidP="00E27857">
            <w:pPr>
              <w:jc w:val="center"/>
              <w:rPr>
                <w:b/>
                <w:bCs/>
              </w:rPr>
            </w:pPr>
            <w:r w:rsidRPr="000E7F3F">
              <w:rPr>
                <w:b/>
                <w:bCs/>
              </w:rPr>
              <w:t>2</w:t>
            </w:r>
          </w:p>
        </w:tc>
        <w:tc>
          <w:tcPr>
            <w:tcW w:w="857" w:type="dxa"/>
            <w:tcBorders>
              <w:top w:val="nil"/>
              <w:left w:val="nil"/>
              <w:bottom w:val="single" w:sz="8" w:space="0" w:color="auto"/>
              <w:right w:val="single" w:sz="8" w:space="0" w:color="auto"/>
            </w:tcBorders>
            <w:noWrap/>
            <w:vAlign w:val="center"/>
            <w:hideMark/>
          </w:tcPr>
          <w:p w14:paraId="679C4E61" w14:textId="77777777" w:rsidR="00E27857" w:rsidRPr="000E7F3F" w:rsidRDefault="00E27857" w:rsidP="00E27857">
            <w:pPr>
              <w:jc w:val="center"/>
              <w:rPr>
                <w:b/>
                <w:bCs/>
              </w:rPr>
            </w:pPr>
            <w:r w:rsidRPr="000E7F3F">
              <w:rPr>
                <w:b/>
                <w:bCs/>
              </w:rPr>
              <w:t>20</w:t>
            </w:r>
          </w:p>
        </w:tc>
      </w:tr>
    </w:tbl>
    <w:p w14:paraId="7A1D36BB" w14:textId="77777777" w:rsidR="00E27857" w:rsidRPr="001B6663" w:rsidRDefault="00E27857" w:rsidP="00E27857">
      <w:pPr>
        <w:rPr>
          <w:rFonts w:eastAsia="Calibri"/>
          <w:sz w:val="10"/>
          <w:szCs w:val="22"/>
        </w:rPr>
      </w:pPr>
    </w:p>
    <w:tbl>
      <w:tblPr>
        <w:tblW w:w="9492" w:type="dxa"/>
        <w:jc w:val="center"/>
        <w:tblLayout w:type="fixed"/>
        <w:tblLook w:val="04A0" w:firstRow="1" w:lastRow="0" w:firstColumn="1" w:lastColumn="0" w:noHBand="0" w:noVBand="1"/>
      </w:tblPr>
      <w:tblGrid>
        <w:gridCol w:w="643"/>
        <w:gridCol w:w="1150"/>
        <w:gridCol w:w="4293"/>
        <w:gridCol w:w="851"/>
        <w:gridCol w:w="852"/>
        <w:gridCol w:w="851"/>
        <w:gridCol w:w="852"/>
      </w:tblGrid>
      <w:tr w:rsidR="00E27857" w:rsidRPr="000E7F3F" w14:paraId="45DA8A0B"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4DC99BBE" w14:textId="77777777" w:rsidR="00E27857" w:rsidRPr="000E7F3F" w:rsidRDefault="00E27857" w:rsidP="00E27857">
            <w:pPr>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4A68B2F2" w14:textId="77777777" w:rsidR="00E27857" w:rsidRPr="000E7F3F" w:rsidRDefault="00E27857" w:rsidP="00E27857">
            <w:pPr>
              <w:jc w:val="center"/>
              <w:rPr>
                <w:b/>
                <w:bCs/>
              </w:rPr>
            </w:pPr>
            <w:r w:rsidRPr="000E7F3F">
              <w:rPr>
                <w:b/>
                <w:bCs/>
              </w:rPr>
              <w:t>Subject Code</w:t>
            </w:r>
          </w:p>
        </w:tc>
        <w:tc>
          <w:tcPr>
            <w:tcW w:w="4293" w:type="dxa"/>
            <w:tcBorders>
              <w:top w:val="single" w:sz="8" w:space="0" w:color="auto"/>
              <w:left w:val="nil"/>
              <w:bottom w:val="single" w:sz="8" w:space="0" w:color="auto"/>
              <w:right w:val="single" w:sz="8" w:space="0" w:color="auto"/>
            </w:tcBorders>
            <w:noWrap/>
            <w:vAlign w:val="center"/>
            <w:hideMark/>
          </w:tcPr>
          <w:p w14:paraId="2DA5CF79" w14:textId="77777777" w:rsidR="00E27857" w:rsidRPr="000E7F3F" w:rsidRDefault="00E27857" w:rsidP="00E27857">
            <w:pPr>
              <w:jc w:val="center"/>
              <w:rPr>
                <w:b/>
                <w:bCs/>
              </w:rPr>
            </w:pPr>
            <w:r w:rsidRPr="000E7F3F">
              <w:rPr>
                <w:b/>
                <w:bCs/>
              </w:rPr>
              <w:t>SEMESTER IV</w:t>
            </w:r>
          </w:p>
        </w:tc>
        <w:tc>
          <w:tcPr>
            <w:tcW w:w="851" w:type="dxa"/>
            <w:tcBorders>
              <w:top w:val="single" w:sz="8" w:space="0" w:color="auto"/>
              <w:left w:val="nil"/>
              <w:bottom w:val="single" w:sz="8" w:space="0" w:color="auto"/>
              <w:right w:val="single" w:sz="8" w:space="0" w:color="auto"/>
            </w:tcBorders>
            <w:noWrap/>
            <w:vAlign w:val="center"/>
            <w:hideMark/>
          </w:tcPr>
          <w:p w14:paraId="4D151B77"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3DCB7B26"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42402F41"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3361B146" w14:textId="77777777" w:rsidR="00E27857" w:rsidRPr="000E7F3F" w:rsidRDefault="00E27857" w:rsidP="00E27857">
            <w:pPr>
              <w:jc w:val="center"/>
              <w:rPr>
                <w:b/>
                <w:bCs/>
              </w:rPr>
            </w:pPr>
            <w:r w:rsidRPr="000E7F3F">
              <w:rPr>
                <w:b/>
                <w:bCs/>
              </w:rPr>
              <w:t>C</w:t>
            </w:r>
          </w:p>
        </w:tc>
      </w:tr>
      <w:tr w:rsidR="00E27857" w:rsidRPr="000E7F3F" w14:paraId="4787617C"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6BEEAA00"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hideMark/>
          </w:tcPr>
          <w:p w14:paraId="3DFCB251" w14:textId="77777777" w:rsidR="00E27857" w:rsidRPr="000E7F3F" w:rsidRDefault="00E27857" w:rsidP="00E27857">
            <w:r w:rsidRPr="000E7F3F">
              <w:t>MA2201</w:t>
            </w:r>
          </w:p>
        </w:tc>
        <w:tc>
          <w:tcPr>
            <w:tcW w:w="4293" w:type="dxa"/>
            <w:tcBorders>
              <w:top w:val="nil"/>
              <w:left w:val="nil"/>
              <w:bottom w:val="single" w:sz="8" w:space="0" w:color="auto"/>
              <w:right w:val="single" w:sz="8" w:space="0" w:color="auto"/>
            </w:tcBorders>
            <w:hideMark/>
          </w:tcPr>
          <w:p w14:paraId="2251B20E" w14:textId="77777777" w:rsidR="00E27857" w:rsidRPr="000E7F3F" w:rsidRDefault="00E27857" w:rsidP="00E27857">
            <w:r w:rsidRPr="000E7F3F">
              <w:t>Introduction to Machine Learning</w:t>
            </w:r>
          </w:p>
        </w:tc>
        <w:tc>
          <w:tcPr>
            <w:tcW w:w="851" w:type="dxa"/>
            <w:tcBorders>
              <w:top w:val="nil"/>
              <w:left w:val="nil"/>
              <w:bottom w:val="single" w:sz="8" w:space="0" w:color="auto"/>
              <w:right w:val="single" w:sz="8" w:space="0" w:color="auto"/>
            </w:tcBorders>
            <w:hideMark/>
          </w:tcPr>
          <w:p w14:paraId="33289AC1"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37C5A585"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346BBD21"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24435E5A" w14:textId="77777777" w:rsidR="00E27857" w:rsidRPr="000E7F3F" w:rsidRDefault="00E27857" w:rsidP="00E27857">
            <w:pPr>
              <w:jc w:val="center"/>
            </w:pPr>
            <w:r w:rsidRPr="000E7F3F">
              <w:t>3</w:t>
            </w:r>
          </w:p>
        </w:tc>
      </w:tr>
      <w:tr w:rsidR="00E27857" w:rsidRPr="000E7F3F" w14:paraId="499301B7"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FB3B421"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hideMark/>
          </w:tcPr>
          <w:p w14:paraId="1C1226EA" w14:textId="77777777" w:rsidR="00E27857" w:rsidRPr="000E7F3F" w:rsidRDefault="00E27857" w:rsidP="00E27857">
            <w:r w:rsidRPr="000E7F3F">
              <w:t>MA2202</w:t>
            </w:r>
          </w:p>
        </w:tc>
        <w:tc>
          <w:tcPr>
            <w:tcW w:w="4293" w:type="dxa"/>
            <w:tcBorders>
              <w:top w:val="nil"/>
              <w:left w:val="nil"/>
              <w:bottom w:val="single" w:sz="8" w:space="0" w:color="auto"/>
              <w:right w:val="single" w:sz="8" w:space="0" w:color="auto"/>
            </w:tcBorders>
            <w:hideMark/>
          </w:tcPr>
          <w:p w14:paraId="7F6B9913" w14:textId="77777777" w:rsidR="00E27857" w:rsidRPr="000E7F3F" w:rsidRDefault="00E27857" w:rsidP="00E27857">
            <w:r w:rsidRPr="000E7F3F">
              <w:t>Real Analysis and Measure Theory</w:t>
            </w:r>
          </w:p>
        </w:tc>
        <w:tc>
          <w:tcPr>
            <w:tcW w:w="851" w:type="dxa"/>
            <w:tcBorders>
              <w:top w:val="nil"/>
              <w:left w:val="nil"/>
              <w:bottom w:val="single" w:sz="8" w:space="0" w:color="auto"/>
              <w:right w:val="single" w:sz="8" w:space="0" w:color="auto"/>
            </w:tcBorders>
            <w:hideMark/>
          </w:tcPr>
          <w:p w14:paraId="5DDC6556"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B2882C2"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0C2D499C"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406DA656" w14:textId="77777777" w:rsidR="00E27857" w:rsidRPr="000E7F3F" w:rsidRDefault="00E27857" w:rsidP="00E27857">
            <w:pPr>
              <w:jc w:val="center"/>
            </w:pPr>
            <w:r w:rsidRPr="000E7F3F">
              <w:t>3</w:t>
            </w:r>
          </w:p>
        </w:tc>
      </w:tr>
      <w:tr w:rsidR="00E27857" w:rsidRPr="000E7F3F" w14:paraId="4B72F724"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7B5A678"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hideMark/>
          </w:tcPr>
          <w:p w14:paraId="7EC00D07" w14:textId="77777777" w:rsidR="00E27857" w:rsidRPr="000E7F3F" w:rsidRDefault="00E27857" w:rsidP="00E27857">
            <w:r w:rsidRPr="000E7F3F">
              <w:t>MA2203</w:t>
            </w:r>
          </w:p>
        </w:tc>
        <w:tc>
          <w:tcPr>
            <w:tcW w:w="4293" w:type="dxa"/>
            <w:tcBorders>
              <w:top w:val="nil"/>
              <w:left w:val="nil"/>
              <w:bottom w:val="single" w:sz="8" w:space="0" w:color="auto"/>
              <w:right w:val="single" w:sz="8" w:space="0" w:color="auto"/>
            </w:tcBorders>
            <w:hideMark/>
          </w:tcPr>
          <w:p w14:paraId="28C0B1AB" w14:textId="77777777" w:rsidR="00E27857" w:rsidRPr="000E7F3F" w:rsidRDefault="00E27857" w:rsidP="00E27857">
            <w:r w:rsidRPr="000E7F3F">
              <w:t>Numerical Linear Algebra</w:t>
            </w:r>
          </w:p>
        </w:tc>
        <w:tc>
          <w:tcPr>
            <w:tcW w:w="851" w:type="dxa"/>
            <w:tcBorders>
              <w:top w:val="nil"/>
              <w:left w:val="nil"/>
              <w:bottom w:val="single" w:sz="8" w:space="0" w:color="auto"/>
              <w:right w:val="single" w:sz="8" w:space="0" w:color="auto"/>
            </w:tcBorders>
            <w:hideMark/>
          </w:tcPr>
          <w:p w14:paraId="036CA4CC"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79FAD802"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73DC3E2"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07907206" w14:textId="77777777" w:rsidR="00E27857" w:rsidRPr="000E7F3F" w:rsidRDefault="00E27857" w:rsidP="00E27857">
            <w:pPr>
              <w:jc w:val="center"/>
            </w:pPr>
            <w:r w:rsidRPr="000E7F3F">
              <w:t>4</w:t>
            </w:r>
          </w:p>
        </w:tc>
      </w:tr>
      <w:tr w:rsidR="00E27857" w:rsidRPr="000E7F3F" w14:paraId="2543E8EC"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4800B4E" w14:textId="77777777" w:rsidR="00E27857" w:rsidRPr="000E7F3F" w:rsidRDefault="00E27857" w:rsidP="00E27857">
            <w:pPr>
              <w:jc w:val="center"/>
            </w:pPr>
            <w:r w:rsidRPr="000E7F3F">
              <w:t>4.</w:t>
            </w:r>
          </w:p>
        </w:tc>
        <w:tc>
          <w:tcPr>
            <w:tcW w:w="1150" w:type="dxa"/>
            <w:tcBorders>
              <w:top w:val="nil"/>
              <w:left w:val="nil"/>
              <w:bottom w:val="single" w:sz="8" w:space="0" w:color="auto"/>
              <w:right w:val="single" w:sz="8" w:space="0" w:color="auto"/>
            </w:tcBorders>
            <w:noWrap/>
            <w:vAlign w:val="center"/>
            <w:hideMark/>
          </w:tcPr>
          <w:p w14:paraId="0F3E600B" w14:textId="77777777" w:rsidR="00E27857" w:rsidRPr="000E7F3F" w:rsidRDefault="00E27857" w:rsidP="00E27857">
            <w:r w:rsidRPr="000E7F3F">
              <w:t>MA2204</w:t>
            </w:r>
          </w:p>
        </w:tc>
        <w:tc>
          <w:tcPr>
            <w:tcW w:w="4293" w:type="dxa"/>
            <w:tcBorders>
              <w:top w:val="nil"/>
              <w:left w:val="nil"/>
              <w:bottom w:val="single" w:sz="8" w:space="0" w:color="auto"/>
              <w:right w:val="single" w:sz="8" w:space="0" w:color="auto"/>
            </w:tcBorders>
            <w:hideMark/>
          </w:tcPr>
          <w:p w14:paraId="66F73C04" w14:textId="77777777" w:rsidR="00E27857" w:rsidRPr="000E7F3F" w:rsidRDefault="00E27857" w:rsidP="00E27857">
            <w:r w:rsidRPr="000E7F3F">
              <w:t>Computer Architecture and Organization</w:t>
            </w:r>
          </w:p>
        </w:tc>
        <w:tc>
          <w:tcPr>
            <w:tcW w:w="851" w:type="dxa"/>
            <w:tcBorders>
              <w:top w:val="nil"/>
              <w:left w:val="nil"/>
              <w:bottom w:val="single" w:sz="8" w:space="0" w:color="auto"/>
              <w:right w:val="single" w:sz="8" w:space="0" w:color="auto"/>
            </w:tcBorders>
            <w:hideMark/>
          </w:tcPr>
          <w:p w14:paraId="35C6643C"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700122A"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78C589DB"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D468407" w14:textId="77777777" w:rsidR="00E27857" w:rsidRPr="000E7F3F" w:rsidRDefault="00E27857" w:rsidP="00E27857">
            <w:pPr>
              <w:jc w:val="center"/>
            </w:pPr>
            <w:r w:rsidRPr="000E7F3F">
              <w:t>4.5</w:t>
            </w:r>
          </w:p>
        </w:tc>
      </w:tr>
      <w:tr w:rsidR="00E27857" w:rsidRPr="000E7F3F" w14:paraId="5E71F0D6"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94B5A2F" w14:textId="77777777" w:rsidR="00E27857" w:rsidRPr="000E7F3F" w:rsidRDefault="00E27857" w:rsidP="00E27857">
            <w:pPr>
              <w:jc w:val="center"/>
            </w:pPr>
            <w:r w:rsidRPr="000E7F3F">
              <w:t>5.</w:t>
            </w:r>
          </w:p>
        </w:tc>
        <w:tc>
          <w:tcPr>
            <w:tcW w:w="1150" w:type="dxa"/>
            <w:tcBorders>
              <w:top w:val="nil"/>
              <w:left w:val="nil"/>
              <w:bottom w:val="single" w:sz="8" w:space="0" w:color="auto"/>
              <w:right w:val="single" w:sz="8" w:space="0" w:color="auto"/>
            </w:tcBorders>
            <w:noWrap/>
            <w:vAlign w:val="center"/>
            <w:hideMark/>
          </w:tcPr>
          <w:p w14:paraId="1ACF9C9C" w14:textId="77777777" w:rsidR="00E27857" w:rsidRPr="000E7F3F" w:rsidRDefault="00E27857" w:rsidP="00E27857">
            <w:r w:rsidRPr="000E7F3F">
              <w:t>MA2205</w:t>
            </w:r>
          </w:p>
        </w:tc>
        <w:tc>
          <w:tcPr>
            <w:tcW w:w="4293" w:type="dxa"/>
            <w:tcBorders>
              <w:top w:val="nil"/>
              <w:left w:val="nil"/>
              <w:bottom w:val="single" w:sz="8" w:space="0" w:color="auto"/>
              <w:right w:val="single" w:sz="8" w:space="0" w:color="auto"/>
            </w:tcBorders>
            <w:hideMark/>
          </w:tcPr>
          <w:p w14:paraId="29B7D6DA" w14:textId="77777777" w:rsidR="00E27857" w:rsidRPr="000E7F3F" w:rsidRDefault="00E27857" w:rsidP="00E27857">
            <w:r w:rsidRPr="000E7F3F">
              <w:t>Database Management Systems</w:t>
            </w:r>
          </w:p>
        </w:tc>
        <w:tc>
          <w:tcPr>
            <w:tcW w:w="851" w:type="dxa"/>
            <w:tcBorders>
              <w:top w:val="nil"/>
              <w:left w:val="nil"/>
              <w:bottom w:val="single" w:sz="8" w:space="0" w:color="auto"/>
              <w:right w:val="single" w:sz="8" w:space="0" w:color="auto"/>
            </w:tcBorders>
            <w:hideMark/>
          </w:tcPr>
          <w:p w14:paraId="0CBA3C4B"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5FA7CD94"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438699C8"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DC66088" w14:textId="77777777" w:rsidR="00E27857" w:rsidRPr="000E7F3F" w:rsidRDefault="00E27857" w:rsidP="00E27857">
            <w:pPr>
              <w:jc w:val="center"/>
            </w:pPr>
            <w:r w:rsidRPr="000E7F3F">
              <w:t>4.5</w:t>
            </w:r>
          </w:p>
        </w:tc>
      </w:tr>
      <w:tr w:rsidR="00E27857" w:rsidRPr="000E7F3F" w14:paraId="5622664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54311AC2" w14:textId="77777777" w:rsidR="00E27857" w:rsidRPr="000E7F3F" w:rsidRDefault="00E27857" w:rsidP="00E27857">
            <w:pPr>
              <w:jc w:val="center"/>
            </w:pPr>
            <w:r w:rsidRPr="000E7F3F">
              <w:t>6.</w:t>
            </w:r>
          </w:p>
        </w:tc>
        <w:tc>
          <w:tcPr>
            <w:tcW w:w="1150" w:type="dxa"/>
            <w:tcBorders>
              <w:top w:val="nil"/>
              <w:left w:val="nil"/>
              <w:bottom w:val="single" w:sz="8" w:space="0" w:color="auto"/>
              <w:right w:val="single" w:sz="8" w:space="0" w:color="auto"/>
            </w:tcBorders>
            <w:noWrap/>
            <w:vAlign w:val="center"/>
            <w:hideMark/>
          </w:tcPr>
          <w:p w14:paraId="7ADC5638" w14:textId="77777777" w:rsidR="00E27857" w:rsidRPr="000E7F3F" w:rsidRDefault="00E27857" w:rsidP="00E27857">
            <w:r w:rsidRPr="000E7F3F">
              <w:t>XX22PQ</w:t>
            </w:r>
          </w:p>
        </w:tc>
        <w:tc>
          <w:tcPr>
            <w:tcW w:w="4293" w:type="dxa"/>
            <w:tcBorders>
              <w:top w:val="nil"/>
              <w:left w:val="nil"/>
              <w:bottom w:val="single" w:sz="8" w:space="0" w:color="auto"/>
              <w:right w:val="single" w:sz="8" w:space="0" w:color="auto"/>
            </w:tcBorders>
            <w:vAlign w:val="center"/>
            <w:hideMark/>
          </w:tcPr>
          <w:p w14:paraId="71E4A910" w14:textId="77777777" w:rsidR="00E27857" w:rsidRPr="000E7F3F" w:rsidRDefault="00E27857" w:rsidP="00E27857">
            <w:r w:rsidRPr="000E7F3F">
              <w:t>IDE</w:t>
            </w:r>
            <w:r>
              <w:t xml:space="preserve"> -</w:t>
            </w:r>
            <w:r w:rsidRPr="000E7F3F">
              <w:t xml:space="preserve"> I</w:t>
            </w:r>
          </w:p>
        </w:tc>
        <w:tc>
          <w:tcPr>
            <w:tcW w:w="851" w:type="dxa"/>
            <w:tcBorders>
              <w:top w:val="nil"/>
              <w:left w:val="nil"/>
              <w:bottom w:val="single" w:sz="8" w:space="0" w:color="auto"/>
              <w:right w:val="single" w:sz="8" w:space="0" w:color="auto"/>
            </w:tcBorders>
            <w:vAlign w:val="center"/>
            <w:hideMark/>
          </w:tcPr>
          <w:p w14:paraId="6C36BB6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0AC1451A"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3384BDB4"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066E7245" w14:textId="77777777" w:rsidR="00E27857" w:rsidRPr="000E7F3F" w:rsidRDefault="00E27857" w:rsidP="00E27857">
            <w:pPr>
              <w:jc w:val="center"/>
            </w:pPr>
            <w:r w:rsidRPr="000E7F3F">
              <w:t>3</w:t>
            </w:r>
          </w:p>
        </w:tc>
      </w:tr>
      <w:tr w:rsidR="00E27857" w:rsidRPr="000E7F3F" w14:paraId="72C705BE"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00BBA2BE" w14:textId="77777777" w:rsidR="00E27857" w:rsidRPr="000E7F3F" w:rsidRDefault="00E27857" w:rsidP="00E27857">
            <w:pPr>
              <w:jc w:val="center"/>
              <w:rPr>
                <w:b/>
                <w:bCs/>
              </w:rPr>
            </w:pPr>
            <w:r w:rsidRPr="000E7F3F">
              <w:rPr>
                <w:b/>
                <w:bCs/>
              </w:rPr>
              <w:t>TOTAL</w:t>
            </w:r>
          </w:p>
        </w:tc>
        <w:tc>
          <w:tcPr>
            <w:tcW w:w="851" w:type="dxa"/>
            <w:tcBorders>
              <w:top w:val="nil"/>
              <w:left w:val="nil"/>
              <w:bottom w:val="single" w:sz="8" w:space="0" w:color="auto"/>
              <w:right w:val="single" w:sz="8" w:space="0" w:color="auto"/>
            </w:tcBorders>
            <w:vAlign w:val="center"/>
            <w:hideMark/>
          </w:tcPr>
          <w:p w14:paraId="395F15C9" w14:textId="77777777" w:rsidR="00E27857" w:rsidRPr="000E7F3F" w:rsidRDefault="00E27857" w:rsidP="00E27857">
            <w:pPr>
              <w:jc w:val="center"/>
              <w:rPr>
                <w:b/>
                <w:bCs/>
              </w:rPr>
            </w:pPr>
            <w:r w:rsidRPr="000E7F3F">
              <w:rPr>
                <w:b/>
                <w:bCs/>
              </w:rPr>
              <w:t xml:space="preserve"> 17</w:t>
            </w:r>
          </w:p>
        </w:tc>
        <w:tc>
          <w:tcPr>
            <w:tcW w:w="852" w:type="dxa"/>
            <w:tcBorders>
              <w:top w:val="nil"/>
              <w:left w:val="nil"/>
              <w:bottom w:val="single" w:sz="8" w:space="0" w:color="auto"/>
              <w:right w:val="single" w:sz="8" w:space="0" w:color="auto"/>
            </w:tcBorders>
            <w:noWrap/>
            <w:vAlign w:val="center"/>
            <w:hideMark/>
          </w:tcPr>
          <w:p w14:paraId="0FD393CB"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42D99489" w14:textId="77777777" w:rsidR="00E27857" w:rsidRPr="000E7F3F" w:rsidRDefault="00E27857" w:rsidP="00E27857">
            <w:pPr>
              <w:jc w:val="center"/>
              <w:rPr>
                <w:b/>
                <w:bCs/>
              </w:rPr>
            </w:pPr>
            <w:r w:rsidRPr="000E7F3F">
              <w:rPr>
                <w:b/>
                <w:bCs/>
              </w:rPr>
              <w:t>10</w:t>
            </w:r>
          </w:p>
        </w:tc>
        <w:tc>
          <w:tcPr>
            <w:tcW w:w="852" w:type="dxa"/>
            <w:tcBorders>
              <w:top w:val="nil"/>
              <w:left w:val="nil"/>
              <w:bottom w:val="single" w:sz="8" w:space="0" w:color="auto"/>
              <w:right w:val="single" w:sz="8" w:space="0" w:color="auto"/>
            </w:tcBorders>
            <w:noWrap/>
            <w:vAlign w:val="center"/>
            <w:hideMark/>
          </w:tcPr>
          <w:p w14:paraId="302411AE" w14:textId="77777777" w:rsidR="00E27857" w:rsidRPr="000E7F3F" w:rsidRDefault="00E27857" w:rsidP="00E27857">
            <w:pPr>
              <w:jc w:val="center"/>
              <w:rPr>
                <w:b/>
                <w:bCs/>
              </w:rPr>
            </w:pPr>
            <w:r w:rsidRPr="000E7F3F">
              <w:rPr>
                <w:b/>
                <w:bCs/>
              </w:rPr>
              <w:t>22</w:t>
            </w:r>
          </w:p>
        </w:tc>
      </w:tr>
    </w:tbl>
    <w:p w14:paraId="58343971" w14:textId="77777777" w:rsidR="00E27857" w:rsidRPr="001B6663" w:rsidRDefault="00E27857" w:rsidP="00E27857">
      <w:pPr>
        <w:rPr>
          <w:rFonts w:eastAsia="Calibri"/>
          <w:sz w:val="12"/>
          <w:szCs w:val="22"/>
        </w:rPr>
      </w:pPr>
    </w:p>
    <w:tbl>
      <w:tblPr>
        <w:tblW w:w="9492" w:type="dxa"/>
        <w:jc w:val="center"/>
        <w:tblLayout w:type="fixed"/>
        <w:tblLook w:val="04A0" w:firstRow="1" w:lastRow="0" w:firstColumn="1" w:lastColumn="0" w:noHBand="0" w:noVBand="1"/>
      </w:tblPr>
      <w:tblGrid>
        <w:gridCol w:w="643"/>
        <w:gridCol w:w="1150"/>
        <w:gridCol w:w="4293"/>
        <w:gridCol w:w="851"/>
        <w:gridCol w:w="852"/>
        <w:gridCol w:w="851"/>
        <w:gridCol w:w="852"/>
      </w:tblGrid>
      <w:tr w:rsidR="00E27857" w:rsidRPr="000E7F3F" w14:paraId="537EFD1C"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668C81C9" w14:textId="77777777" w:rsidR="00E27857" w:rsidRPr="000E7F3F" w:rsidRDefault="00E27857" w:rsidP="00E27857">
            <w:pPr>
              <w:jc w:val="center"/>
              <w:rPr>
                <w:b/>
                <w:bCs/>
              </w:rPr>
            </w:pPr>
            <w:r w:rsidRPr="000E7F3F">
              <w:rPr>
                <w:b/>
                <w:bCs/>
              </w:rPr>
              <w:br w:type="page"/>
              <w:t>Sl. No.</w:t>
            </w:r>
          </w:p>
        </w:tc>
        <w:tc>
          <w:tcPr>
            <w:tcW w:w="1150" w:type="dxa"/>
            <w:tcBorders>
              <w:top w:val="single" w:sz="8" w:space="0" w:color="auto"/>
              <w:left w:val="nil"/>
              <w:bottom w:val="single" w:sz="8" w:space="0" w:color="auto"/>
              <w:right w:val="single" w:sz="8" w:space="0" w:color="auto"/>
            </w:tcBorders>
            <w:noWrap/>
            <w:vAlign w:val="center"/>
            <w:hideMark/>
          </w:tcPr>
          <w:p w14:paraId="375BDEC7" w14:textId="77777777" w:rsidR="00E27857" w:rsidRPr="000E7F3F" w:rsidRDefault="00E27857" w:rsidP="00E27857">
            <w:pPr>
              <w:jc w:val="center"/>
              <w:rPr>
                <w:b/>
                <w:bCs/>
              </w:rPr>
            </w:pPr>
            <w:r w:rsidRPr="000E7F3F">
              <w:rPr>
                <w:b/>
                <w:bCs/>
              </w:rPr>
              <w:t>Subject Code</w:t>
            </w:r>
          </w:p>
        </w:tc>
        <w:tc>
          <w:tcPr>
            <w:tcW w:w="4293" w:type="dxa"/>
            <w:tcBorders>
              <w:top w:val="single" w:sz="8" w:space="0" w:color="auto"/>
              <w:left w:val="nil"/>
              <w:bottom w:val="single" w:sz="8" w:space="0" w:color="auto"/>
              <w:right w:val="single" w:sz="8" w:space="0" w:color="auto"/>
            </w:tcBorders>
            <w:noWrap/>
            <w:vAlign w:val="center"/>
            <w:hideMark/>
          </w:tcPr>
          <w:p w14:paraId="5A7E3B34" w14:textId="77777777" w:rsidR="00E27857" w:rsidRPr="000E7F3F" w:rsidRDefault="00E27857" w:rsidP="00E27857">
            <w:pPr>
              <w:jc w:val="center"/>
              <w:rPr>
                <w:b/>
                <w:bCs/>
              </w:rPr>
            </w:pPr>
            <w:r w:rsidRPr="000E7F3F">
              <w:rPr>
                <w:b/>
                <w:bCs/>
              </w:rPr>
              <w:t>SEMESTER V</w:t>
            </w:r>
          </w:p>
        </w:tc>
        <w:tc>
          <w:tcPr>
            <w:tcW w:w="851" w:type="dxa"/>
            <w:tcBorders>
              <w:top w:val="single" w:sz="8" w:space="0" w:color="auto"/>
              <w:left w:val="nil"/>
              <w:bottom w:val="single" w:sz="8" w:space="0" w:color="auto"/>
              <w:right w:val="single" w:sz="8" w:space="0" w:color="auto"/>
            </w:tcBorders>
            <w:noWrap/>
            <w:vAlign w:val="center"/>
            <w:hideMark/>
          </w:tcPr>
          <w:p w14:paraId="37B21B99"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46D99107"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239D8838"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6D7F9B8A" w14:textId="77777777" w:rsidR="00E27857" w:rsidRPr="000E7F3F" w:rsidRDefault="00E27857" w:rsidP="00E27857">
            <w:pPr>
              <w:jc w:val="center"/>
              <w:rPr>
                <w:b/>
                <w:bCs/>
              </w:rPr>
            </w:pPr>
            <w:r w:rsidRPr="000E7F3F">
              <w:rPr>
                <w:b/>
                <w:bCs/>
              </w:rPr>
              <w:t>C</w:t>
            </w:r>
          </w:p>
        </w:tc>
      </w:tr>
      <w:tr w:rsidR="00E27857" w:rsidRPr="000E7F3F" w14:paraId="4A77F61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9C0FE4D"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hideMark/>
          </w:tcPr>
          <w:p w14:paraId="0BE8B5BB" w14:textId="77777777" w:rsidR="00E27857" w:rsidRPr="000E7F3F" w:rsidRDefault="00E27857" w:rsidP="00E27857">
            <w:r w:rsidRPr="000E7F3F">
              <w:t>MA3101</w:t>
            </w:r>
          </w:p>
        </w:tc>
        <w:tc>
          <w:tcPr>
            <w:tcW w:w="4293" w:type="dxa"/>
            <w:tcBorders>
              <w:top w:val="nil"/>
              <w:left w:val="nil"/>
              <w:bottom w:val="single" w:sz="8" w:space="0" w:color="auto"/>
              <w:right w:val="single" w:sz="8" w:space="0" w:color="auto"/>
            </w:tcBorders>
            <w:noWrap/>
            <w:hideMark/>
          </w:tcPr>
          <w:p w14:paraId="79906DAB" w14:textId="77777777" w:rsidR="00E27857" w:rsidRPr="000E7F3F" w:rsidRDefault="00E27857" w:rsidP="00E27857">
            <w:pPr>
              <w:ind w:right="-185"/>
            </w:pPr>
            <w:r w:rsidRPr="000E7F3F">
              <w:t>Ordinary and Partial Differential Equations</w:t>
            </w:r>
          </w:p>
        </w:tc>
        <w:tc>
          <w:tcPr>
            <w:tcW w:w="851" w:type="dxa"/>
            <w:tcBorders>
              <w:top w:val="nil"/>
              <w:left w:val="nil"/>
              <w:bottom w:val="single" w:sz="8" w:space="0" w:color="auto"/>
              <w:right w:val="single" w:sz="8" w:space="0" w:color="auto"/>
            </w:tcBorders>
            <w:noWrap/>
            <w:hideMark/>
          </w:tcPr>
          <w:p w14:paraId="34CC35CE"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938DCE8"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357F652E"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735978B0" w14:textId="77777777" w:rsidR="00E27857" w:rsidRPr="000E7F3F" w:rsidRDefault="00E27857" w:rsidP="00E27857">
            <w:pPr>
              <w:jc w:val="center"/>
            </w:pPr>
            <w:r w:rsidRPr="000E7F3F">
              <w:t>3</w:t>
            </w:r>
          </w:p>
        </w:tc>
      </w:tr>
      <w:tr w:rsidR="00E27857" w:rsidRPr="000E7F3F" w14:paraId="0AA9C61A"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7729B23D"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hideMark/>
          </w:tcPr>
          <w:p w14:paraId="15A7CA18" w14:textId="77777777" w:rsidR="00E27857" w:rsidRPr="000E7F3F" w:rsidRDefault="00E27857" w:rsidP="00E27857">
            <w:r w:rsidRPr="000E7F3F">
              <w:t>MA3102</w:t>
            </w:r>
          </w:p>
        </w:tc>
        <w:tc>
          <w:tcPr>
            <w:tcW w:w="4293" w:type="dxa"/>
            <w:tcBorders>
              <w:top w:val="nil"/>
              <w:left w:val="nil"/>
              <w:bottom w:val="single" w:sz="8" w:space="0" w:color="auto"/>
              <w:right w:val="single" w:sz="8" w:space="0" w:color="auto"/>
            </w:tcBorders>
            <w:noWrap/>
            <w:hideMark/>
          </w:tcPr>
          <w:p w14:paraId="6100BEFA" w14:textId="77777777" w:rsidR="00E27857" w:rsidRPr="000E7F3F" w:rsidRDefault="00E27857" w:rsidP="00E27857">
            <w:r w:rsidRPr="000E7F3F">
              <w:t>Complex Analysis</w:t>
            </w:r>
          </w:p>
        </w:tc>
        <w:tc>
          <w:tcPr>
            <w:tcW w:w="851" w:type="dxa"/>
            <w:tcBorders>
              <w:top w:val="nil"/>
              <w:left w:val="nil"/>
              <w:bottom w:val="single" w:sz="8" w:space="0" w:color="auto"/>
              <w:right w:val="single" w:sz="8" w:space="0" w:color="auto"/>
            </w:tcBorders>
            <w:noWrap/>
            <w:hideMark/>
          </w:tcPr>
          <w:p w14:paraId="74AB68D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EE2E3A3"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1143E013"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73F7F61E" w14:textId="77777777" w:rsidR="00E27857" w:rsidRPr="000E7F3F" w:rsidRDefault="00E27857" w:rsidP="00E27857">
            <w:pPr>
              <w:jc w:val="center"/>
            </w:pPr>
            <w:r w:rsidRPr="000E7F3F">
              <w:t>3</w:t>
            </w:r>
          </w:p>
        </w:tc>
      </w:tr>
      <w:tr w:rsidR="00E27857" w:rsidRPr="000E7F3F" w14:paraId="420F2DD8"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E2187D2"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hideMark/>
          </w:tcPr>
          <w:p w14:paraId="57645BDA" w14:textId="77777777" w:rsidR="00E27857" w:rsidRPr="000E7F3F" w:rsidRDefault="00E27857" w:rsidP="00E27857">
            <w:r w:rsidRPr="000E7F3F">
              <w:t>MA3103</w:t>
            </w:r>
          </w:p>
        </w:tc>
        <w:tc>
          <w:tcPr>
            <w:tcW w:w="4293" w:type="dxa"/>
            <w:tcBorders>
              <w:top w:val="nil"/>
              <w:left w:val="nil"/>
              <w:bottom w:val="single" w:sz="8" w:space="0" w:color="auto"/>
              <w:right w:val="single" w:sz="8" w:space="0" w:color="auto"/>
            </w:tcBorders>
            <w:noWrap/>
            <w:hideMark/>
          </w:tcPr>
          <w:p w14:paraId="4024AEDC" w14:textId="77777777" w:rsidR="00E27857" w:rsidRPr="000E7F3F" w:rsidRDefault="00E27857" w:rsidP="00E27857">
            <w:r w:rsidRPr="000E7F3F">
              <w:t>Theory of Computation</w:t>
            </w:r>
          </w:p>
        </w:tc>
        <w:tc>
          <w:tcPr>
            <w:tcW w:w="851" w:type="dxa"/>
            <w:tcBorders>
              <w:top w:val="nil"/>
              <w:left w:val="nil"/>
              <w:bottom w:val="single" w:sz="8" w:space="0" w:color="auto"/>
              <w:right w:val="single" w:sz="8" w:space="0" w:color="auto"/>
            </w:tcBorders>
            <w:noWrap/>
            <w:hideMark/>
          </w:tcPr>
          <w:p w14:paraId="5A5500A4"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0A0681CD"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36AE505E"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584DF725" w14:textId="77777777" w:rsidR="00E27857" w:rsidRPr="000E7F3F" w:rsidRDefault="00E27857" w:rsidP="00E27857">
            <w:pPr>
              <w:jc w:val="center"/>
            </w:pPr>
            <w:r w:rsidRPr="000E7F3F">
              <w:t>3</w:t>
            </w:r>
          </w:p>
        </w:tc>
      </w:tr>
      <w:tr w:rsidR="00E27857" w:rsidRPr="000E7F3F" w14:paraId="67814B1C"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5B5E846B" w14:textId="77777777" w:rsidR="00E27857" w:rsidRPr="000E7F3F" w:rsidRDefault="00E27857" w:rsidP="00E27857">
            <w:pPr>
              <w:jc w:val="center"/>
            </w:pPr>
            <w:r w:rsidRPr="000E7F3F">
              <w:t>4.</w:t>
            </w:r>
          </w:p>
        </w:tc>
        <w:tc>
          <w:tcPr>
            <w:tcW w:w="1150" w:type="dxa"/>
            <w:tcBorders>
              <w:top w:val="nil"/>
              <w:left w:val="nil"/>
              <w:bottom w:val="single" w:sz="8" w:space="0" w:color="auto"/>
              <w:right w:val="single" w:sz="8" w:space="0" w:color="auto"/>
            </w:tcBorders>
            <w:noWrap/>
            <w:vAlign w:val="center"/>
            <w:hideMark/>
          </w:tcPr>
          <w:p w14:paraId="540AEB9D" w14:textId="77777777" w:rsidR="00E27857" w:rsidRPr="000E7F3F" w:rsidRDefault="00E27857" w:rsidP="00E27857">
            <w:r w:rsidRPr="000E7F3F">
              <w:t>MA3104</w:t>
            </w:r>
          </w:p>
        </w:tc>
        <w:tc>
          <w:tcPr>
            <w:tcW w:w="4293" w:type="dxa"/>
            <w:tcBorders>
              <w:top w:val="nil"/>
              <w:left w:val="nil"/>
              <w:bottom w:val="single" w:sz="8" w:space="0" w:color="auto"/>
              <w:right w:val="single" w:sz="8" w:space="0" w:color="auto"/>
            </w:tcBorders>
            <w:noWrap/>
            <w:hideMark/>
          </w:tcPr>
          <w:p w14:paraId="41FDD1B5" w14:textId="77777777" w:rsidR="00E27857" w:rsidRPr="000E7F3F" w:rsidRDefault="00E27857" w:rsidP="00E27857">
            <w:r w:rsidRPr="000E7F3F">
              <w:t>Computer Networks</w:t>
            </w:r>
          </w:p>
        </w:tc>
        <w:tc>
          <w:tcPr>
            <w:tcW w:w="851" w:type="dxa"/>
            <w:tcBorders>
              <w:top w:val="nil"/>
              <w:left w:val="nil"/>
              <w:bottom w:val="single" w:sz="8" w:space="0" w:color="auto"/>
              <w:right w:val="single" w:sz="8" w:space="0" w:color="auto"/>
            </w:tcBorders>
            <w:noWrap/>
            <w:hideMark/>
          </w:tcPr>
          <w:p w14:paraId="4162E744"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0A4F05BB"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149B8B3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2E394E65" w14:textId="77777777" w:rsidR="00E27857" w:rsidRPr="000E7F3F" w:rsidRDefault="00E27857" w:rsidP="00E27857">
            <w:pPr>
              <w:jc w:val="center"/>
            </w:pPr>
            <w:r w:rsidRPr="000E7F3F">
              <w:t>4.5</w:t>
            </w:r>
          </w:p>
        </w:tc>
      </w:tr>
      <w:tr w:rsidR="00E27857" w:rsidRPr="000E7F3F" w14:paraId="4FA3F7DD"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662B69E1" w14:textId="77777777" w:rsidR="00E27857" w:rsidRPr="000E7F3F" w:rsidRDefault="00E27857" w:rsidP="00E27857">
            <w:pPr>
              <w:jc w:val="center"/>
            </w:pPr>
            <w:r w:rsidRPr="000E7F3F">
              <w:t>5.</w:t>
            </w:r>
          </w:p>
        </w:tc>
        <w:tc>
          <w:tcPr>
            <w:tcW w:w="1150" w:type="dxa"/>
            <w:tcBorders>
              <w:top w:val="nil"/>
              <w:left w:val="nil"/>
              <w:bottom w:val="single" w:sz="8" w:space="0" w:color="auto"/>
              <w:right w:val="single" w:sz="8" w:space="0" w:color="auto"/>
            </w:tcBorders>
            <w:noWrap/>
            <w:vAlign w:val="center"/>
            <w:hideMark/>
          </w:tcPr>
          <w:p w14:paraId="2A89CE7B" w14:textId="77777777" w:rsidR="00E27857" w:rsidRPr="000E7F3F" w:rsidRDefault="00E27857" w:rsidP="00E27857">
            <w:r w:rsidRPr="000E7F3F">
              <w:t>MA3105</w:t>
            </w:r>
          </w:p>
        </w:tc>
        <w:tc>
          <w:tcPr>
            <w:tcW w:w="4293" w:type="dxa"/>
            <w:tcBorders>
              <w:top w:val="nil"/>
              <w:left w:val="nil"/>
              <w:bottom w:val="single" w:sz="8" w:space="0" w:color="auto"/>
              <w:right w:val="single" w:sz="8" w:space="0" w:color="auto"/>
            </w:tcBorders>
            <w:noWrap/>
            <w:hideMark/>
          </w:tcPr>
          <w:p w14:paraId="03C31430" w14:textId="77777777" w:rsidR="00E27857" w:rsidRPr="000E7F3F" w:rsidRDefault="00E27857" w:rsidP="00E27857">
            <w:r w:rsidRPr="000E7F3F">
              <w:t>Operating Systems</w:t>
            </w:r>
          </w:p>
        </w:tc>
        <w:tc>
          <w:tcPr>
            <w:tcW w:w="851" w:type="dxa"/>
            <w:tcBorders>
              <w:top w:val="nil"/>
              <w:left w:val="nil"/>
              <w:bottom w:val="single" w:sz="8" w:space="0" w:color="auto"/>
              <w:right w:val="single" w:sz="8" w:space="0" w:color="auto"/>
            </w:tcBorders>
            <w:noWrap/>
            <w:hideMark/>
          </w:tcPr>
          <w:p w14:paraId="6DEA1E32"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9955D2C"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02244851"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4F6EB0C" w14:textId="77777777" w:rsidR="00E27857" w:rsidRPr="000E7F3F" w:rsidRDefault="00E27857" w:rsidP="00E27857">
            <w:pPr>
              <w:jc w:val="center"/>
            </w:pPr>
            <w:r w:rsidRPr="000E7F3F">
              <w:t>4.5</w:t>
            </w:r>
          </w:p>
        </w:tc>
      </w:tr>
      <w:tr w:rsidR="00E27857" w:rsidRPr="000E7F3F" w14:paraId="7784A8E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bottom"/>
            <w:hideMark/>
          </w:tcPr>
          <w:p w14:paraId="6068B538" w14:textId="77777777" w:rsidR="00E27857" w:rsidRPr="000E7F3F" w:rsidRDefault="00E27857" w:rsidP="00E27857">
            <w:pPr>
              <w:jc w:val="center"/>
            </w:pPr>
            <w:r w:rsidRPr="000E7F3F">
              <w:rPr>
                <w:bCs/>
              </w:rPr>
              <w:t>6.</w:t>
            </w:r>
          </w:p>
        </w:tc>
        <w:tc>
          <w:tcPr>
            <w:tcW w:w="1150" w:type="dxa"/>
            <w:tcBorders>
              <w:top w:val="nil"/>
              <w:left w:val="nil"/>
              <w:bottom w:val="single" w:sz="8" w:space="0" w:color="auto"/>
              <w:right w:val="single" w:sz="8" w:space="0" w:color="auto"/>
            </w:tcBorders>
            <w:noWrap/>
            <w:vAlign w:val="center"/>
            <w:hideMark/>
          </w:tcPr>
          <w:p w14:paraId="2BFD20AD" w14:textId="77777777" w:rsidR="00E27857" w:rsidRPr="000E7F3F" w:rsidRDefault="00E27857" w:rsidP="00E27857">
            <w:r w:rsidRPr="000E7F3F">
              <w:t>XX31PQ</w:t>
            </w:r>
          </w:p>
        </w:tc>
        <w:tc>
          <w:tcPr>
            <w:tcW w:w="4293" w:type="dxa"/>
            <w:tcBorders>
              <w:top w:val="nil"/>
              <w:left w:val="nil"/>
              <w:bottom w:val="single" w:sz="8" w:space="0" w:color="auto"/>
              <w:right w:val="single" w:sz="8" w:space="0" w:color="auto"/>
            </w:tcBorders>
            <w:noWrap/>
            <w:vAlign w:val="center"/>
            <w:hideMark/>
          </w:tcPr>
          <w:p w14:paraId="28DB65F0" w14:textId="77777777" w:rsidR="00E27857" w:rsidRPr="000E7F3F" w:rsidRDefault="00E27857" w:rsidP="00E27857">
            <w:r w:rsidRPr="000E7F3F">
              <w:t>IDE</w:t>
            </w:r>
            <w:r>
              <w:t xml:space="preserve"> -</w:t>
            </w:r>
            <w:r w:rsidRPr="000E7F3F">
              <w:t xml:space="preserve"> II</w:t>
            </w:r>
          </w:p>
        </w:tc>
        <w:tc>
          <w:tcPr>
            <w:tcW w:w="851" w:type="dxa"/>
            <w:tcBorders>
              <w:top w:val="nil"/>
              <w:left w:val="nil"/>
              <w:bottom w:val="single" w:sz="8" w:space="0" w:color="auto"/>
              <w:right w:val="single" w:sz="8" w:space="0" w:color="auto"/>
            </w:tcBorders>
            <w:noWrap/>
            <w:vAlign w:val="center"/>
            <w:hideMark/>
          </w:tcPr>
          <w:p w14:paraId="03E280E8"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2377FA28"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4CC49B02"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2D7B8AB2" w14:textId="77777777" w:rsidR="00E27857" w:rsidRPr="000E7F3F" w:rsidRDefault="00E27857" w:rsidP="00E27857">
            <w:pPr>
              <w:jc w:val="center"/>
            </w:pPr>
            <w:r w:rsidRPr="000E7F3F">
              <w:t>3</w:t>
            </w:r>
          </w:p>
        </w:tc>
      </w:tr>
      <w:tr w:rsidR="00E27857" w:rsidRPr="000E7F3F" w14:paraId="69305D47"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374F8DE4" w14:textId="77777777" w:rsidR="00E27857" w:rsidRPr="000E7F3F" w:rsidRDefault="00E27857" w:rsidP="00E27857">
            <w:pPr>
              <w:jc w:val="center"/>
              <w:rPr>
                <w:b/>
                <w:bCs/>
              </w:rPr>
            </w:pPr>
            <w:r w:rsidRPr="000E7F3F">
              <w:rPr>
                <w:b/>
                <w:bCs/>
              </w:rPr>
              <w:t>TOTAL</w:t>
            </w:r>
          </w:p>
        </w:tc>
        <w:tc>
          <w:tcPr>
            <w:tcW w:w="851" w:type="dxa"/>
            <w:tcBorders>
              <w:top w:val="nil"/>
              <w:left w:val="nil"/>
              <w:bottom w:val="single" w:sz="8" w:space="0" w:color="auto"/>
              <w:right w:val="single" w:sz="8" w:space="0" w:color="auto"/>
            </w:tcBorders>
            <w:noWrap/>
            <w:vAlign w:val="center"/>
            <w:hideMark/>
          </w:tcPr>
          <w:p w14:paraId="020328B1"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4E3CBF01"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0B7865C1" w14:textId="77777777" w:rsidR="00E27857" w:rsidRPr="000E7F3F" w:rsidRDefault="00E27857" w:rsidP="00E27857">
            <w:pPr>
              <w:jc w:val="center"/>
              <w:rPr>
                <w:b/>
                <w:bCs/>
              </w:rPr>
            </w:pPr>
            <w:r w:rsidRPr="000E7F3F">
              <w:rPr>
                <w:b/>
                <w:bCs/>
              </w:rPr>
              <w:t>6</w:t>
            </w:r>
          </w:p>
        </w:tc>
        <w:tc>
          <w:tcPr>
            <w:tcW w:w="852" w:type="dxa"/>
            <w:tcBorders>
              <w:top w:val="nil"/>
              <w:left w:val="nil"/>
              <w:bottom w:val="single" w:sz="8" w:space="0" w:color="auto"/>
              <w:right w:val="single" w:sz="8" w:space="0" w:color="auto"/>
            </w:tcBorders>
            <w:noWrap/>
            <w:vAlign w:val="center"/>
            <w:hideMark/>
          </w:tcPr>
          <w:p w14:paraId="24E4662C" w14:textId="77777777" w:rsidR="00E27857" w:rsidRPr="000E7F3F" w:rsidRDefault="00E27857" w:rsidP="00E27857">
            <w:pPr>
              <w:jc w:val="center"/>
              <w:rPr>
                <w:b/>
                <w:bCs/>
              </w:rPr>
            </w:pPr>
            <w:r w:rsidRPr="000E7F3F">
              <w:rPr>
                <w:b/>
                <w:bCs/>
              </w:rPr>
              <w:t>21</w:t>
            </w:r>
          </w:p>
        </w:tc>
      </w:tr>
    </w:tbl>
    <w:p w14:paraId="7F776EF1" w14:textId="77777777" w:rsidR="00E27857" w:rsidRPr="001B6663" w:rsidRDefault="00E27857" w:rsidP="00E27857">
      <w:pPr>
        <w:rPr>
          <w:rFonts w:eastAsia="Calibri"/>
          <w:sz w:val="10"/>
          <w:szCs w:val="22"/>
        </w:rPr>
      </w:pPr>
    </w:p>
    <w:tbl>
      <w:tblPr>
        <w:tblW w:w="9492" w:type="dxa"/>
        <w:jc w:val="center"/>
        <w:tblLayout w:type="fixed"/>
        <w:tblLook w:val="04A0" w:firstRow="1" w:lastRow="0" w:firstColumn="1" w:lastColumn="0" w:noHBand="0" w:noVBand="1"/>
      </w:tblPr>
      <w:tblGrid>
        <w:gridCol w:w="643"/>
        <w:gridCol w:w="1190"/>
        <w:gridCol w:w="4253"/>
        <w:gridCol w:w="851"/>
        <w:gridCol w:w="852"/>
        <w:gridCol w:w="851"/>
        <w:gridCol w:w="852"/>
      </w:tblGrid>
      <w:tr w:rsidR="00E27857" w:rsidRPr="000E7F3F" w14:paraId="1B33CFB1"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23E800F3" w14:textId="77777777" w:rsidR="00E27857" w:rsidRPr="000E7F3F" w:rsidRDefault="00E27857" w:rsidP="00E27857">
            <w:pPr>
              <w:jc w:val="center"/>
              <w:rPr>
                <w:b/>
                <w:bCs/>
              </w:rPr>
            </w:pPr>
            <w:r w:rsidRPr="000E7F3F">
              <w:rPr>
                <w:b/>
                <w:bCs/>
              </w:rPr>
              <w:t>Sl. No.</w:t>
            </w:r>
          </w:p>
        </w:tc>
        <w:tc>
          <w:tcPr>
            <w:tcW w:w="1190" w:type="dxa"/>
            <w:tcBorders>
              <w:top w:val="single" w:sz="8" w:space="0" w:color="auto"/>
              <w:left w:val="nil"/>
              <w:bottom w:val="single" w:sz="8" w:space="0" w:color="auto"/>
              <w:right w:val="single" w:sz="8" w:space="0" w:color="auto"/>
            </w:tcBorders>
            <w:noWrap/>
            <w:vAlign w:val="center"/>
            <w:hideMark/>
          </w:tcPr>
          <w:p w14:paraId="16792540" w14:textId="77777777" w:rsidR="00E27857" w:rsidRPr="000E7F3F" w:rsidRDefault="00E27857" w:rsidP="00E27857">
            <w:pPr>
              <w:jc w:val="center"/>
              <w:rPr>
                <w:b/>
                <w:bCs/>
              </w:rPr>
            </w:pPr>
            <w:r w:rsidRPr="000E7F3F">
              <w:rPr>
                <w:b/>
                <w:bCs/>
              </w:rPr>
              <w:t>Subject Code</w:t>
            </w:r>
          </w:p>
        </w:tc>
        <w:tc>
          <w:tcPr>
            <w:tcW w:w="4253" w:type="dxa"/>
            <w:tcBorders>
              <w:top w:val="single" w:sz="8" w:space="0" w:color="auto"/>
              <w:left w:val="nil"/>
              <w:bottom w:val="single" w:sz="8" w:space="0" w:color="auto"/>
              <w:right w:val="single" w:sz="8" w:space="0" w:color="auto"/>
            </w:tcBorders>
            <w:noWrap/>
            <w:vAlign w:val="center"/>
            <w:hideMark/>
          </w:tcPr>
          <w:p w14:paraId="4096B9DA" w14:textId="77777777" w:rsidR="00E27857" w:rsidRPr="000E7F3F" w:rsidRDefault="00E27857" w:rsidP="00E27857">
            <w:pPr>
              <w:jc w:val="center"/>
              <w:rPr>
                <w:b/>
                <w:bCs/>
              </w:rPr>
            </w:pPr>
            <w:r w:rsidRPr="000E7F3F">
              <w:rPr>
                <w:b/>
                <w:bCs/>
              </w:rPr>
              <w:t>SEMESTER VI</w:t>
            </w:r>
          </w:p>
        </w:tc>
        <w:tc>
          <w:tcPr>
            <w:tcW w:w="851" w:type="dxa"/>
            <w:tcBorders>
              <w:top w:val="single" w:sz="8" w:space="0" w:color="auto"/>
              <w:left w:val="nil"/>
              <w:bottom w:val="single" w:sz="8" w:space="0" w:color="auto"/>
              <w:right w:val="single" w:sz="8" w:space="0" w:color="auto"/>
            </w:tcBorders>
            <w:noWrap/>
            <w:vAlign w:val="center"/>
            <w:hideMark/>
          </w:tcPr>
          <w:p w14:paraId="7164C379"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41ABECA6"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7BA26129"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1F765F54" w14:textId="77777777" w:rsidR="00E27857" w:rsidRPr="000E7F3F" w:rsidRDefault="00E27857" w:rsidP="00E27857">
            <w:pPr>
              <w:jc w:val="center"/>
              <w:rPr>
                <w:b/>
                <w:bCs/>
              </w:rPr>
            </w:pPr>
            <w:r w:rsidRPr="000E7F3F">
              <w:rPr>
                <w:b/>
                <w:bCs/>
              </w:rPr>
              <w:t>C</w:t>
            </w:r>
          </w:p>
        </w:tc>
      </w:tr>
      <w:tr w:rsidR="00E27857" w:rsidRPr="000E7F3F" w14:paraId="31F350E4"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DB3794A" w14:textId="77777777" w:rsidR="00E27857" w:rsidRPr="000E7F3F" w:rsidRDefault="00E27857" w:rsidP="00E27857">
            <w:pPr>
              <w:jc w:val="center"/>
            </w:pPr>
            <w:r w:rsidRPr="000E7F3F">
              <w:t>1.</w:t>
            </w:r>
          </w:p>
        </w:tc>
        <w:tc>
          <w:tcPr>
            <w:tcW w:w="1190" w:type="dxa"/>
            <w:tcBorders>
              <w:top w:val="nil"/>
              <w:left w:val="nil"/>
              <w:bottom w:val="single" w:sz="8" w:space="0" w:color="auto"/>
              <w:right w:val="single" w:sz="8" w:space="0" w:color="auto"/>
            </w:tcBorders>
            <w:noWrap/>
            <w:vAlign w:val="center"/>
            <w:hideMark/>
          </w:tcPr>
          <w:p w14:paraId="5940EA5E" w14:textId="77777777" w:rsidR="00E27857" w:rsidRPr="000E7F3F" w:rsidRDefault="00E27857" w:rsidP="00E27857">
            <w:r w:rsidRPr="000E7F3F">
              <w:t>MA3201</w:t>
            </w:r>
          </w:p>
        </w:tc>
        <w:tc>
          <w:tcPr>
            <w:tcW w:w="4253" w:type="dxa"/>
            <w:tcBorders>
              <w:top w:val="nil"/>
              <w:left w:val="nil"/>
              <w:bottom w:val="single" w:sz="8" w:space="0" w:color="auto"/>
              <w:right w:val="single" w:sz="8" w:space="0" w:color="auto"/>
            </w:tcBorders>
            <w:hideMark/>
          </w:tcPr>
          <w:p w14:paraId="2A6BF3DD" w14:textId="77777777" w:rsidR="00E27857" w:rsidRPr="000E7F3F" w:rsidRDefault="00E27857" w:rsidP="00E27857">
            <w:r w:rsidRPr="000E7F3F">
              <w:t>Number Theory and Cryptography</w:t>
            </w:r>
          </w:p>
        </w:tc>
        <w:tc>
          <w:tcPr>
            <w:tcW w:w="851" w:type="dxa"/>
            <w:tcBorders>
              <w:top w:val="nil"/>
              <w:left w:val="nil"/>
              <w:bottom w:val="single" w:sz="8" w:space="0" w:color="auto"/>
              <w:right w:val="single" w:sz="8" w:space="0" w:color="auto"/>
            </w:tcBorders>
            <w:noWrap/>
            <w:hideMark/>
          </w:tcPr>
          <w:p w14:paraId="0A77255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7E0ACCA"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151729D"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4CA6B179" w14:textId="77777777" w:rsidR="00E27857" w:rsidRPr="000E7F3F" w:rsidRDefault="00E27857" w:rsidP="00E27857">
            <w:pPr>
              <w:jc w:val="center"/>
            </w:pPr>
            <w:r w:rsidRPr="000E7F3F">
              <w:t>3</w:t>
            </w:r>
          </w:p>
        </w:tc>
      </w:tr>
      <w:tr w:rsidR="00E27857" w:rsidRPr="000E7F3F" w14:paraId="67949EE2"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5E72FDD0" w14:textId="77777777" w:rsidR="00E27857" w:rsidRPr="000E7F3F" w:rsidRDefault="00E27857" w:rsidP="00E27857">
            <w:pPr>
              <w:jc w:val="center"/>
            </w:pPr>
            <w:r w:rsidRPr="000E7F3F">
              <w:t>2.</w:t>
            </w:r>
          </w:p>
        </w:tc>
        <w:tc>
          <w:tcPr>
            <w:tcW w:w="1190" w:type="dxa"/>
            <w:tcBorders>
              <w:top w:val="nil"/>
              <w:left w:val="nil"/>
              <w:bottom w:val="single" w:sz="8" w:space="0" w:color="auto"/>
              <w:right w:val="single" w:sz="8" w:space="0" w:color="auto"/>
            </w:tcBorders>
            <w:noWrap/>
            <w:vAlign w:val="center"/>
            <w:hideMark/>
          </w:tcPr>
          <w:p w14:paraId="7C7FFD3C" w14:textId="77777777" w:rsidR="00E27857" w:rsidRPr="000E7F3F" w:rsidRDefault="00E27857" w:rsidP="00E27857">
            <w:r w:rsidRPr="000E7F3F">
              <w:t>MA3202</w:t>
            </w:r>
          </w:p>
        </w:tc>
        <w:tc>
          <w:tcPr>
            <w:tcW w:w="4253" w:type="dxa"/>
            <w:tcBorders>
              <w:top w:val="nil"/>
              <w:left w:val="nil"/>
              <w:bottom w:val="single" w:sz="8" w:space="0" w:color="auto"/>
              <w:right w:val="single" w:sz="8" w:space="0" w:color="auto"/>
            </w:tcBorders>
            <w:hideMark/>
          </w:tcPr>
          <w:p w14:paraId="5522DD7B" w14:textId="77777777" w:rsidR="00E27857" w:rsidRPr="000E7F3F" w:rsidRDefault="00E27857" w:rsidP="00E27857">
            <w:r w:rsidRPr="000E7F3F">
              <w:t>Numerical Methods</w:t>
            </w:r>
          </w:p>
        </w:tc>
        <w:tc>
          <w:tcPr>
            <w:tcW w:w="851" w:type="dxa"/>
            <w:tcBorders>
              <w:top w:val="nil"/>
              <w:left w:val="nil"/>
              <w:bottom w:val="single" w:sz="8" w:space="0" w:color="auto"/>
              <w:right w:val="single" w:sz="8" w:space="0" w:color="auto"/>
            </w:tcBorders>
            <w:noWrap/>
            <w:hideMark/>
          </w:tcPr>
          <w:p w14:paraId="3597AD19"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6D863C3"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0677F4DA"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42F90DD6" w14:textId="77777777" w:rsidR="00E27857" w:rsidRPr="000E7F3F" w:rsidRDefault="00E27857" w:rsidP="00E27857">
            <w:pPr>
              <w:jc w:val="center"/>
            </w:pPr>
            <w:r w:rsidRPr="000E7F3F">
              <w:t>4</w:t>
            </w:r>
          </w:p>
        </w:tc>
      </w:tr>
      <w:tr w:rsidR="00E27857" w:rsidRPr="000E7F3F" w14:paraId="049CC58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BA043A1" w14:textId="77777777" w:rsidR="00E27857" w:rsidRPr="000E7F3F" w:rsidRDefault="00E27857" w:rsidP="00E27857">
            <w:pPr>
              <w:jc w:val="center"/>
            </w:pPr>
            <w:r w:rsidRPr="000E7F3F">
              <w:t>3.</w:t>
            </w:r>
          </w:p>
        </w:tc>
        <w:tc>
          <w:tcPr>
            <w:tcW w:w="1190" w:type="dxa"/>
            <w:tcBorders>
              <w:top w:val="nil"/>
              <w:left w:val="nil"/>
              <w:bottom w:val="single" w:sz="8" w:space="0" w:color="auto"/>
              <w:right w:val="single" w:sz="8" w:space="0" w:color="auto"/>
            </w:tcBorders>
            <w:noWrap/>
            <w:vAlign w:val="center"/>
            <w:hideMark/>
          </w:tcPr>
          <w:p w14:paraId="5E4F572C" w14:textId="77777777" w:rsidR="00E27857" w:rsidRPr="000E7F3F" w:rsidRDefault="00E27857" w:rsidP="00E27857">
            <w:r w:rsidRPr="000E7F3F">
              <w:t>MA3203</w:t>
            </w:r>
          </w:p>
        </w:tc>
        <w:tc>
          <w:tcPr>
            <w:tcW w:w="4253" w:type="dxa"/>
            <w:tcBorders>
              <w:top w:val="nil"/>
              <w:left w:val="nil"/>
              <w:bottom w:val="single" w:sz="8" w:space="0" w:color="auto"/>
              <w:right w:val="single" w:sz="8" w:space="0" w:color="auto"/>
            </w:tcBorders>
            <w:hideMark/>
          </w:tcPr>
          <w:p w14:paraId="24D00B1A" w14:textId="77777777" w:rsidR="00E27857" w:rsidRPr="000E7F3F" w:rsidRDefault="00E27857" w:rsidP="00E27857">
            <w:r w:rsidRPr="000E7F3F">
              <w:t>Mathematical Statistics</w:t>
            </w:r>
          </w:p>
        </w:tc>
        <w:tc>
          <w:tcPr>
            <w:tcW w:w="851" w:type="dxa"/>
            <w:tcBorders>
              <w:top w:val="nil"/>
              <w:left w:val="nil"/>
              <w:bottom w:val="single" w:sz="8" w:space="0" w:color="auto"/>
              <w:right w:val="single" w:sz="8" w:space="0" w:color="auto"/>
            </w:tcBorders>
            <w:noWrap/>
            <w:hideMark/>
          </w:tcPr>
          <w:p w14:paraId="5C46AF4C"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EBFE20F"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42501F0F"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16C4527A" w14:textId="77777777" w:rsidR="00E27857" w:rsidRPr="000E7F3F" w:rsidRDefault="00E27857" w:rsidP="00E27857">
            <w:pPr>
              <w:jc w:val="center"/>
            </w:pPr>
            <w:r w:rsidRPr="000E7F3F">
              <w:t>3</w:t>
            </w:r>
          </w:p>
        </w:tc>
      </w:tr>
      <w:tr w:rsidR="00E27857" w:rsidRPr="000E7F3F" w14:paraId="354C02BC"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0D51754D" w14:textId="77777777" w:rsidR="00E27857" w:rsidRPr="000E7F3F" w:rsidRDefault="00E27857" w:rsidP="00E27857">
            <w:pPr>
              <w:jc w:val="center"/>
            </w:pPr>
            <w:r w:rsidRPr="000E7F3F">
              <w:t>4.</w:t>
            </w:r>
          </w:p>
        </w:tc>
        <w:tc>
          <w:tcPr>
            <w:tcW w:w="1190" w:type="dxa"/>
            <w:tcBorders>
              <w:top w:val="nil"/>
              <w:left w:val="nil"/>
              <w:bottom w:val="single" w:sz="8" w:space="0" w:color="auto"/>
              <w:right w:val="single" w:sz="8" w:space="0" w:color="auto"/>
            </w:tcBorders>
            <w:noWrap/>
            <w:vAlign w:val="center"/>
            <w:hideMark/>
          </w:tcPr>
          <w:p w14:paraId="090DCE7D" w14:textId="77777777" w:rsidR="00E27857" w:rsidRPr="000E7F3F" w:rsidRDefault="00E27857" w:rsidP="00E27857">
            <w:r w:rsidRPr="000E7F3F">
              <w:t>MA3204</w:t>
            </w:r>
          </w:p>
        </w:tc>
        <w:tc>
          <w:tcPr>
            <w:tcW w:w="4253" w:type="dxa"/>
            <w:tcBorders>
              <w:top w:val="nil"/>
              <w:left w:val="nil"/>
              <w:bottom w:val="single" w:sz="8" w:space="0" w:color="auto"/>
              <w:right w:val="single" w:sz="8" w:space="0" w:color="auto"/>
            </w:tcBorders>
            <w:vAlign w:val="center"/>
            <w:hideMark/>
          </w:tcPr>
          <w:p w14:paraId="71B737C5" w14:textId="77777777" w:rsidR="00E27857" w:rsidRPr="000E7F3F" w:rsidRDefault="00E27857" w:rsidP="00E27857">
            <w:r w:rsidRPr="000E7F3F">
              <w:t>Convex Optimization</w:t>
            </w:r>
          </w:p>
        </w:tc>
        <w:tc>
          <w:tcPr>
            <w:tcW w:w="851" w:type="dxa"/>
            <w:tcBorders>
              <w:top w:val="nil"/>
              <w:left w:val="nil"/>
              <w:bottom w:val="single" w:sz="8" w:space="0" w:color="auto"/>
              <w:right w:val="single" w:sz="8" w:space="0" w:color="auto"/>
            </w:tcBorders>
            <w:noWrap/>
            <w:vAlign w:val="center"/>
            <w:hideMark/>
          </w:tcPr>
          <w:p w14:paraId="1CE380C5"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5ECFD750"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6683F86B"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vAlign w:val="center"/>
            <w:hideMark/>
          </w:tcPr>
          <w:p w14:paraId="6FDE1156" w14:textId="77777777" w:rsidR="00E27857" w:rsidRPr="000E7F3F" w:rsidRDefault="00E27857" w:rsidP="00E27857">
            <w:pPr>
              <w:jc w:val="center"/>
            </w:pPr>
            <w:r w:rsidRPr="000E7F3F">
              <w:t>4</w:t>
            </w:r>
          </w:p>
        </w:tc>
      </w:tr>
      <w:tr w:rsidR="00E27857" w:rsidRPr="000E7F3F" w14:paraId="3499D603"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bottom"/>
            <w:hideMark/>
          </w:tcPr>
          <w:p w14:paraId="4011AEC1" w14:textId="77777777" w:rsidR="00E27857" w:rsidRPr="000E7F3F" w:rsidRDefault="00E27857" w:rsidP="00E27857">
            <w:pPr>
              <w:jc w:val="center"/>
            </w:pPr>
            <w:r w:rsidRPr="000E7F3F">
              <w:rPr>
                <w:bCs/>
              </w:rPr>
              <w:t>5.</w:t>
            </w:r>
          </w:p>
        </w:tc>
        <w:tc>
          <w:tcPr>
            <w:tcW w:w="1190" w:type="dxa"/>
            <w:tcBorders>
              <w:top w:val="nil"/>
              <w:left w:val="nil"/>
              <w:bottom w:val="single" w:sz="8" w:space="0" w:color="auto"/>
              <w:right w:val="single" w:sz="8" w:space="0" w:color="auto"/>
            </w:tcBorders>
            <w:noWrap/>
            <w:vAlign w:val="center"/>
            <w:hideMark/>
          </w:tcPr>
          <w:p w14:paraId="0169EE65" w14:textId="77777777" w:rsidR="00E27857" w:rsidRPr="000E7F3F" w:rsidRDefault="00E27857" w:rsidP="00E27857">
            <w:r w:rsidRPr="000E7F3F">
              <w:t>MA3205</w:t>
            </w:r>
          </w:p>
        </w:tc>
        <w:tc>
          <w:tcPr>
            <w:tcW w:w="4253" w:type="dxa"/>
            <w:tcBorders>
              <w:top w:val="nil"/>
              <w:left w:val="nil"/>
              <w:bottom w:val="single" w:sz="8" w:space="0" w:color="auto"/>
              <w:right w:val="single" w:sz="8" w:space="0" w:color="auto"/>
            </w:tcBorders>
            <w:vAlign w:val="center"/>
            <w:hideMark/>
          </w:tcPr>
          <w:p w14:paraId="57EB48B8" w14:textId="77777777" w:rsidR="00E27857" w:rsidRPr="000E7F3F" w:rsidRDefault="00E27857" w:rsidP="00E27857">
            <w:r w:rsidRPr="000E7F3F">
              <w:rPr>
                <w:bCs/>
              </w:rPr>
              <w:t>Functional Analysis</w:t>
            </w:r>
          </w:p>
        </w:tc>
        <w:tc>
          <w:tcPr>
            <w:tcW w:w="851" w:type="dxa"/>
            <w:tcBorders>
              <w:top w:val="nil"/>
              <w:left w:val="nil"/>
              <w:bottom w:val="single" w:sz="8" w:space="0" w:color="auto"/>
              <w:right w:val="single" w:sz="8" w:space="0" w:color="auto"/>
            </w:tcBorders>
            <w:noWrap/>
            <w:vAlign w:val="center"/>
            <w:hideMark/>
          </w:tcPr>
          <w:p w14:paraId="7851A53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6F3D1E20"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16B9B354"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6D21612C" w14:textId="77777777" w:rsidR="00E27857" w:rsidRPr="000E7F3F" w:rsidRDefault="00E27857" w:rsidP="00E27857">
            <w:pPr>
              <w:jc w:val="center"/>
            </w:pPr>
            <w:r w:rsidRPr="000E7F3F">
              <w:t>3</w:t>
            </w:r>
          </w:p>
        </w:tc>
      </w:tr>
      <w:tr w:rsidR="00E27857" w:rsidRPr="000E7F3F" w14:paraId="15BF83DA"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0CB402D7" w14:textId="77777777" w:rsidR="00E27857" w:rsidRPr="000E7F3F" w:rsidRDefault="00E27857" w:rsidP="00E27857">
            <w:pPr>
              <w:jc w:val="center"/>
            </w:pPr>
            <w:r w:rsidRPr="000E7F3F">
              <w:t>6.</w:t>
            </w:r>
          </w:p>
        </w:tc>
        <w:tc>
          <w:tcPr>
            <w:tcW w:w="1190" w:type="dxa"/>
            <w:tcBorders>
              <w:top w:val="nil"/>
              <w:left w:val="nil"/>
              <w:bottom w:val="single" w:sz="8" w:space="0" w:color="auto"/>
              <w:right w:val="single" w:sz="8" w:space="0" w:color="auto"/>
            </w:tcBorders>
            <w:noWrap/>
            <w:vAlign w:val="center"/>
            <w:hideMark/>
          </w:tcPr>
          <w:p w14:paraId="70DDAC19" w14:textId="77777777" w:rsidR="00E27857" w:rsidRPr="000E7F3F" w:rsidRDefault="00E27857" w:rsidP="00E27857">
            <w:r w:rsidRPr="000E7F3F">
              <w:t>MA3206</w:t>
            </w:r>
          </w:p>
        </w:tc>
        <w:tc>
          <w:tcPr>
            <w:tcW w:w="4253" w:type="dxa"/>
            <w:tcBorders>
              <w:top w:val="nil"/>
              <w:left w:val="nil"/>
              <w:bottom w:val="single" w:sz="8" w:space="0" w:color="auto"/>
              <w:right w:val="single" w:sz="8" w:space="0" w:color="auto"/>
            </w:tcBorders>
            <w:vAlign w:val="center"/>
            <w:hideMark/>
          </w:tcPr>
          <w:p w14:paraId="03202B8E" w14:textId="77777777" w:rsidR="00E27857" w:rsidRPr="000E7F3F" w:rsidRDefault="00E27857" w:rsidP="00E27857">
            <w:r w:rsidRPr="000E7F3F">
              <w:t>Artificial Intelligence</w:t>
            </w:r>
          </w:p>
        </w:tc>
        <w:tc>
          <w:tcPr>
            <w:tcW w:w="851" w:type="dxa"/>
            <w:tcBorders>
              <w:top w:val="nil"/>
              <w:left w:val="nil"/>
              <w:bottom w:val="single" w:sz="8" w:space="0" w:color="auto"/>
              <w:right w:val="single" w:sz="8" w:space="0" w:color="auto"/>
            </w:tcBorders>
            <w:noWrap/>
            <w:vAlign w:val="center"/>
            <w:hideMark/>
          </w:tcPr>
          <w:p w14:paraId="04338C6E"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489F0106"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16F72255"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vAlign w:val="center"/>
            <w:hideMark/>
          </w:tcPr>
          <w:p w14:paraId="21ECD54C" w14:textId="77777777" w:rsidR="00E27857" w:rsidRPr="000E7F3F" w:rsidRDefault="00E27857" w:rsidP="00E27857">
            <w:pPr>
              <w:jc w:val="center"/>
            </w:pPr>
            <w:r w:rsidRPr="000E7F3F">
              <w:t>4</w:t>
            </w:r>
          </w:p>
        </w:tc>
      </w:tr>
      <w:tr w:rsidR="00E27857" w:rsidRPr="000E7F3F" w14:paraId="391E84F1"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6F32015B" w14:textId="77777777" w:rsidR="00E27857" w:rsidRPr="000E7F3F" w:rsidRDefault="00E27857" w:rsidP="00E27857">
            <w:pPr>
              <w:jc w:val="center"/>
            </w:pPr>
            <w:r w:rsidRPr="000E7F3F">
              <w:rPr>
                <w:b/>
                <w:bCs/>
              </w:rPr>
              <w:t>TOTAL</w:t>
            </w:r>
          </w:p>
        </w:tc>
        <w:tc>
          <w:tcPr>
            <w:tcW w:w="851" w:type="dxa"/>
            <w:tcBorders>
              <w:top w:val="nil"/>
              <w:left w:val="nil"/>
              <w:bottom w:val="single" w:sz="8" w:space="0" w:color="auto"/>
              <w:right w:val="single" w:sz="8" w:space="0" w:color="auto"/>
            </w:tcBorders>
            <w:noWrap/>
            <w:vAlign w:val="center"/>
            <w:hideMark/>
          </w:tcPr>
          <w:p w14:paraId="6C6B04FB"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60AAF403"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19600769" w14:textId="77777777" w:rsidR="00E27857" w:rsidRPr="000E7F3F" w:rsidRDefault="00E27857" w:rsidP="00E27857">
            <w:pPr>
              <w:jc w:val="center"/>
              <w:rPr>
                <w:b/>
                <w:bCs/>
              </w:rPr>
            </w:pPr>
            <w:r w:rsidRPr="000E7F3F">
              <w:rPr>
                <w:b/>
                <w:bCs/>
              </w:rPr>
              <w:t>6</w:t>
            </w:r>
          </w:p>
        </w:tc>
        <w:tc>
          <w:tcPr>
            <w:tcW w:w="852" w:type="dxa"/>
            <w:tcBorders>
              <w:top w:val="nil"/>
              <w:left w:val="nil"/>
              <w:bottom w:val="single" w:sz="8" w:space="0" w:color="auto"/>
              <w:right w:val="single" w:sz="8" w:space="0" w:color="auto"/>
            </w:tcBorders>
            <w:noWrap/>
            <w:vAlign w:val="center"/>
            <w:hideMark/>
          </w:tcPr>
          <w:p w14:paraId="14090557" w14:textId="77777777" w:rsidR="00E27857" w:rsidRPr="000E7F3F" w:rsidRDefault="00E27857" w:rsidP="00E27857">
            <w:pPr>
              <w:jc w:val="center"/>
              <w:rPr>
                <w:b/>
                <w:bCs/>
              </w:rPr>
            </w:pPr>
            <w:r w:rsidRPr="000E7F3F">
              <w:rPr>
                <w:b/>
                <w:bCs/>
              </w:rPr>
              <w:t>21</w:t>
            </w:r>
          </w:p>
        </w:tc>
      </w:tr>
    </w:tbl>
    <w:p w14:paraId="62DEDD14" w14:textId="77777777" w:rsidR="00E27857" w:rsidRPr="00721D27" w:rsidRDefault="00E27857" w:rsidP="00E27857">
      <w:pPr>
        <w:spacing w:after="200" w:line="276" w:lineRule="auto"/>
        <w:rPr>
          <w:b/>
          <w:sz w:val="2"/>
        </w:rPr>
      </w:pPr>
    </w:p>
    <w:tbl>
      <w:tblPr>
        <w:tblW w:w="9389" w:type="dxa"/>
        <w:jc w:val="center"/>
        <w:tblLayout w:type="fixed"/>
        <w:tblLook w:val="04A0" w:firstRow="1" w:lastRow="0" w:firstColumn="1" w:lastColumn="0" w:noHBand="0" w:noVBand="1"/>
      </w:tblPr>
      <w:tblGrid>
        <w:gridCol w:w="643"/>
        <w:gridCol w:w="1332"/>
        <w:gridCol w:w="4137"/>
        <w:gridCol w:w="700"/>
        <w:gridCol w:w="859"/>
        <w:gridCol w:w="859"/>
        <w:gridCol w:w="859"/>
      </w:tblGrid>
      <w:tr w:rsidR="00E27857" w:rsidRPr="000E7F3F" w14:paraId="77537AAB"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1AD425B4" w14:textId="77777777" w:rsidR="00E27857" w:rsidRPr="000E7F3F" w:rsidRDefault="00E27857" w:rsidP="00E27857">
            <w:pPr>
              <w:jc w:val="center"/>
              <w:rPr>
                <w:b/>
                <w:bCs/>
              </w:rPr>
            </w:pPr>
            <w:r w:rsidRPr="000E7F3F">
              <w:rPr>
                <w:b/>
                <w:bCs/>
              </w:rPr>
              <w:t>Sl. No.</w:t>
            </w:r>
          </w:p>
        </w:tc>
        <w:tc>
          <w:tcPr>
            <w:tcW w:w="1332" w:type="dxa"/>
            <w:tcBorders>
              <w:top w:val="single" w:sz="8" w:space="0" w:color="auto"/>
              <w:left w:val="nil"/>
              <w:bottom w:val="single" w:sz="8" w:space="0" w:color="auto"/>
              <w:right w:val="single" w:sz="8" w:space="0" w:color="auto"/>
            </w:tcBorders>
            <w:noWrap/>
            <w:vAlign w:val="center"/>
            <w:hideMark/>
          </w:tcPr>
          <w:p w14:paraId="57B73146" w14:textId="77777777" w:rsidR="00E27857" w:rsidRPr="000E7F3F" w:rsidRDefault="00E27857" w:rsidP="00E27857">
            <w:pPr>
              <w:jc w:val="center"/>
              <w:rPr>
                <w:b/>
                <w:bCs/>
              </w:rPr>
            </w:pPr>
            <w:r w:rsidRPr="000E7F3F">
              <w:rPr>
                <w:b/>
                <w:bCs/>
              </w:rPr>
              <w:t>Subject Code</w:t>
            </w:r>
          </w:p>
        </w:tc>
        <w:tc>
          <w:tcPr>
            <w:tcW w:w="4137" w:type="dxa"/>
            <w:tcBorders>
              <w:top w:val="single" w:sz="8" w:space="0" w:color="auto"/>
              <w:left w:val="nil"/>
              <w:bottom w:val="single" w:sz="8" w:space="0" w:color="auto"/>
              <w:right w:val="single" w:sz="8" w:space="0" w:color="auto"/>
            </w:tcBorders>
            <w:noWrap/>
            <w:vAlign w:val="center"/>
            <w:hideMark/>
          </w:tcPr>
          <w:p w14:paraId="29EA1DD4" w14:textId="77777777" w:rsidR="00E27857" w:rsidRPr="000E7F3F" w:rsidRDefault="00E27857" w:rsidP="00E27857">
            <w:pPr>
              <w:jc w:val="center"/>
              <w:rPr>
                <w:b/>
                <w:bCs/>
              </w:rPr>
            </w:pPr>
            <w:r w:rsidRPr="000E7F3F">
              <w:rPr>
                <w:b/>
                <w:bCs/>
              </w:rPr>
              <w:t>SEMESTER VII</w:t>
            </w:r>
          </w:p>
        </w:tc>
        <w:tc>
          <w:tcPr>
            <w:tcW w:w="700" w:type="dxa"/>
            <w:tcBorders>
              <w:top w:val="single" w:sz="8" w:space="0" w:color="auto"/>
              <w:left w:val="nil"/>
              <w:bottom w:val="single" w:sz="8" w:space="0" w:color="auto"/>
              <w:right w:val="single" w:sz="8" w:space="0" w:color="auto"/>
            </w:tcBorders>
            <w:noWrap/>
            <w:vAlign w:val="center"/>
            <w:hideMark/>
          </w:tcPr>
          <w:p w14:paraId="158707DD" w14:textId="77777777" w:rsidR="00E27857" w:rsidRPr="000E7F3F" w:rsidRDefault="00E27857" w:rsidP="00E27857">
            <w:pPr>
              <w:jc w:val="center"/>
              <w:rPr>
                <w:b/>
                <w:bCs/>
              </w:rPr>
            </w:pPr>
            <w:r w:rsidRPr="000E7F3F">
              <w:rPr>
                <w:b/>
                <w:bCs/>
              </w:rPr>
              <w:t>L</w:t>
            </w:r>
          </w:p>
        </w:tc>
        <w:tc>
          <w:tcPr>
            <w:tcW w:w="859" w:type="dxa"/>
            <w:tcBorders>
              <w:top w:val="single" w:sz="8" w:space="0" w:color="auto"/>
              <w:left w:val="nil"/>
              <w:bottom w:val="single" w:sz="8" w:space="0" w:color="auto"/>
              <w:right w:val="single" w:sz="8" w:space="0" w:color="auto"/>
            </w:tcBorders>
            <w:noWrap/>
            <w:vAlign w:val="center"/>
            <w:hideMark/>
          </w:tcPr>
          <w:p w14:paraId="78456573" w14:textId="77777777" w:rsidR="00E27857" w:rsidRPr="000E7F3F" w:rsidRDefault="00E27857" w:rsidP="00E27857">
            <w:pPr>
              <w:jc w:val="center"/>
              <w:rPr>
                <w:b/>
                <w:bCs/>
              </w:rPr>
            </w:pPr>
            <w:r w:rsidRPr="000E7F3F">
              <w:rPr>
                <w:b/>
                <w:bCs/>
              </w:rPr>
              <w:t>T</w:t>
            </w:r>
          </w:p>
        </w:tc>
        <w:tc>
          <w:tcPr>
            <w:tcW w:w="859" w:type="dxa"/>
            <w:tcBorders>
              <w:top w:val="single" w:sz="8" w:space="0" w:color="auto"/>
              <w:left w:val="nil"/>
              <w:bottom w:val="single" w:sz="8" w:space="0" w:color="auto"/>
              <w:right w:val="single" w:sz="8" w:space="0" w:color="auto"/>
            </w:tcBorders>
            <w:noWrap/>
            <w:vAlign w:val="center"/>
            <w:hideMark/>
          </w:tcPr>
          <w:p w14:paraId="1951E783" w14:textId="77777777" w:rsidR="00E27857" w:rsidRPr="000E7F3F" w:rsidRDefault="00E27857" w:rsidP="00E27857">
            <w:pPr>
              <w:jc w:val="center"/>
              <w:rPr>
                <w:b/>
                <w:bCs/>
              </w:rPr>
            </w:pPr>
            <w:r w:rsidRPr="000E7F3F">
              <w:rPr>
                <w:b/>
                <w:bCs/>
              </w:rPr>
              <w:t>P</w:t>
            </w:r>
          </w:p>
        </w:tc>
        <w:tc>
          <w:tcPr>
            <w:tcW w:w="859" w:type="dxa"/>
            <w:tcBorders>
              <w:top w:val="single" w:sz="8" w:space="0" w:color="auto"/>
              <w:left w:val="nil"/>
              <w:bottom w:val="single" w:sz="8" w:space="0" w:color="auto"/>
              <w:right w:val="single" w:sz="8" w:space="0" w:color="auto"/>
            </w:tcBorders>
            <w:noWrap/>
            <w:vAlign w:val="center"/>
            <w:hideMark/>
          </w:tcPr>
          <w:p w14:paraId="762B5471" w14:textId="77777777" w:rsidR="00E27857" w:rsidRPr="000E7F3F" w:rsidRDefault="00E27857" w:rsidP="00E27857">
            <w:pPr>
              <w:jc w:val="center"/>
              <w:rPr>
                <w:b/>
                <w:bCs/>
              </w:rPr>
            </w:pPr>
            <w:r w:rsidRPr="000E7F3F">
              <w:rPr>
                <w:b/>
                <w:bCs/>
              </w:rPr>
              <w:t>C</w:t>
            </w:r>
          </w:p>
        </w:tc>
      </w:tr>
      <w:tr w:rsidR="00E27857" w:rsidRPr="000E7F3F" w14:paraId="507F1070"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5895E9A1" w14:textId="77777777" w:rsidR="00E27857" w:rsidRPr="000E7F3F" w:rsidRDefault="00E27857" w:rsidP="00E27857">
            <w:pPr>
              <w:jc w:val="center"/>
            </w:pPr>
            <w:r w:rsidRPr="000E7F3F">
              <w:t>1.</w:t>
            </w:r>
          </w:p>
        </w:tc>
        <w:tc>
          <w:tcPr>
            <w:tcW w:w="1332" w:type="dxa"/>
            <w:tcBorders>
              <w:top w:val="single" w:sz="8" w:space="0" w:color="auto"/>
              <w:left w:val="nil"/>
              <w:bottom w:val="single" w:sz="8" w:space="0" w:color="auto"/>
              <w:right w:val="single" w:sz="8" w:space="0" w:color="auto"/>
            </w:tcBorders>
            <w:noWrap/>
            <w:vAlign w:val="center"/>
            <w:hideMark/>
          </w:tcPr>
          <w:p w14:paraId="0A30BAE8" w14:textId="77777777" w:rsidR="00E27857" w:rsidRPr="000E7F3F" w:rsidRDefault="00E27857" w:rsidP="00E27857">
            <w:pPr>
              <w:jc w:val="center"/>
            </w:pPr>
            <w:r>
              <w:t>HS41</w:t>
            </w:r>
            <w:r w:rsidRPr="000E7F3F">
              <w:t>XX</w:t>
            </w:r>
          </w:p>
        </w:tc>
        <w:tc>
          <w:tcPr>
            <w:tcW w:w="4137" w:type="dxa"/>
            <w:tcBorders>
              <w:top w:val="single" w:sz="8" w:space="0" w:color="auto"/>
              <w:left w:val="nil"/>
              <w:bottom w:val="single" w:sz="8" w:space="0" w:color="auto"/>
              <w:right w:val="single" w:sz="8" w:space="0" w:color="auto"/>
            </w:tcBorders>
            <w:noWrap/>
            <w:vAlign w:val="center"/>
            <w:hideMark/>
          </w:tcPr>
          <w:p w14:paraId="0A7EFB99" w14:textId="77777777" w:rsidR="00E27857" w:rsidRPr="000E7F3F" w:rsidRDefault="00E27857" w:rsidP="00E27857">
            <w:pPr>
              <w:rPr>
                <w:bCs/>
              </w:rPr>
            </w:pPr>
            <w:r w:rsidRPr="000E7F3F">
              <w:rPr>
                <w:bCs/>
              </w:rPr>
              <w:t>HSS Elective - II</w:t>
            </w:r>
          </w:p>
        </w:tc>
        <w:tc>
          <w:tcPr>
            <w:tcW w:w="700" w:type="dxa"/>
            <w:tcBorders>
              <w:top w:val="single" w:sz="8" w:space="0" w:color="auto"/>
              <w:left w:val="nil"/>
              <w:bottom w:val="single" w:sz="8" w:space="0" w:color="auto"/>
              <w:right w:val="single" w:sz="8" w:space="0" w:color="auto"/>
            </w:tcBorders>
            <w:noWrap/>
            <w:vAlign w:val="center"/>
            <w:hideMark/>
          </w:tcPr>
          <w:p w14:paraId="4486E197"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058942DD"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7DD6C610"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33795357" w14:textId="77777777" w:rsidR="00E27857" w:rsidRPr="000E7F3F" w:rsidRDefault="00E27857" w:rsidP="00E27857">
            <w:pPr>
              <w:jc w:val="center"/>
            </w:pPr>
            <w:r w:rsidRPr="000E7F3F">
              <w:t>3</w:t>
            </w:r>
          </w:p>
        </w:tc>
      </w:tr>
      <w:tr w:rsidR="00E27857" w:rsidRPr="000E7F3F" w14:paraId="4B6A55F2"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35A67EBE" w14:textId="77777777" w:rsidR="00E27857" w:rsidRPr="000E7F3F" w:rsidRDefault="00E27857" w:rsidP="00E27857">
            <w:pPr>
              <w:jc w:val="center"/>
            </w:pPr>
            <w:r w:rsidRPr="000E7F3F">
              <w:t>2.</w:t>
            </w:r>
          </w:p>
        </w:tc>
        <w:tc>
          <w:tcPr>
            <w:tcW w:w="1332" w:type="dxa"/>
            <w:tcBorders>
              <w:top w:val="single" w:sz="8" w:space="0" w:color="auto"/>
              <w:left w:val="nil"/>
              <w:bottom w:val="single" w:sz="8" w:space="0" w:color="auto"/>
              <w:right w:val="single" w:sz="8" w:space="0" w:color="auto"/>
            </w:tcBorders>
            <w:noWrap/>
            <w:vAlign w:val="center"/>
            <w:hideMark/>
          </w:tcPr>
          <w:p w14:paraId="4F5901A2" w14:textId="77777777" w:rsidR="00E27857" w:rsidRPr="000E7F3F" w:rsidRDefault="00E27857" w:rsidP="00E27857">
            <w:r w:rsidRPr="000E7F3F">
              <w:t>XX41PQ</w:t>
            </w:r>
          </w:p>
        </w:tc>
        <w:tc>
          <w:tcPr>
            <w:tcW w:w="4137" w:type="dxa"/>
            <w:tcBorders>
              <w:top w:val="single" w:sz="8" w:space="0" w:color="auto"/>
              <w:left w:val="nil"/>
              <w:bottom w:val="single" w:sz="8" w:space="0" w:color="auto"/>
              <w:right w:val="single" w:sz="8" w:space="0" w:color="auto"/>
            </w:tcBorders>
            <w:noWrap/>
            <w:vAlign w:val="center"/>
            <w:hideMark/>
          </w:tcPr>
          <w:p w14:paraId="24A0900D" w14:textId="77777777" w:rsidR="00E27857" w:rsidRPr="000E7F3F" w:rsidRDefault="00E27857" w:rsidP="00E27857">
            <w:pPr>
              <w:rPr>
                <w:bCs/>
              </w:rPr>
            </w:pPr>
            <w:r w:rsidRPr="000E7F3F">
              <w:rPr>
                <w:bCs/>
              </w:rPr>
              <w:t>IDE - III</w:t>
            </w:r>
          </w:p>
        </w:tc>
        <w:tc>
          <w:tcPr>
            <w:tcW w:w="700" w:type="dxa"/>
            <w:tcBorders>
              <w:top w:val="single" w:sz="8" w:space="0" w:color="auto"/>
              <w:left w:val="nil"/>
              <w:bottom w:val="single" w:sz="8" w:space="0" w:color="auto"/>
              <w:right w:val="single" w:sz="8" w:space="0" w:color="auto"/>
            </w:tcBorders>
            <w:noWrap/>
            <w:vAlign w:val="center"/>
            <w:hideMark/>
          </w:tcPr>
          <w:p w14:paraId="3EC3014A"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5A15410F"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7C6DB9BB"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187B409C" w14:textId="77777777" w:rsidR="00E27857" w:rsidRPr="000E7F3F" w:rsidRDefault="00E27857" w:rsidP="00E27857">
            <w:pPr>
              <w:jc w:val="center"/>
            </w:pPr>
            <w:r w:rsidRPr="000E7F3F">
              <w:t>3</w:t>
            </w:r>
          </w:p>
        </w:tc>
      </w:tr>
      <w:tr w:rsidR="00E27857" w:rsidRPr="000E7F3F" w14:paraId="36D54B79"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970045F" w14:textId="77777777" w:rsidR="00E27857" w:rsidRPr="000E7F3F" w:rsidRDefault="00E27857" w:rsidP="00E27857">
            <w:pPr>
              <w:jc w:val="center"/>
            </w:pPr>
            <w:r w:rsidRPr="000E7F3F">
              <w:t>3.</w:t>
            </w:r>
          </w:p>
        </w:tc>
        <w:tc>
          <w:tcPr>
            <w:tcW w:w="1332" w:type="dxa"/>
            <w:tcBorders>
              <w:top w:val="nil"/>
              <w:left w:val="nil"/>
              <w:bottom w:val="single" w:sz="8" w:space="0" w:color="auto"/>
              <w:right w:val="single" w:sz="8" w:space="0" w:color="auto"/>
            </w:tcBorders>
            <w:noWrap/>
            <w:vAlign w:val="center"/>
            <w:hideMark/>
          </w:tcPr>
          <w:p w14:paraId="69649A15"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53781535" w14:textId="77777777" w:rsidR="00E27857" w:rsidRPr="000E7F3F" w:rsidRDefault="00E27857" w:rsidP="00E27857">
            <w:r w:rsidRPr="000E7F3F">
              <w:t>Departmental Elective – I</w:t>
            </w:r>
          </w:p>
        </w:tc>
        <w:tc>
          <w:tcPr>
            <w:tcW w:w="700" w:type="dxa"/>
            <w:tcBorders>
              <w:top w:val="nil"/>
              <w:left w:val="nil"/>
              <w:bottom w:val="single" w:sz="8" w:space="0" w:color="auto"/>
              <w:right w:val="single" w:sz="8" w:space="0" w:color="auto"/>
            </w:tcBorders>
            <w:noWrap/>
            <w:vAlign w:val="center"/>
          </w:tcPr>
          <w:p w14:paraId="40D27C94" w14:textId="77777777" w:rsidR="00E27857" w:rsidRPr="000E7F3F" w:rsidRDefault="00E27857" w:rsidP="00E27857">
            <w:pPr>
              <w:jc w:val="center"/>
            </w:pPr>
            <w:r w:rsidRPr="000E7F3F">
              <w:t>3</w:t>
            </w:r>
          </w:p>
        </w:tc>
        <w:tc>
          <w:tcPr>
            <w:tcW w:w="859" w:type="dxa"/>
            <w:tcBorders>
              <w:top w:val="nil"/>
              <w:left w:val="nil"/>
              <w:bottom w:val="single" w:sz="8" w:space="0" w:color="auto"/>
              <w:right w:val="single" w:sz="8" w:space="0" w:color="auto"/>
            </w:tcBorders>
            <w:noWrap/>
            <w:vAlign w:val="center"/>
          </w:tcPr>
          <w:p w14:paraId="660209F0"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tcPr>
          <w:p w14:paraId="774423A9"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0C1904AE" w14:textId="77777777" w:rsidR="00E27857" w:rsidRPr="000E7F3F" w:rsidRDefault="00E27857" w:rsidP="00E27857">
            <w:pPr>
              <w:jc w:val="center"/>
            </w:pPr>
            <w:r w:rsidRPr="000E7F3F">
              <w:t>3</w:t>
            </w:r>
          </w:p>
        </w:tc>
      </w:tr>
      <w:tr w:rsidR="00E27857" w:rsidRPr="000E7F3F" w14:paraId="423187ED"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FBD26A4" w14:textId="77777777" w:rsidR="00E27857" w:rsidRPr="000E7F3F" w:rsidRDefault="00E27857" w:rsidP="00E27857">
            <w:pPr>
              <w:jc w:val="center"/>
            </w:pPr>
            <w:r w:rsidRPr="000E7F3F">
              <w:t>4.</w:t>
            </w:r>
          </w:p>
        </w:tc>
        <w:tc>
          <w:tcPr>
            <w:tcW w:w="1332" w:type="dxa"/>
            <w:tcBorders>
              <w:top w:val="nil"/>
              <w:left w:val="nil"/>
              <w:bottom w:val="single" w:sz="8" w:space="0" w:color="auto"/>
              <w:right w:val="single" w:sz="8" w:space="0" w:color="auto"/>
            </w:tcBorders>
            <w:vAlign w:val="center"/>
            <w:hideMark/>
          </w:tcPr>
          <w:p w14:paraId="06803893"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00070E76" w14:textId="77777777" w:rsidR="00E27857" w:rsidRPr="000E7F3F" w:rsidRDefault="00E27857" w:rsidP="00E27857">
            <w:r w:rsidRPr="000E7F3F">
              <w:t>Departmental Elective – II</w:t>
            </w:r>
          </w:p>
        </w:tc>
        <w:tc>
          <w:tcPr>
            <w:tcW w:w="700" w:type="dxa"/>
            <w:tcBorders>
              <w:top w:val="nil"/>
              <w:left w:val="nil"/>
              <w:bottom w:val="single" w:sz="8" w:space="0" w:color="auto"/>
              <w:right w:val="single" w:sz="8" w:space="0" w:color="auto"/>
            </w:tcBorders>
            <w:vAlign w:val="center"/>
          </w:tcPr>
          <w:p w14:paraId="29C27B0B" w14:textId="77777777" w:rsidR="00E27857" w:rsidRPr="000E7F3F" w:rsidRDefault="00E27857" w:rsidP="00E27857">
            <w:pPr>
              <w:jc w:val="center"/>
            </w:pPr>
            <w:r>
              <w:t>3</w:t>
            </w:r>
          </w:p>
        </w:tc>
        <w:tc>
          <w:tcPr>
            <w:tcW w:w="859" w:type="dxa"/>
            <w:tcBorders>
              <w:top w:val="nil"/>
              <w:left w:val="nil"/>
              <w:bottom w:val="single" w:sz="8" w:space="0" w:color="auto"/>
              <w:right w:val="single" w:sz="8" w:space="0" w:color="auto"/>
            </w:tcBorders>
            <w:noWrap/>
            <w:vAlign w:val="center"/>
          </w:tcPr>
          <w:p w14:paraId="24F714FD"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tcPr>
          <w:p w14:paraId="35ECF3AB"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hideMark/>
          </w:tcPr>
          <w:p w14:paraId="5E4CC514" w14:textId="77777777" w:rsidR="00E27857" w:rsidRPr="000E7F3F" w:rsidRDefault="00E27857" w:rsidP="00E27857">
            <w:pPr>
              <w:jc w:val="center"/>
            </w:pPr>
            <w:r w:rsidRPr="000E7F3F">
              <w:t>3</w:t>
            </w:r>
          </w:p>
        </w:tc>
      </w:tr>
      <w:tr w:rsidR="00E27857" w:rsidRPr="000E7F3F" w14:paraId="4639F9A3"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01386C03" w14:textId="77777777" w:rsidR="00E27857" w:rsidRPr="000E7F3F" w:rsidRDefault="00E27857" w:rsidP="00E27857">
            <w:pPr>
              <w:jc w:val="center"/>
            </w:pPr>
            <w:r w:rsidRPr="000E7F3F">
              <w:t>5.</w:t>
            </w:r>
          </w:p>
        </w:tc>
        <w:tc>
          <w:tcPr>
            <w:tcW w:w="1332" w:type="dxa"/>
            <w:tcBorders>
              <w:top w:val="nil"/>
              <w:left w:val="nil"/>
              <w:bottom w:val="single" w:sz="8" w:space="0" w:color="auto"/>
              <w:right w:val="single" w:sz="8" w:space="0" w:color="auto"/>
            </w:tcBorders>
            <w:noWrap/>
            <w:vAlign w:val="center"/>
            <w:hideMark/>
          </w:tcPr>
          <w:p w14:paraId="6C946B8E" w14:textId="77777777" w:rsidR="00E27857" w:rsidRPr="000E7F3F" w:rsidRDefault="00E27857" w:rsidP="00E27857">
            <w:r w:rsidRPr="000E7F3F">
              <w:t>MA4198</w:t>
            </w:r>
          </w:p>
        </w:tc>
        <w:tc>
          <w:tcPr>
            <w:tcW w:w="4137" w:type="dxa"/>
            <w:tcBorders>
              <w:top w:val="nil"/>
              <w:left w:val="nil"/>
              <w:bottom w:val="single" w:sz="8" w:space="0" w:color="auto"/>
              <w:right w:val="single" w:sz="8" w:space="0" w:color="auto"/>
            </w:tcBorders>
            <w:vAlign w:val="center"/>
            <w:hideMark/>
          </w:tcPr>
          <w:p w14:paraId="14EF16D5" w14:textId="77777777" w:rsidR="00E27857" w:rsidRPr="000E7F3F" w:rsidRDefault="00E27857" w:rsidP="00E27857">
            <w:r w:rsidRPr="000E7F3F">
              <w:t>Summer Internship*</w:t>
            </w:r>
          </w:p>
        </w:tc>
        <w:tc>
          <w:tcPr>
            <w:tcW w:w="700" w:type="dxa"/>
            <w:tcBorders>
              <w:top w:val="nil"/>
              <w:left w:val="nil"/>
              <w:bottom w:val="single" w:sz="8" w:space="0" w:color="auto"/>
              <w:right w:val="single" w:sz="8" w:space="0" w:color="auto"/>
            </w:tcBorders>
            <w:vAlign w:val="center"/>
            <w:hideMark/>
          </w:tcPr>
          <w:p w14:paraId="334BAC24"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7917B4D8"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1D81C585"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16834D52" w14:textId="77777777" w:rsidR="00E27857" w:rsidRPr="000E7F3F" w:rsidRDefault="00E27857" w:rsidP="00E27857">
            <w:pPr>
              <w:jc w:val="center"/>
            </w:pPr>
            <w:r w:rsidRPr="000E7F3F">
              <w:t>3</w:t>
            </w:r>
          </w:p>
        </w:tc>
      </w:tr>
      <w:tr w:rsidR="00E27857" w:rsidRPr="000E7F3F" w14:paraId="22406A18"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92ABA8E" w14:textId="77777777" w:rsidR="00E27857" w:rsidRPr="000E7F3F" w:rsidRDefault="00E27857" w:rsidP="00E27857">
            <w:pPr>
              <w:jc w:val="center"/>
            </w:pPr>
            <w:r w:rsidRPr="000E7F3F">
              <w:t>6.</w:t>
            </w:r>
          </w:p>
        </w:tc>
        <w:tc>
          <w:tcPr>
            <w:tcW w:w="1332" w:type="dxa"/>
            <w:tcBorders>
              <w:top w:val="nil"/>
              <w:left w:val="nil"/>
              <w:bottom w:val="single" w:sz="8" w:space="0" w:color="auto"/>
              <w:right w:val="single" w:sz="8" w:space="0" w:color="auto"/>
            </w:tcBorders>
            <w:vAlign w:val="center"/>
            <w:hideMark/>
          </w:tcPr>
          <w:p w14:paraId="3743B958" w14:textId="77777777" w:rsidR="00E27857" w:rsidRPr="000E7F3F" w:rsidRDefault="00E27857" w:rsidP="00E27857">
            <w:r w:rsidRPr="000E7F3F">
              <w:t>MA4199</w:t>
            </w:r>
          </w:p>
        </w:tc>
        <w:tc>
          <w:tcPr>
            <w:tcW w:w="4137" w:type="dxa"/>
            <w:tcBorders>
              <w:top w:val="nil"/>
              <w:left w:val="nil"/>
              <w:bottom w:val="single" w:sz="8" w:space="0" w:color="auto"/>
              <w:right w:val="single" w:sz="8" w:space="0" w:color="auto"/>
            </w:tcBorders>
            <w:vAlign w:val="center"/>
            <w:hideMark/>
          </w:tcPr>
          <w:p w14:paraId="3C2A440E" w14:textId="77777777" w:rsidR="00E27857" w:rsidRPr="000E7F3F" w:rsidRDefault="00E27857" w:rsidP="00E27857">
            <w:r w:rsidRPr="000E7F3F">
              <w:t>Project – I</w:t>
            </w:r>
          </w:p>
        </w:tc>
        <w:tc>
          <w:tcPr>
            <w:tcW w:w="700" w:type="dxa"/>
            <w:tcBorders>
              <w:top w:val="nil"/>
              <w:left w:val="nil"/>
              <w:bottom w:val="single" w:sz="8" w:space="0" w:color="auto"/>
              <w:right w:val="single" w:sz="8" w:space="0" w:color="auto"/>
            </w:tcBorders>
            <w:vAlign w:val="center"/>
            <w:hideMark/>
          </w:tcPr>
          <w:p w14:paraId="3C8193D2"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5210A4BF"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638D1BD6"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3771C286" w14:textId="77777777" w:rsidR="00E27857" w:rsidRPr="000E7F3F" w:rsidRDefault="00E27857" w:rsidP="00E27857">
            <w:pPr>
              <w:jc w:val="center"/>
            </w:pPr>
            <w:r w:rsidRPr="000E7F3F">
              <w:t>6</w:t>
            </w:r>
          </w:p>
        </w:tc>
      </w:tr>
      <w:tr w:rsidR="00E27857" w:rsidRPr="000E7F3F" w14:paraId="3AD6107A" w14:textId="77777777" w:rsidTr="00E27857">
        <w:trPr>
          <w:trHeight w:val="240"/>
          <w:jc w:val="center"/>
        </w:trPr>
        <w:tc>
          <w:tcPr>
            <w:tcW w:w="6112" w:type="dxa"/>
            <w:gridSpan w:val="3"/>
            <w:tcBorders>
              <w:top w:val="nil"/>
              <w:left w:val="single" w:sz="8" w:space="0" w:color="auto"/>
              <w:bottom w:val="single" w:sz="8" w:space="0" w:color="auto"/>
              <w:right w:val="single" w:sz="8" w:space="0" w:color="auto"/>
            </w:tcBorders>
            <w:noWrap/>
            <w:vAlign w:val="bottom"/>
            <w:hideMark/>
          </w:tcPr>
          <w:p w14:paraId="1C32E546" w14:textId="77777777" w:rsidR="00E27857" w:rsidRPr="000E7F3F" w:rsidRDefault="00E27857" w:rsidP="00E27857">
            <w:pPr>
              <w:jc w:val="center"/>
            </w:pPr>
            <w:r w:rsidRPr="000E7F3F">
              <w:rPr>
                <w:b/>
              </w:rPr>
              <w:t>TOTAL</w:t>
            </w:r>
          </w:p>
        </w:tc>
        <w:tc>
          <w:tcPr>
            <w:tcW w:w="700" w:type="dxa"/>
            <w:tcBorders>
              <w:top w:val="nil"/>
              <w:left w:val="nil"/>
              <w:bottom w:val="single" w:sz="8" w:space="0" w:color="auto"/>
              <w:right w:val="single" w:sz="8" w:space="0" w:color="auto"/>
            </w:tcBorders>
            <w:vAlign w:val="center"/>
          </w:tcPr>
          <w:p w14:paraId="67927E00"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79F8C274"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5748D107"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hideMark/>
          </w:tcPr>
          <w:p w14:paraId="1F87E12C" w14:textId="77777777" w:rsidR="00E27857" w:rsidRPr="000E7F3F" w:rsidRDefault="00E27857" w:rsidP="00E27857">
            <w:pPr>
              <w:jc w:val="center"/>
            </w:pPr>
            <w:r w:rsidRPr="000E7F3F">
              <w:rPr>
                <w:b/>
              </w:rPr>
              <w:t>21</w:t>
            </w:r>
          </w:p>
        </w:tc>
      </w:tr>
    </w:tbl>
    <w:p w14:paraId="4142FAB4" w14:textId="77777777" w:rsidR="00E27857" w:rsidRPr="000E7F3F" w:rsidRDefault="00E27857" w:rsidP="001B6663">
      <w:pPr>
        <w:ind w:left="851" w:right="735"/>
        <w:jc w:val="both"/>
        <w:rPr>
          <w:b/>
          <w:bCs/>
          <w:color w:val="000000"/>
          <w:lang w:val="en-IN" w:eastAsia="en-IN"/>
        </w:rPr>
      </w:pPr>
      <w:r w:rsidRPr="000E7F3F">
        <w:rPr>
          <w:b/>
          <w:bCs/>
          <w:color w:val="000000"/>
          <w:lang w:val="en-IN" w:eastAsia="en-IN"/>
        </w:rPr>
        <w:lastRenderedPageBreak/>
        <w:t>* For specific cases of internship after 6</w:t>
      </w:r>
      <w:r w:rsidRPr="000E7F3F">
        <w:rPr>
          <w:b/>
          <w:bCs/>
          <w:color w:val="000000"/>
          <w:vertAlign w:val="superscript"/>
          <w:lang w:val="en-IN" w:eastAsia="en-IN"/>
        </w:rPr>
        <w:t>th</w:t>
      </w:r>
      <w:r w:rsidRPr="000E7F3F">
        <w:rPr>
          <w:b/>
          <w:bCs/>
          <w:color w:val="000000"/>
          <w:lang w:val="en-IN" w:eastAsia="en-IN"/>
        </w:rPr>
        <w:t xml:space="preserve"> Semester,</w:t>
      </w:r>
      <w:r>
        <w:rPr>
          <w:b/>
          <w:bCs/>
          <w:color w:val="000000"/>
          <w:lang w:val="en-IN" w:eastAsia="en-IN"/>
        </w:rPr>
        <w:t xml:space="preserve"> the performance evaluation would be made on joining the </w:t>
      </w:r>
      <w:proofErr w:type="spellStart"/>
      <w:r>
        <w:rPr>
          <w:b/>
          <w:bCs/>
          <w:color w:val="000000"/>
          <w:lang w:val="en-IN" w:eastAsia="en-IN"/>
        </w:rPr>
        <w:t>VII</w:t>
      </w:r>
      <w:r w:rsidRPr="000E7F3F">
        <w:rPr>
          <w:b/>
          <w:bCs/>
          <w:color w:val="000000"/>
          <w:vertAlign w:val="superscript"/>
          <w:lang w:val="en-IN" w:eastAsia="en-IN"/>
        </w:rPr>
        <w:t>th</w:t>
      </w:r>
      <w:proofErr w:type="spellEnd"/>
      <w:r>
        <w:rPr>
          <w:b/>
          <w:bCs/>
          <w:color w:val="000000"/>
          <w:lang w:val="en-IN" w:eastAsia="en-IN"/>
        </w:rPr>
        <w:t xml:space="preserve"> Semester and graded accordingly in the </w:t>
      </w:r>
      <w:proofErr w:type="spellStart"/>
      <w:r>
        <w:rPr>
          <w:b/>
          <w:bCs/>
          <w:color w:val="000000"/>
          <w:lang w:val="en-IN" w:eastAsia="en-IN"/>
        </w:rPr>
        <w:t>VII</w:t>
      </w:r>
      <w:r w:rsidRPr="000E7F3F">
        <w:rPr>
          <w:b/>
          <w:bCs/>
          <w:color w:val="000000"/>
          <w:vertAlign w:val="superscript"/>
          <w:lang w:val="en-IN" w:eastAsia="en-IN"/>
        </w:rPr>
        <w:t>th</w:t>
      </w:r>
      <w:proofErr w:type="spellEnd"/>
      <w:r w:rsidRPr="000E7F3F">
        <w:rPr>
          <w:b/>
          <w:bCs/>
          <w:color w:val="000000"/>
          <w:lang w:val="en-IN" w:eastAsia="en-IN"/>
        </w:rPr>
        <w:t xml:space="preserve"> Semester:</w:t>
      </w:r>
    </w:p>
    <w:p w14:paraId="419891D3" w14:textId="77777777" w:rsidR="00E27857" w:rsidRPr="00896CAD" w:rsidRDefault="00E27857" w:rsidP="001B6663">
      <w:pPr>
        <w:ind w:left="851" w:right="735"/>
        <w:jc w:val="both"/>
        <w:rPr>
          <w:b/>
          <w:bCs/>
          <w:color w:val="000000"/>
          <w:sz w:val="16"/>
          <w:lang w:val="en-IN" w:eastAsia="en-IN"/>
        </w:rPr>
      </w:pPr>
    </w:p>
    <w:p w14:paraId="151F1B9B" w14:textId="77777777" w:rsidR="00E27857" w:rsidRPr="000E7F3F" w:rsidRDefault="00E27857" w:rsidP="001B6663">
      <w:pPr>
        <w:ind w:left="851" w:right="735"/>
        <w:jc w:val="both"/>
      </w:pPr>
      <w:proofErr w:type="gramStart"/>
      <w:r w:rsidRPr="000E7F3F">
        <w:rPr>
          <w:b/>
        </w:rPr>
        <w:t>Note :</w:t>
      </w:r>
      <w:proofErr w:type="gramEnd"/>
      <w:r w:rsidRPr="000E7F3F">
        <w:t xml:space="preserve"> </w:t>
      </w:r>
    </w:p>
    <w:p w14:paraId="6572B584" w14:textId="77777777" w:rsidR="00E27857" w:rsidRDefault="00E27857" w:rsidP="001B6663">
      <w:pPr>
        <w:ind w:left="851" w:right="735"/>
        <w:jc w:val="both"/>
      </w:pPr>
      <w:r w:rsidRPr="000E7F3F">
        <w:rPr>
          <w:b/>
        </w:rPr>
        <w:t>a)</w:t>
      </w:r>
      <w:r w:rsidRPr="000E7F3F">
        <w:t xml:space="preserve"> </w:t>
      </w: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vacation between semester VI</w:t>
      </w:r>
      <w:r w:rsidRPr="000E7F3F">
        <w:t xml:space="preserve"> and </w:t>
      </w:r>
      <w:r>
        <w:t>VII</w:t>
      </w:r>
      <w:r w:rsidRPr="000E7F3F">
        <w:t xml:space="preserve"> that may be done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7CAA693C" w14:textId="77777777" w:rsidR="00E27857" w:rsidRDefault="00E27857" w:rsidP="001B6663">
      <w:pPr>
        <w:ind w:left="851" w:right="735"/>
        <w:jc w:val="both"/>
      </w:pPr>
    </w:p>
    <w:p w14:paraId="30940C4C" w14:textId="77777777" w:rsidR="00E27857" w:rsidRPr="000E7F3F" w:rsidRDefault="00E27857" w:rsidP="001B6663">
      <w:pPr>
        <w:ind w:left="851" w:right="735"/>
        <w:jc w:val="both"/>
      </w:pPr>
      <w:r w:rsidRPr="000E7F3F">
        <w:rPr>
          <w:b/>
        </w:rPr>
        <w:t>a)</w:t>
      </w:r>
      <w:r w:rsidRPr="000E7F3F">
        <w:t xml:space="preserve"> </w:t>
      </w:r>
      <w:r>
        <w:t xml:space="preserve">(ii) </w:t>
      </w:r>
      <w:r w:rsidRPr="000E7F3F">
        <w:rPr>
          <w:bCs/>
        </w:rPr>
        <w:t xml:space="preserve">Further, on return from 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3AA88FDC" w14:textId="77777777" w:rsidR="00E27857" w:rsidRPr="000E7F3F" w:rsidRDefault="00E27857" w:rsidP="001B6663">
      <w:pPr>
        <w:ind w:left="851" w:right="735"/>
        <w:jc w:val="both"/>
        <w:rPr>
          <w:b/>
          <w:bCs/>
          <w:color w:val="000000"/>
          <w:lang w:val="en-IN" w:eastAsia="en-IN"/>
        </w:rPr>
      </w:pPr>
    </w:p>
    <w:p w14:paraId="6FA3B300" w14:textId="77777777" w:rsidR="00E27857" w:rsidRPr="000E7F3F" w:rsidRDefault="00E27857" w:rsidP="001B6663">
      <w:pPr>
        <w:ind w:left="851" w:right="735"/>
        <w:jc w:val="both"/>
      </w:pPr>
      <w:r w:rsidRPr="000E7F3F">
        <w:rPr>
          <w:b/>
          <w:bCs/>
          <w:color w:val="000000"/>
          <w:lang w:val="en-IN" w:eastAsia="en-IN"/>
        </w:rPr>
        <w:t xml:space="preserve">b) </w:t>
      </w:r>
      <w:r w:rsidRPr="000E7F3F">
        <w:t>(</w:t>
      </w:r>
      <w:proofErr w:type="spellStart"/>
      <w:r w:rsidRPr="000E7F3F">
        <w:t>i</w:t>
      </w:r>
      <w:proofErr w:type="spellEnd"/>
      <w:r w:rsidRPr="000E7F3F">
        <w:t xml:space="preserve">) In the </w:t>
      </w:r>
      <w:proofErr w:type="spellStart"/>
      <w:r>
        <w:t>VII</w:t>
      </w:r>
      <w:r w:rsidRPr="000E7F3F">
        <w:rPr>
          <w:vertAlign w:val="superscript"/>
        </w:rPr>
        <w:t>th</w:t>
      </w:r>
      <w:proofErr w:type="spellEnd"/>
      <w:r w:rsidRPr="000E7F3F">
        <w:t xml:space="preserve"> semester, students can opt for a semester long internship on recommendation of the DAPC and approval of the Competent Authority.  </w:t>
      </w:r>
    </w:p>
    <w:p w14:paraId="7616FD29" w14:textId="77777777" w:rsidR="00E27857" w:rsidRPr="000E7F3F" w:rsidRDefault="00E27857" w:rsidP="001B6663">
      <w:pPr>
        <w:ind w:left="851" w:right="735"/>
        <w:jc w:val="both"/>
        <w:rPr>
          <w:b/>
          <w:bCs/>
          <w:color w:val="000000"/>
          <w:lang w:val="en-IN" w:eastAsia="en-IN"/>
        </w:rPr>
      </w:pPr>
    </w:p>
    <w:p w14:paraId="6AFAF8F7" w14:textId="77777777" w:rsidR="00E27857" w:rsidRPr="000E7F3F" w:rsidRDefault="00E27857" w:rsidP="001B6663">
      <w:pPr>
        <w:spacing w:after="160" w:line="259" w:lineRule="auto"/>
        <w:ind w:left="851" w:right="735"/>
        <w:jc w:val="both"/>
      </w:pPr>
      <w:r w:rsidRPr="00896CAD">
        <w:rPr>
          <w:b/>
          <w:bCs/>
        </w:rPr>
        <w:t>b)</w:t>
      </w:r>
      <w:r>
        <w:rPr>
          <w:b/>
          <w:bCs/>
        </w:rPr>
        <w:t xml:space="preserve"> </w:t>
      </w:r>
      <w:r w:rsidRPr="000E7F3F">
        <w:rPr>
          <w:bCs/>
        </w:rPr>
        <w:t xml:space="preserve">(ii) On approval of semester long </w:t>
      </w:r>
      <w:r>
        <w:rPr>
          <w:bCs/>
        </w:rPr>
        <w:t>internship</w:t>
      </w:r>
      <w:r w:rsidRPr="000E7F3F">
        <w:rPr>
          <w:bCs/>
        </w:rPr>
        <w:t>, at the maximum two courses (properly mapped/aligned syllabus) at par with institute electives may be opted from NPTEL and</w:t>
      </w:r>
      <w:r>
        <w:rPr>
          <w:bCs/>
        </w:rPr>
        <w:t xml:space="preserve"> </w:t>
      </w:r>
      <w:r w:rsidRPr="000E7F3F">
        <w:rPr>
          <w:bCs/>
        </w:rPr>
        <w:t>/</w:t>
      </w:r>
      <w:r>
        <w:rPr>
          <w:bCs/>
        </w:rPr>
        <w:t xml:space="preserve"> </w:t>
      </w:r>
      <w:r w:rsidRPr="000E7F3F">
        <w:rPr>
          <w:bCs/>
        </w:rPr>
        <w:t>or SWAYAM and the other two more should be done at the institute through course overloading in any other semester (either before or after the internship) and/or during following summer semester.</w:t>
      </w:r>
    </w:p>
    <w:p w14:paraId="392E0B4D" w14:textId="77777777" w:rsidR="00E27857" w:rsidRPr="000E7F3F" w:rsidRDefault="00E27857" w:rsidP="001B6663">
      <w:pPr>
        <w:ind w:left="851" w:right="735"/>
        <w:jc w:val="both"/>
      </w:pPr>
      <w:r w:rsidRPr="00896CAD">
        <w:rPr>
          <w:b/>
          <w:bCs/>
        </w:rPr>
        <w:t>b)</w:t>
      </w:r>
      <w:r>
        <w:rPr>
          <w:b/>
          <w:bCs/>
        </w:rPr>
        <w:t xml:space="preserve"> </w:t>
      </w:r>
      <w:r w:rsidRPr="000E7F3F">
        <w:rPr>
          <w:bCs/>
        </w:rPr>
        <w:t xml:space="preserve">(iii) </w:t>
      </w:r>
      <w:r>
        <w:rPr>
          <w:bCs/>
        </w:rPr>
        <w:t>The candidates opting two courses from NPTEL and / or SWAYAM would be required to appear in the examination at the Institute as scheduled in the Academic Calendar.</w:t>
      </w:r>
    </w:p>
    <w:p w14:paraId="36744E48" w14:textId="77777777" w:rsidR="00E27857" w:rsidRDefault="00E27857" w:rsidP="00E27857"/>
    <w:tbl>
      <w:tblPr>
        <w:tblW w:w="8931" w:type="dxa"/>
        <w:jc w:val="center"/>
        <w:tblLook w:val="04A0" w:firstRow="1" w:lastRow="0" w:firstColumn="1" w:lastColumn="0" w:noHBand="0" w:noVBand="1"/>
      </w:tblPr>
      <w:tblGrid>
        <w:gridCol w:w="795"/>
        <w:gridCol w:w="1190"/>
        <w:gridCol w:w="4160"/>
        <w:gridCol w:w="700"/>
        <w:gridCol w:w="708"/>
        <w:gridCol w:w="709"/>
        <w:gridCol w:w="709"/>
      </w:tblGrid>
      <w:tr w:rsidR="00E27857" w:rsidRPr="000E7F3F" w14:paraId="5ACAC4D5"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26EBFAAC"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45FC5C25" w14:textId="77777777" w:rsidR="00E27857" w:rsidRPr="000E7F3F" w:rsidRDefault="00E27857" w:rsidP="00E27857">
            <w:pPr>
              <w:jc w:val="center"/>
              <w:rPr>
                <w:b/>
                <w:bCs/>
              </w:rPr>
            </w:pPr>
            <w:r w:rsidRPr="000E7F3F">
              <w:rPr>
                <w:b/>
                <w:bCs/>
              </w:rPr>
              <w:t>Subject Code</w:t>
            </w:r>
          </w:p>
        </w:tc>
        <w:tc>
          <w:tcPr>
            <w:tcW w:w="4160" w:type="dxa"/>
            <w:tcBorders>
              <w:top w:val="single" w:sz="8" w:space="0" w:color="auto"/>
              <w:left w:val="nil"/>
              <w:bottom w:val="single" w:sz="8" w:space="0" w:color="auto"/>
              <w:right w:val="single" w:sz="8" w:space="0" w:color="auto"/>
            </w:tcBorders>
            <w:noWrap/>
            <w:vAlign w:val="center"/>
            <w:hideMark/>
          </w:tcPr>
          <w:p w14:paraId="7D67D21A" w14:textId="77777777" w:rsidR="00E27857" w:rsidRPr="000E7F3F" w:rsidRDefault="00E27857" w:rsidP="00E27857">
            <w:pPr>
              <w:jc w:val="center"/>
              <w:rPr>
                <w:b/>
                <w:bCs/>
              </w:rPr>
            </w:pPr>
            <w:r w:rsidRPr="000E7F3F">
              <w:rPr>
                <w:b/>
                <w:bCs/>
              </w:rPr>
              <w:t>SEMESTER VIII</w:t>
            </w:r>
          </w:p>
        </w:tc>
        <w:tc>
          <w:tcPr>
            <w:tcW w:w="700" w:type="dxa"/>
            <w:tcBorders>
              <w:top w:val="single" w:sz="8" w:space="0" w:color="auto"/>
              <w:left w:val="nil"/>
              <w:bottom w:val="single" w:sz="8" w:space="0" w:color="auto"/>
              <w:right w:val="single" w:sz="8" w:space="0" w:color="auto"/>
            </w:tcBorders>
            <w:noWrap/>
            <w:vAlign w:val="center"/>
            <w:hideMark/>
          </w:tcPr>
          <w:p w14:paraId="12F42769"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3B989347"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6756E41B"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0B79CD6F" w14:textId="77777777" w:rsidR="00E27857" w:rsidRPr="000E7F3F" w:rsidRDefault="00E27857" w:rsidP="00E27857">
            <w:pPr>
              <w:jc w:val="center"/>
              <w:rPr>
                <w:b/>
                <w:bCs/>
              </w:rPr>
            </w:pPr>
            <w:r w:rsidRPr="000E7F3F">
              <w:rPr>
                <w:b/>
                <w:bCs/>
              </w:rPr>
              <w:t>C</w:t>
            </w:r>
          </w:p>
        </w:tc>
      </w:tr>
      <w:tr w:rsidR="00E27857" w:rsidRPr="000E7F3F" w14:paraId="3615683D"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2FEE1159"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hideMark/>
          </w:tcPr>
          <w:p w14:paraId="5B1C415F" w14:textId="77777777" w:rsidR="00E27857" w:rsidRPr="000E7F3F" w:rsidRDefault="00E27857" w:rsidP="00E27857">
            <w:r>
              <w:t>MA42XX</w:t>
            </w:r>
          </w:p>
        </w:tc>
        <w:tc>
          <w:tcPr>
            <w:tcW w:w="4160" w:type="dxa"/>
            <w:tcBorders>
              <w:top w:val="nil"/>
              <w:left w:val="nil"/>
              <w:bottom w:val="single" w:sz="8" w:space="0" w:color="auto"/>
              <w:right w:val="single" w:sz="8" w:space="0" w:color="auto"/>
            </w:tcBorders>
            <w:vAlign w:val="center"/>
            <w:hideMark/>
          </w:tcPr>
          <w:p w14:paraId="6604C2A2" w14:textId="77777777" w:rsidR="00E27857" w:rsidRPr="000E7F3F" w:rsidRDefault="00E27857" w:rsidP="00E27857">
            <w:r w:rsidRPr="000E7F3F">
              <w:t>Departmental Elective – III</w:t>
            </w:r>
          </w:p>
        </w:tc>
        <w:tc>
          <w:tcPr>
            <w:tcW w:w="700" w:type="dxa"/>
            <w:tcBorders>
              <w:top w:val="nil"/>
              <w:left w:val="nil"/>
              <w:bottom w:val="single" w:sz="8" w:space="0" w:color="auto"/>
              <w:right w:val="single" w:sz="8" w:space="0" w:color="auto"/>
            </w:tcBorders>
            <w:vAlign w:val="center"/>
          </w:tcPr>
          <w:p w14:paraId="5FABBAFC"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A31323B"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C60F5B9"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hideMark/>
          </w:tcPr>
          <w:p w14:paraId="1EBF9074" w14:textId="77777777" w:rsidR="00E27857" w:rsidRPr="000E7F3F" w:rsidRDefault="00E27857" w:rsidP="00E27857">
            <w:pPr>
              <w:jc w:val="center"/>
            </w:pPr>
            <w:r w:rsidRPr="000E7F3F">
              <w:t>3</w:t>
            </w:r>
          </w:p>
        </w:tc>
      </w:tr>
      <w:tr w:rsidR="00E27857" w:rsidRPr="000E7F3F" w14:paraId="49DE67B7"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6E4CCB8B"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hideMark/>
          </w:tcPr>
          <w:p w14:paraId="1329761B" w14:textId="77777777" w:rsidR="00E27857" w:rsidRPr="000E7F3F" w:rsidRDefault="00E27857" w:rsidP="00E27857">
            <w:r>
              <w:t>MA42XX</w:t>
            </w:r>
          </w:p>
        </w:tc>
        <w:tc>
          <w:tcPr>
            <w:tcW w:w="4160" w:type="dxa"/>
            <w:tcBorders>
              <w:top w:val="nil"/>
              <w:left w:val="nil"/>
              <w:bottom w:val="single" w:sz="8" w:space="0" w:color="auto"/>
              <w:right w:val="single" w:sz="8" w:space="0" w:color="auto"/>
            </w:tcBorders>
            <w:vAlign w:val="center"/>
            <w:hideMark/>
          </w:tcPr>
          <w:p w14:paraId="38A49EC9" w14:textId="77777777" w:rsidR="00E27857" w:rsidRPr="000E7F3F" w:rsidRDefault="00E27857" w:rsidP="00E27857">
            <w:r w:rsidRPr="000E7F3F">
              <w:t>Departmental Elective – IV</w:t>
            </w:r>
          </w:p>
        </w:tc>
        <w:tc>
          <w:tcPr>
            <w:tcW w:w="700" w:type="dxa"/>
            <w:tcBorders>
              <w:top w:val="nil"/>
              <w:left w:val="nil"/>
              <w:bottom w:val="single" w:sz="8" w:space="0" w:color="auto"/>
              <w:right w:val="single" w:sz="8" w:space="0" w:color="auto"/>
            </w:tcBorders>
            <w:vAlign w:val="center"/>
          </w:tcPr>
          <w:p w14:paraId="1E6C489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3B2A360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D669A14"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hideMark/>
          </w:tcPr>
          <w:p w14:paraId="4431E9AD" w14:textId="77777777" w:rsidR="00E27857" w:rsidRPr="000E7F3F" w:rsidRDefault="00E27857" w:rsidP="00E27857">
            <w:pPr>
              <w:jc w:val="center"/>
            </w:pPr>
            <w:r w:rsidRPr="000E7F3F">
              <w:t>3</w:t>
            </w:r>
          </w:p>
        </w:tc>
      </w:tr>
      <w:tr w:rsidR="00E27857" w:rsidRPr="000E7F3F" w14:paraId="49612211"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743DB776"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hideMark/>
          </w:tcPr>
          <w:p w14:paraId="7EB41DDA" w14:textId="77777777" w:rsidR="00E27857" w:rsidRPr="000E7F3F" w:rsidRDefault="00E27857" w:rsidP="00E27857">
            <w:r>
              <w:t>MA42XX</w:t>
            </w:r>
          </w:p>
        </w:tc>
        <w:tc>
          <w:tcPr>
            <w:tcW w:w="4160" w:type="dxa"/>
            <w:tcBorders>
              <w:top w:val="nil"/>
              <w:left w:val="nil"/>
              <w:bottom w:val="single" w:sz="8" w:space="0" w:color="auto"/>
              <w:right w:val="single" w:sz="8" w:space="0" w:color="auto"/>
            </w:tcBorders>
            <w:vAlign w:val="center"/>
            <w:hideMark/>
          </w:tcPr>
          <w:p w14:paraId="5EEA3B4A" w14:textId="77777777" w:rsidR="00E27857" w:rsidRPr="000E7F3F" w:rsidRDefault="00E27857" w:rsidP="00E27857">
            <w:r w:rsidRPr="000E7F3F">
              <w:t>Departmental Elective – V</w:t>
            </w:r>
          </w:p>
        </w:tc>
        <w:tc>
          <w:tcPr>
            <w:tcW w:w="700" w:type="dxa"/>
            <w:tcBorders>
              <w:top w:val="nil"/>
              <w:left w:val="nil"/>
              <w:bottom w:val="single" w:sz="8" w:space="0" w:color="auto"/>
              <w:right w:val="single" w:sz="8" w:space="0" w:color="auto"/>
            </w:tcBorders>
            <w:vAlign w:val="center"/>
          </w:tcPr>
          <w:p w14:paraId="5AF172E7" w14:textId="77777777" w:rsidR="00E27857" w:rsidRPr="000E7F3F" w:rsidRDefault="00E27857" w:rsidP="00E27857">
            <w:pPr>
              <w:jc w:val="center"/>
            </w:pPr>
            <w:r>
              <w:t>3</w:t>
            </w:r>
          </w:p>
        </w:tc>
        <w:tc>
          <w:tcPr>
            <w:tcW w:w="708" w:type="dxa"/>
            <w:tcBorders>
              <w:top w:val="nil"/>
              <w:left w:val="nil"/>
              <w:bottom w:val="single" w:sz="8" w:space="0" w:color="auto"/>
              <w:right w:val="single" w:sz="8" w:space="0" w:color="auto"/>
            </w:tcBorders>
            <w:noWrap/>
            <w:vAlign w:val="center"/>
          </w:tcPr>
          <w:p w14:paraId="7BD1ECC5" w14:textId="77777777" w:rsidR="00E27857" w:rsidRPr="000E7F3F" w:rsidRDefault="00E27857" w:rsidP="00E27857">
            <w:pPr>
              <w:jc w:val="center"/>
            </w:pPr>
            <w:r>
              <w:t>0</w:t>
            </w:r>
          </w:p>
        </w:tc>
        <w:tc>
          <w:tcPr>
            <w:tcW w:w="709" w:type="dxa"/>
            <w:tcBorders>
              <w:top w:val="nil"/>
              <w:left w:val="nil"/>
              <w:bottom w:val="single" w:sz="8" w:space="0" w:color="auto"/>
              <w:right w:val="single" w:sz="8" w:space="0" w:color="auto"/>
            </w:tcBorders>
            <w:noWrap/>
            <w:vAlign w:val="center"/>
          </w:tcPr>
          <w:p w14:paraId="3F752E23" w14:textId="77777777" w:rsidR="00E27857" w:rsidRPr="000E7F3F" w:rsidRDefault="00E27857" w:rsidP="00E27857">
            <w:pPr>
              <w:jc w:val="center"/>
            </w:pPr>
            <w:r>
              <w:t>0</w:t>
            </w:r>
          </w:p>
        </w:tc>
        <w:tc>
          <w:tcPr>
            <w:tcW w:w="709" w:type="dxa"/>
            <w:tcBorders>
              <w:top w:val="nil"/>
              <w:left w:val="nil"/>
              <w:bottom w:val="single" w:sz="8" w:space="0" w:color="auto"/>
              <w:right w:val="single" w:sz="8" w:space="0" w:color="auto"/>
            </w:tcBorders>
            <w:noWrap/>
            <w:vAlign w:val="center"/>
            <w:hideMark/>
          </w:tcPr>
          <w:p w14:paraId="0D77D633" w14:textId="77777777" w:rsidR="00E27857" w:rsidRPr="000E7F3F" w:rsidRDefault="00E27857" w:rsidP="00E27857">
            <w:pPr>
              <w:jc w:val="center"/>
            </w:pPr>
            <w:r w:rsidRPr="000E7F3F">
              <w:t>3</w:t>
            </w:r>
          </w:p>
        </w:tc>
      </w:tr>
      <w:tr w:rsidR="00E27857" w:rsidRPr="000E7F3F" w14:paraId="166FF882"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2E64C137" w14:textId="77777777" w:rsidR="00E27857" w:rsidRPr="000E7F3F" w:rsidRDefault="00E27857" w:rsidP="00E27857">
            <w:pPr>
              <w:jc w:val="center"/>
            </w:pPr>
            <w:r w:rsidRPr="000E7F3F">
              <w:t>4.</w:t>
            </w:r>
          </w:p>
        </w:tc>
        <w:tc>
          <w:tcPr>
            <w:tcW w:w="1150" w:type="dxa"/>
            <w:tcBorders>
              <w:top w:val="nil"/>
              <w:left w:val="nil"/>
              <w:bottom w:val="single" w:sz="8" w:space="0" w:color="auto"/>
              <w:right w:val="single" w:sz="8" w:space="0" w:color="auto"/>
            </w:tcBorders>
            <w:hideMark/>
          </w:tcPr>
          <w:p w14:paraId="6A55290E" w14:textId="77777777" w:rsidR="00E27857" w:rsidRPr="000E7F3F" w:rsidRDefault="00E27857" w:rsidP="00E27857">
            <w:r w:rsidRPr="000E7F3F">
              <w:t>MA4299</w:t>
            </w:r>
          </w:p>
        </w:tc>
        <w:tc>
          <w:tcPr>
            <w:tcW w:w="4160" w:type="dxa"/>
            <w:tcBorders>
              <w:top w:val="nil"/>
              <w:left w:val="nil"/>
              <w:bottom w:val="single" w:sz="8" w:space="0" w:color="auto"/>
              <w:right w:val="single" w:sz="8" w:space="0" w:color="auto"/>
            </w:tcBorders>
            <w:noWrap/>
            <w:vAlign w:val="center"/>
            <w:hideMark/>
          </w:tcPr>
          <w:p w14:paraId="6014E243" w14:textId="77777777" w:rsidR="00E27857" w:rsidRPr="000E7F3F" w:rsidRDefault="00E27857" w:rsidP="00E27857">
            <w:r w:rsidRPr="000E7F3F">
              <w:t>Project – II</w:t>
            </w:r>
          </w:p>
        </w:tc>
        <w:tc>
          <w:tcPr>
            <w:tcW w:w="700" w:type="dxa"/>
            <w:tcBorders>
              <w:top w:val="nil"/>
              <w:left w:val="nil"/>
              <w:bottom w:val="single" w:sz="8" w:space="0" w:color="auto"/>
              <w:right w:val="single" w:sz="8" w:space="0" w:color="auto"/>
            </w:tcBorders>
            <w:noWrap/>
            <w:vAlign w:val="center"/>
            <w:hideMark/>
          </w:tcPr>
          <w:p w14:paraId="1C391EED" w14:textId="77777777" w:rsidR="00E27857" w:rsidRPr="000E7F3F" w:rsidRDefault="00E27857" w:rsidP="00E27857">
            <w:pPr>
              <w:jc w:val="center"/>
            </w:pPr>
            <w:r w:rsidRPr="000E7F3F">
              <w:t>0</w:t>
            </w:r>
          </w:p>
        </w:tc>
        <w:tc>
          <w:tcPr>
            <w:tcW w:w="708" w:type="dxa"/>
            <w:tcBorders>
              <w:top w:val="nil"/>
              <w:left w:val="nil"/>
              <w:bottom w:val="single" w:sz="8" w:space="0" w:color="auto"/>
              <w:right w:val="single" w:sz="8" w:space="0" w:color="auto"/>
            </w:tcBorders>
            <w:noWrap/>
            <w:vAlign w:val="center"/>
            <w:hideMark/>
          </w:tcPr>
          <w:p w14:paraId="566423D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hideMark/>
          </w:tcPr>
          <w:p w14:paraId="5AC0D736" w14:textId="77777777" w:rsidR="00E27857" w:rsidRPr="000E7F3F" w:rsidRDefault="00E27857" w:rsidP="00E27857">
            <w:pPr>
              <w:jc w:val="center"/>
            </w:pPr>
            <w:r w:rsidRPr="000E7F3F">
              <w:t>16</w:t>
            </w:r>
          </w:p>
        </w:tc>
        <w:tc>
          <w:tcPr>
            <w:tcW w:w="709" w:type="dxa"/>
            <w:tcBorders>
              <w:top w:val="nil"/>
              <w:left w:val="nil"/>
              <w:bottom w:val="single" w:sz="8" w:space="0" w:color="auto"/>
              <w:right w:val="single" w:sz="8" w:space="0" w:color="auto"/>
            </w:tcBorders>
            <w:noWrap/>
            <w:vAlign w:val="center"/>
            <w:hideMark/>
          </w:tcPr>
          <w:p w14:paraId="330D0B1C" w14:textId="77777777" w:rsidR="00E27857" w:rsidRPr="000E7F3F" w:rsidRDefault="00E27857" w:rsidP="00E27857">
            <w:pPr>
              <w:jc w:val="center"/>
            </w:pPr>
            <w:r w:rsidRPr="000E7F3F">
              <w:t>8</w:t>
            </w:r>
          </w:p>
        </w:tc>
      </w:tr>
      <w:tr w:rsidR="00E27857" w:rsidRPr="000E7F3F" w14:paraId="41402563" w14:textId="77777777" w:rsidTr="00E27857">
        <w:trPr>
          <w:trHeight w:val="240"/>
          <w:jc w:val="center"/>
        </w:trPr>
        <w:tc>
          <w:tcPr>
            <w:tcW w:w="6105" w:type="dxa"/>
            <w:gridSpan w:val="3"/>
            <w:tcBorders>
              <w:top w:val="nil"/>
              <w:left w:val="single" w:sz="8" w:space="0" w:color="auto"/>
              <w:bottom w:val="single" w:sz="8" w:space="0" w:color="auto"/>
              <w:right w:val="single" w:sz="8" w:space="0" w:color="auto"/>
            </w:tcBorders>
            <w:noWrap/>
            <w:vAlign w:val="bottom"/>
            <w:hideMark/>
          </w:tcPr>
          <w:p w14:paraId="609D43B4" w14:textId="77777777" w:rsidR="00E27857" w:rsidRPr="000E7F3F" w:rsidRDefault="00E27857" w:rsidP="00E27857">
            <w:pPr>
              <w:jc w:val="center"/>
            </w:pPr>
            <w:r w:rsidRPr="000E7F3F">
              <w:rPr>
                <w:b/>
              </w:rPr>
              <w:t>TOTAL</w:t>
            </w:r>
          </w:p>
        </w:tc>
        <w:tc>
          <w:tcPr>
            <w:tcW w:w="700" w:type="dxa"/>
            <w:tcBorders>
              <w:top w:val="nil"/>
              <w:left w:val="nil"/>
              <w:bottom w:val="single" w:sz="8" w:space="0" w:color="auto"/>
              <w:right w:val="single" w:sz="8" w:space="0" w:color="auto"/>
            </w:tcBorders>
            <w:noWrap/>
            <w:vAlign w:val="center"/>
          </w:tcPr>
          <w:p w14:paraId="0C3B3E3D" w14:textId="77777777" w:rsidR="00E27857" w:rsidRPr="000E7F3F" w:rsidRDefault="00E27857" w:rsidP="00E27857">
            <w:pPr>
              <w:jc w:val="center"/>
            </w:pPr>
          </w:p>
        </w:tc>
        <w:tc>
          <w:tcPr>
            <w:tcW w:w="708" w:type="dxa"/>
            <w:tcBorders>
              <w:top w:val="nil"/>
              <w:left w:val="nil"/>
              <w:bottom w:val="single" w:sz="8" w:space="0" w:color="auto"/>
              <w:right w:val="single" w:sz="8" w:space="0" w:color="auto"/>
            </w:tcBorders>
            <w:noWrap/>
            <w:vAlign w:val="center"/>
          </w:tcPr>
          <w:p w14:paraId="57CF6893" w14:textId="77777777" w:rsidR="00E27857" w:rsidRPr="000E7F3F" w:rsidRDefault="00E27857" w:rsidP="00E27857">
            <w:pPr>
              <w:jc w:val="center"/>
            </w:pPr>
          </w:p>
        </w:tc>
        <w:tc>
          <w:tcPr>
            <w:tcW w:w="709" w:type="dxa"/>
            <w:tcBorders>
              <w:top w:val="nil"/>
              <w:left w:val="nil"/>
              <w:bottom w:val="single" w:sz="8" w:space="0" w:color="auto"/>
              <w:right w:val="single" w:sz="8" w:space="0" w:color="auto"/>
            </w:tcBorders>
            <w:noWrap/>
            <w:vAlign w:val="center"/>
          </w:tcPr>
          <w:p w14:paraId="4AEBB501" w14:textId="77777777" w:rsidR="00E27857" w:rsidRPr="000E7F3F" w:rsidRDefault="00E27857" w:rsidP="00E27857">
            <w:pPr>
              <w:jc w:val="center"/>
            </w:pPr>
          </w:p>
        </w:tc>
        <w:tc>
          <w:tcPr>
            <w:tcW w:w="709" w:type="dxa"/>
            <w:tcBorders>
              <w:top w:val="nil"/>
              <w:left w:val="nil"/>
              <w:bottom w:val="single" w:sz="8" w:space="0" w:color="auto"/>
              <w:right w:val="single" w:sz="8" w:space="0" w:color="auto"/>
            </w:tcBorders>
            <w:noWrap/>
            <w:vAlign w:val="center"/>
            <w:hideMark/>
          </w:tcPr>
          <w:p w14:paraId="4F8BCCE4" w14:textId="77777777" w:rsidR="00E27857" w:rsidRPr="000E7F3F" w:rsidRDefault="00E27857" w:rsidP="00E27857">
            <w:pPr>
              <w:jc w:val="center"/>
            </w:pPr>
            <w:r w:rsidRPr="000E7F3F">
              <w:rPr>
                <w:b/>
              </w:rPr>
              <w:t>17</w:t>
            </w:r>
          </w:p>
        </w:tc>
      </w:tr>
      <w:tr w:rsidR="00E27857" w:rsidRPr="000E7F3F" w14:paraId="76AC33B6" w14:textId="77777777" w:rsidTr="00E27857">
        <w:trPr>
          <w:trHeight w:val="240"/>
          <w:jc w:val="center"/>
        </w:trPr>
        <w:tc>
          <w:tcPr>
            <w:tcW w:w="6105" w:type="dxa"/>
            <w:gridSpan w:val="3"/>
            <w:tcBorders>
              <w:top w:val="nil"/>
              <w:left w:val="single" w:sz="8" w:space="0" w:color="auto"/>
              <w:bottom w:val="single" w:sz="8" w:space="0" w:color="auto"/>
              <w:right w:val="single" w:sz="8" w:space="0" w:color="auto"/>
            </w:tcBorders>
            <w:noWrap/>
            <w:vAlign w:val="bottom"/>
            <w:hideMark/>
          </w:tcPr>
          <w:p w14:paraId="54E729A5" w14:textId="77777777" w:rsidR="00E27857" w:rsidRPr="000E7F3F" w:rsidRDefault="00E27857" w:rsidP="00E27857">
            <w:pPr>
              <w:jc w:val="center"/>
              <w:rPr>
                <w:b/>
              </w:rPr>
            </w:pPr>
            <w:r w:rsidRPr="000E7F3F">
              <w:rPr>
                <w:b/>
                <w:bCs/>
              </w:rPr>
              <w:t>GRAND TOTAL (Semester I to VIII)</w:t>
            </w:r>
          </w:p>
        </w:tc>
        <w:tc>
          <w:tcPr>
            <w:tcW w:w="2826" w:type="dxa"/>
            <w:gridSpan w:val="4"/>
            <w:tcBorders>
              <w:top w:val="nil"/>
              <w:left w:val="nil"/>
              <w:bottom w:val="single" w:sz="8" w:space="0" w:color="auto"/>
              <w:right w:val="single" w:sz="8" w:space="0" w:color="auto"/>
            </w:tcBorders>
            <w:noWrap/>
            <w:vAlign w:val="center"/>
          </w:tcPr>
          <w:p w14:paraId="4335813F" w14:textId="77777777" w:rsidR="00E27857" w:rsidRPr="000E7F3F" w:rsidRDefault="00E27857" w:rsidP="00E27857">
            <w:pPr>
              <w:jc w:val="center"/>
              <w:rPr>
                <w:b/>
              </w:rPr>
            </w:pPr>
            <w:r w:rsidRPr="000E7F3F">
              <w:rPr>
                <w:b/>
                <w:bCs/>
              </w:rPr>
              <w:t>168</w:t>
            </w:r>
          </w:p>
        </w:tc>
      </w:tr>
    </w:tbl>
    <w:p w14:paraId="4748C78D" w14:textId="77777777" w:rsidR="00E27857" w:rsidRPr="000E7F3F" w:rsidRDefault="00E27857" w:rsidP="00E27857">
      <w:pPr>
        <w:rPr>
          <w:rFonts w:eastAsia="Calibri"/>
          <w:sz w:val="22"/>
          <w:szCs w:val="22"/>
        </w:rPr>
      </w:pPr>
    </w:p>
    <w:p w14:paraId="4E1C3E91" w14:textId="77777777" w:rsidR="00E27857" w:rsidRPr="009820FE" w:rsidRDefault="00E27857" w:rsidP="00E27857">
      <w:pPr>
        <w:ind w:left="720"/>
        <w:rPr>
          <w:b/>
          <w:sz w:val="14"/>
        </w:rPr>
      </w:pPr>
    </w:p>
    <w:p w14:paraId="2C99326B" w14:textId="77777777" w:rsidR="00E27857" w:rsidRPr="009820FE" w:rsidRDefault="00E27857" w:rsidP="00E27857">
      <w:pPr>
        <w:ind w:left="720"/>
        <w:jc w:val="center"/>
        <w:rPr>
          <w:b/>
          <w:u w:val="single"/>
        </w:rPr>
      </w:pPr>
      <w:r w:rsidRPr="009820FE">
        <w:rPr>
          <w:b/>
          <w:u w:val="single"/>
        </w:rPr>
        <w:t>ELECTIVE GROUPS</w:t>
      </w:r>
    </w:p>
    <w:p w14:paraId="0C300260" w14:textId="77777777" w:rsidR="00E27857" w:rsidRDefault="00E27857" w:rsidP="00E27857">
      <w:pPr>
        <w:ind w:left="720"/>
        <w:rPr>
          <w:b/>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03702187"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28D7C5A3"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78C5D0DC"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57EA6F2C" w14:textId="77777777" w:rsidR="00E27857" w:rsidRPr="000E7F3F" w:rsidRDefault="00E27857" w:rsidP="00E27857">
            <w:pPr>
              <w:jc w:val="center"/>
              <w:rPr>
                <w:b/>
                <w:bCs/>
              </w:rPr>
            </w:pPr>
            <w:r w:rsidRPr="000E7F3F">
              <w:rPr>
                <w:b/>
              </w:rPr>
              <w:t>Department Elective I</w:t>
            </w:r>
          </w:p>
        </w:tc>
        <w:tc>
          <w:tcPr>
            <w:tcW w:w="700" w:type="dxa"/>
            <w:tcBorders>
              <w:top w:val="single" w:sz="8" w:space="0" w:color="auto"/>
              <w:left w:val="nil"/>
              <w:bottom w:val="single" w:sz="8" w:space="0" w:color="auto"/>
              <w:right w:val="single" w:sz="8" w:space="0" w:color="auto"/>
            </w:tcBorders>
            <w:noWrap/>
            <w:vAlign w:val="center"/>
            <w:hideMark/>
          </w:tcPr>
          <w:p w14:paraId="57B7D083"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41C71026"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0CC3647D"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3EF2CB5A" w14:textId="77777777" w:rsidR="00E27857" w:rsidRPr="000E7F3F" w:rsidRDefault="00E27857" w:rsidP="00E27857">
            <w:pPr>
              <w:jc w:val="center"/>
              <w:rPr>
                <w:b/>
                <w:bCs/>
              </w:rPr>
            </w:pPr>
            <w:r w:rsidRPr="000E7F3F">
              <w:rPr>
                <w:b/>
                <w:bCs/>
              </w:rPr>
              <w:t>C</w:t>
            </w:r>
          </w:p>
        </w:tc>
      </w:tr>
      <w:tr w:rsidR="00E27857" w:rsidRPr="000E7F3F" w14:paraId="466E8162"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7FC2E5BF"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tcPr>
          <w:p w14:paraId="72F4C8F2" w14:textId="77777777" w:rsidR="00E27857" w:rsidRPr="000E7F3F" w:rsidRDefault="00E27857" w:rsidP="00E27857">
            <w:r>
              <w:t>MA410</w:t>
            </w:r>
            <w:r w:rsidRPr="000E7F3F">
              <w:t>1</w:t>
            </w:r>
          </w:p>
        </w:tc>
        <w:tc>
          <w:tcPr>
            <w:tcW w:w="4160" w:type="dxa"/>
            <w:tcBorders>
              <w:top w:val="nil"/>
              <w:left w:val="nil"/>
              <w:bottom w:val="single" w:sz="8" w:space="0" w:color="auto"/>
              <w:right w:val="single" w:sz="8" w:space="0" w:color="auto"/>
            </w:tcBorders>
            <w:vAlign w:val="center"/>
          </w:tcPr>
          <w:p w14:paraId="33CDCFCB" w14:textId="77777777" w:rsidR="00E27857" w:rsidRPr="000E7F3F" w:rsidRDefault="00E27857" w:rsidP="00E27857">
            <w:r w:rsidRPr="000E7F3F">
              <w:t>Advanced Algorithms</w:t>
            </w:r>
          </w:p>
        </w:tc>
        <w:tc>
          <w:tcPr>
            <w:tcW w:w="700" w:type="dxa"/>
            <w:tcBorders>
              <w:top w:val="nil"/>
              <w:left w:val="nil"/>
              <w:bottom w:val="single" w:sz="8" w:space="0" w:color="auto"/>
              <w:right w:val="single" w:sz="8" w:space="0" w:color="auto"/>
            </w:tcBorders>
            <w:vAlign w:val="center"/>
          </w:tcPr>
          <w:p w14:paraId="79A97D87"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76419BA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DFC456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20073FC" w14:textId="77777777" w:rsidR="00E27857" w:rsidRPr="000E7F3F" w:rsidRDefault="00E27857" w:rsidP="00E27857">
            <w:pPr>
              <w:jc w:val="center"/>
            </w:pPr>
            <w:r w:rsidRPr="000E7F3F">
              <w:t>3</w:t>
            </w:r>
          </w:p>
        </w:tc>
      </w:tr>
      <w:tr w:rsidR="00E27857" w:rsidRPr="000E7F3F" w14:paraId="1605D27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18666997"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tcPr>
          <w:p w14:paraId="2BED894B" w14:textId="77777777" w:rsidR="00E27857" w:rsidRPr="000E7F3F" w:rsidRDefault="00E27857" w:rsidP="00E27857">
            <w:r>
              <w:t>MA410</w:t>
            </w:r>
            <w:r w:rsidRPr="000E7F3F">
              <w:t>2</w:t>
            </w:r>
          </w:p>
        </w:tc>
        <w:tc>
          <w:tcPr>
            <w:tcW w:w="4160" w:type="dxa"/>
            <w:tcBorders>
              <w:top w:val="nil"/>
              <w:left w:val="nil"/>
              <w:bottom w:val="single" w:sz="8" w:space="0" w:color="auto"/>
              <w:right w:val="single" w:sz="8" w:space="0" w:color="auto"/>
            </w:tcBorders>
            <w:vAlign w:val="center"/>
          </w:tcPr>
          <w:p w14:paraId="52B8C801" w14:textId="77777777" w:rsidR="00E27857" w:rsidRPr="000E7F3F" w:rsidRDefault="00E27857" w:rsidP="00E27857">
            <w:r w:rsidRPr="000E7F3F">
              <w:t>Cryptography and Network Security</w:t>
            </w:r>
          </w:p>
        </w:tc>
        <w:tc>
          <w:tcPr>
            <w:tcW w:w="700" w:type="dxa"/>
            <w:tcBorders>
              <w:top w:val="nil"/>
              <w:left w:val="nil"/>
              <w:bottom w:val="single" w:sz="8" w:space="0" w:color="auto"/>
              <w:right w:val="single" w:sz="8" w:space="0" w:color="auto"/>
            </w:tcBorders>
            <w:vAlign w:val="center"/>
          </w:tcPr>
          <w:p w14:paraId="15DDAC54"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7428BD7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9F8C1B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72B5FC5" w14:textId="77777777" w:rsidR="00E27857" w:rsidRPr="000E7F3F" w:rsidRDefault="00E27857" w:rsidP="00E27857">
            <w:pPr>
              <w:jc w:val="center"/>
            </w:pPr>
            <w:r w:rsidRPr="000E7F3F">
              <w:t>3</w:t>
            </w:r>
          </w:p>
        </w:tc>
      </w:tr>
      <w:tr w:rsidR="00E27857" w:rsidRPr="000E7F3F" w14:paraId="47A2B4E5"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78673CFF"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tcPr>
          <w:p w14:paraId="2B9BFDD2" w14:textId="77777777" w:rsidR="00E27857" w:rsidRPr="000E7F3F" w:rsidRDefault="00E27857" w:rsidP="00E27857">
            <w:r>
              <w:t>MA410</w:t>
            </w:r>
            <w:r w:rsidRPr="000E7F3F">
              <w:t>3</w:t>
            </w:r>
          </w:p>
        </w:tc>
        <w:tc>
          <w:tcPr>
            <w:tcW w:w="4160" w:type="dxa"/>
            <w:tcBorders>
              <w:top w:val="nil"/>
              <w:left w:val="nil"/>
              <w:bottom w:val="single" w:sz="8" w:space="0" w:color="auto"/>
              <w:right w:val="single" w:sz="8" w:space="0" w:color="auto"/>
            </w:tcBorders>
            <w:vAlign w:val="center"/>
          </w:tcPr>
          <w:p w14:paraId="1A652C72" w14:textId="77777777" w:rsidR="00E27857" w:rsidRPr="000E7F3F" w:rsidRDefault="00E27857" w:rsidP="00E27857">
            <w:r w:rsidRPr="000E7F3F">
              <w:t>Rings and Modules</w:t>
            </w:r>
          </w:p>
        </w:tc>
        <w:tc>
          <w:tcPr>
            <w:tcW w:w="700" w:type="dxa"/>
            <w:tcBorders>
              <w:top w:val="nil"/>
              <w:left w:val="nil"/>
              <w:bottom w:val="single" w:sz="8" w:space="0" w:color="auto"/>
              <w:right w:val="single" w:sz="8" w:space="0" w:color="auto"/>
            </w:tcBorders>
            <w:vAlign w:val="center"/>
          </w:tcPr>
          <w:p w14:paraId="3666CC02"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0AD443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21EC38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13EF750" w14:textId="77777777" w:rsidR="00E27857" w:rsidRPr="000E7F3F" w:rsidRDefault="00E27857" w:rsidP="00E27857">
            <w:pPr>
              <w:jc w:val="center"/>
            </w:pPr>
            <w:r w:rsidRPr="000E7F3F">
              <w:t>3</w:t>
            </w:r>
          </w:p>
        </w:tc>
      </w:tr>
    </w:tbl>
    <w:p w14:paraId="48028032" w14:textId="77777777" w:rsidR="00E27857" w:rsidRDefault="00E27857" w:rsidP="00E27857">
      <w:pPr>
        <w:ind w:left="720"/>
        <w:rPr>
          <w:b/>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2BD67695"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22FCD130"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57F1DBCD"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748A3E9B" w14:textId="77777777" w:rsidR="00E27857" w:rsidRPr="000E7F3F" w:rsidRDefault="00E27857" w:rsidP="00E27857">
            <w:pPr>
              <w:jc w:val="center"/>
              <w:rPr>
                <w:b/>
                <w:bCs/>
              </w:rPr>
            </w:pPr>
            <w:r w:rsidRPr="000E7F3F">
              <w:rPr>
                <w:b/>
              </w:rPr>
              <w:t>Department Elective II</w:t>
            </w:r>
          </w:p>
        </w:tc>
        <w:tc>
          <w:tcPr>
            <w:tcW w:w="700" w:type="dxa"/>
            <w:tcBorders>
              <w:top w:val="single" w:sz="8" w:space="0" w:color="auto"/>
              <w:left w:val="nil"/>
              <w:bottom w:val="single" w:sz="8" w:space="0" w:color="auto"/>
              <w:right w:val="single" w:sz="8" w:space="0" w:color="auto"/>
            </w:tcBorders>
            <w:noWrap/>
            <w:vAlign w:val="center"/>
            <w:hideMark/>
          </w:tcPr>
          <w:p w14:paraId="7690B92A"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291C8003"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4567C164"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3872EC0D" w14:textId="77777777" w:rsidR="00E27857" w:rsidRPr="000E7F3F" w:rsidRDefault="00E27857" w:rsidP="00E27857">
            <w:pPr>
              <w:jc w:val="center"/>
              <w:rPr>
                <w:b/>
                <w:bCs/>
              </w:rPr>
            </w:pPr>
            <w:r w:rsidRPr="000E7F3F">
              <w:rPr>
                <w:b/>
                <w:bCs/>
              </w:rPr>
              <w:t>C</w:t>
            </w:r>
          </w:p>
        </w:tc>
      </w:tr>
      <w:tr w:rsidR="00E27857" w:rsidRPr="000E7F3F" w14:paraId="5499BF71"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5D8FED05"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tcPr>
          <w:p w14:paraId="7584D02D" w14:textId="77777777" w:rsidR="00E27857" w:rsidRPr="000E7F3F" w:rsidRDefault="00E27857" w:rsidP="00E27857">
            <w:r>
              <w:t>MA410</w:t>
            </w:r>
            <w:r w:rsidRPr="000E7F3F">
              <w:t>4</w:t>
            </w:r>
          </w:p>
        </w:tc>
        <w:tc>
          <w:tcPr>
            <w:tcW w:w="4160" w:type="dxa"/>
            <w:tcBorders>
              <w:top w:val="nil"/>
              <w:left w:val="nil"/>
              <w:bottom w:val="single" w:sz="8" w:space="0" w:color="auto"/>
              <w:right w:val="single" w:sz="8" w:space="0" w:color="auto"/>
            </w:tcBorders>
            <w:vAlign w:val="center"/>
          </w:tcPr>
          <w:p w14:paraId="033335C1" w14:textId="77777777" w:rsidR="00E27857" w:rsidRPr="000E7F3F" w:rsidRDefault="00E27857" w:rsidP="00E27857">
            <w:r w:rsidRPr="000E7F3F">
              <w:t>Deep Learning</w:t>
            </w:r>
          </w:p>
        </w:tc>
        <w:tc>
          <w:tcPr>
            <w:tcW w:w="700" w:type="dxa"/>
            <w:tcBorders>
              <w:top w:val="nil"/>
              <w:left w:val="nil"/>
              <w:bottom w:val="single" w:sz="8" w:space="0" w:color="auto"/>
              <w:right w:val="single" w:sz="8" w:space="0" w:color="auto"/>
            </w:tcBorders>
            <w:vAlign w:val="center"/>
          </w:tcPr>
          <w:p w14:paraId="5EA1D3B3" w14:textId="77777777" w:rsidR="00E27857" w:rsidRPr="000E7F3F" w:rsidRDefault="00E27857" w:rsidP="00E27857">
            <w:pPr>
              <w:jc w:val="center"/>
            </w:pPr>
            <w:r w:rsidRPr="000E7F3F">
              <w:t>2</w:t>
            </w:r>
          </w:p>
        </w:tc>
        <w:tc>
          <w:tcPr>
            <w:tcW w:w="708" w:type="dxa"/>
            <w:tcBorders>
              <w:top w:val="nil"/>
              <w:left w:val="nil"/>
              <w:bottom w:val="single" w:sz="8" w:space="0" w:color="auto"/>
              <w:right w:val="single" w:sz="8" w:space="0" w:color="auto"/>
            </w:tcBorders>
            <w:noWrap/>
            <w:vAlign w:val="center"/>
          </w:tcPr>
          <w:p w14:paraId="014368C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217503F" w14:textId="77777777" w:rsidR="00E27857" w:rsidRPr="000E7F3F" w:rsidRDefault="00E27857" w:rsidP="00E27857">
            <w:pPr>
              <w:jc w:val="center"/>
            </w:pPr>
            <w:r w:rsidRPr="000E7F3F">
              <w:t>2</w:t>
            </w:r>
          </w:p>
        </w:tc>
        <w:tc>
          <w:tcPr>
            <w:tcW w:w="709" w:type="dxa"/>
            <w:tcBorders>
              <w:top w:val="nil"/>
              <w:left w:val="nil"/>
              <w:bottom w:val="single" w:sz="8" w:space="0" w:color="auto"/>
              <w:right w:val="single" w:sz="8" w:space="0" w:color="auto"/>
            </w:tcBorders>
            <w:noWrap/>
            <w:vAlign w:val="center"/>
          </w:tcPr>
          <w:p w14:paraId="236E2BF9" w14:textId="77777777" w:rsidR="00E27857" w:rsidRPr="000E7F3F" w:rsidRDefault="00E27857" w:rsidP="00E27857">
            <w:pPr>
              <w:jc w:val="center"/>
            </w:pPr>
            <w:r w:rsidRPr="000E7F3F">
              <w:t>3</w:t>
            </w:r>
          </w:p>
        </w:tc>
      </w:tr>
      <w:tr w:rsidR="00E27857" w:rsidRPr="000E7F3F" w14:paraId="4DD8D2E2"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29523B4A"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tcPr>
          <w:p w14:paraId="52B950F6" w14:textId="77777777" w:rsidR="00E27857" w:rsidRPr="000E7F3F" w:rsidRDefault="00E27857" w:rsidP="00E27857">
            <w:r>
              <w:t>MA410</w:t>
            </w:r>
            <w:r w:rsidRPr="000E7F3F">
              <w:t>5</w:t>
            </w:r>
          </w:p>
        </w:tc>
        <w:tc>
          <w:tcPr>
            <w:tcW w:w="4160" w:type="dxa"/>
            <w:tcBorders>
              <w:top w:val="nil"/>
              <w:left w:val="nil"/>
              <w:bottom w:val="single" w:sz="8" w:space="0" w:color="auto"/>
              <w:right w:val="single" w:sz="8" w:space="0" w:color="auto"/>
            </w:tcBorders>
            <w:vAlign w:val="center"/>
          </w:tcPr>
          <w:p w14:paraId="2A63C75C" w14:textId="77777777" w:rsidR="00E27857" w:rsidRPr="000E7F3F" w:rsidRDefault="00E27857" w:rsidP="00E27857">
            <w:r w:rsidRPr="000E7F3F">
              <w:t>Fields and Galois theory</w:t>
            </w:r>
          </w:p>
        </w:tc>
        <w:tc>
          <w:tcPr>
            <w:tcW w:w="700" w:type="dxa"/>
            <w:tcBorders>
              <w:top w:val="nil"/>
              <w:left w:val="nil"/>
              <w:bottom w:val="single" w:sz="8" w:space="0" w:color="auto"/>
              <w:right w:val="single" w:sz="8" w:space="0" w:color="auto"/>
            </w:tcBorders>
            <w:vAlign w:val="center"/>
          </w:tcPr>
          <w:p w14:paraId="50E3CDA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4E55EA4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109280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751F2B4" w14:textId="77777777" w:rsidR="00E27857" w:rsidRPr="000E7F3F" w:rsidRDefault="00E27857" w:rsidP="00E27857">
            <w:pPr>
              <w:jc w:val="center"/>
            </w:pPr>
            <w:r w:rsidRPr="000E7F3F">
              <w:t>3</w:t>
            </w:r>
          </w:p>
        </w:tc>
      </w:tr>
      <w:tr w:rsidR="00E27857" w:rsidRPr="000E7F3F" w14:paraId="326BB9D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121F0CBC"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tcPr>
          <w:p w14:paraId="4C383999" w14:textId="77777777" w:rsidR="00E27857" w:rsidRPr="000E7F3F" w:rsidRDefault="00E27857" w:rsidP="00E27857">
            <w:r>
              <w:t>MA410</w:t>
            </w:r>
            <w:r w:rsidRPr="000E7F3F">
              <w:t>6</w:t>
            </w:r>
          </w:p>
        </w:tc>
        <w:tc>
          <w:tcPr>
            <w:tcW w:w="4160" w:type="dxa"/>
            <w:tcBorders>
              <w:top w:val="nil"/>
              <w:left w:val="nil"/>
              <w:bottom w:val="single" w:sz="8" w:space="0" w:color="auto"/>
              <w:right w:val="single" w:sz="8" w:space="0" w:color="auto"/>
            </w:tcBorders>
            <w:vAlign w:val="center"/>
          </w:tcPr>
          <w:p w14:paraId="2406905B" w14:textId="77777777" w:rsidR="00E27857" w:rsidRPr="000E7F3F" w:rsidRDefault="00E27857" w:rsidP="00E27857">
            <w:r w:rsidRPr="000E7F3F">
              <w:t xml:space="preserve">Mathematical Finance </w:t>
            </w:r>
          </w:p>
        </w:tc>
        <w:tc>
          <w:tcPr>
            <w:tcW w:w="700" w:type="dxa"/>
            <w:tcBorders>
              <w:top w:val="nil"/>
              <w:left w:val="nil"/>
              <w:bottom w:val="single" w:sz="8" w:space="0" w:color="auto"/>
              <w:right w:val="single" w:sz="8" w:space="0" w:color="auto"/>
            </w:tcBorders>
            <w:vAlign w:val="center"/>
          </w:tcPr>
          <w:p w14:paraId="2ADCAA82"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E86009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5D15FA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C4F1F2C" w14:textId="77777777" w:rsidR="00E27857" w:rsidRPr="000E7F3F" w:rsidRDefault="00E27857" w:rsidP="00E27857">
            <w:pPr>
              <w:jc w:val="center"/>
            </w:pPr>
            <w:r w:rsidRPr="000E7F3F">
              <w:t>3</w:t>
            </w:r>
          </w:p>
        </w:tc>
      </w:tr>
    </w:tbl>
    <w:p w14:paraId="69C56BCF" w14:textId="77777777" w:rsidR="00E27857" w:rsidRPr="009820FE" w:rsidRDefault="00E27857" w:rsidP="00E27857">
      <w:pPr>
        <w:ind w:firstLine="720"/>
        <w:jc w:val="both"/>
        <w:rPr>
          <w:b/>
          <w:sz w:val="14"/>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31A71706"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55C5C3F5"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1EFB6D17"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2E94D217" w14:textId="77777777" w:rsidR="00E27857" w:rsidRPr="000E7F3F" w:rsidRDefault="00E27857" w:rsidP="00E27857">
            <w:pPr>
              <w:jc w:val="center"/>
              <w:rPr>
                <w:b/>
                <w:bCs/>
              </w:rPr>
            </w:pPr>
            <w:r w:rsidRPr="000E7F3F">
              <w:rPr>
                <w:b/>
              </w:rPr>
              <w:t>Department Elective II</w:t>
            </w:r>
            <w:r>
              <w:rPr>
                <w:b/>
              </w:rPr>
              <w:t>I</w:t>
            </w:r>
          </w:p>
        </w:tc>
        <w:tc>
          <w:tcPr>
            <w:tcW w:w="700" w:type="dxa"/>
            <w:tcBorders>
              <w:top w:val="single" w:sz="8" w:space="0" w:color="auto"/>
              <w:left w:val="nil"/>
              <w:bottom w:val="single" w:sz="8" w:space="0" w:color="auto"/>
              <w:right w:val="single" w:sz="8" w:space="0" w:color="auto"/>
            </w:tcBorders>
            <w:noWrap/>
            <w:vAlign w:val="center"/>
            <w:hideMark/>
          </w:tcPr>
          <w:p w14:paraId="1E4C81D1"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781CF102"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0956E1E0"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6524037F" w14:textId="77777777" w:rsidR="00E27857" w:rsidRPr="000E7F3F" w:rsidRDefault="00E27857" w:rsidP="00E27857">
            <w:pPr>
              <w:jc w:val="center"/>
              <w:rPr>
                <w:b/>
                <w:bCs/>
              </w:rPr>
            </w:pPr>
            <w:r w:rsidRPr="000E7F3F">
              <w:rPr>
                <w:b/>
                <w:bCs/>
              </w:rPr>
              <w:t>C</w:t>
            </w:r>
          </w:p>
        </w:tc>
      </w:tr>
      <w:tr w:rsidR="00E27857" w:rsidRPr="000E7F3F" w14:paraId="1FFE7BA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722B0CA1"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78907951" w14:textId="77777777" w:rsidR="00E27857" w:rsidRPr="000E7F3F" w:rsidRDefault="00E27857" w:rsidP="00E27857">
            <w:r>
              <w:t>MA4201</w:t>
            </w:r>
          </w:p>
        </w:tc>
        <w:tc>
          <w:tcPr>
            <w:tcW w:w="4160" w:type="dxa"/>
            <w:tcBorders>
              <w:top w:val="nil"/>
              <w:left w:val="nil"/>
              <w:bottom w:val="single" w:sz="8" w:space="0" w:color="auto"/>
              <w:right w:val="single" w:sz="8" w:space="0" w:color="auto"/>
            </w:tcBorders>
            <w:vAlign w:val="center"/>
          </w:tcPr>
          <w:p w14:paraId="598B09F1" w14:textId="77777777" w:rsidR="00E27857" w:rsidRPr="000E7F3F" w:rsidRDefault="00E27857" w:rsidP="00E27857">
            <w:r w:rsidRPr="000E7F3F">
              <w:t>Topology</w:t>
            </w:r>
          </w:p>
        </w:tc>
        <w:tc>
          <w:tcPr>
            <w:tcW w:w="700" w:type="dxa"/>
            <w:tcBorders>
              <w:top w:val="nil"/>
              <w:left w:val="nil"/>
              <w:bottom w:val="single" w:sz="8" w:space="0" w:color="auto"/>
              <w:right w:val="single" w:sz="8" w:space="0" w:color="auto"/>
            </w:tcBorders>
            <w:vAlign w:val="center"/>
          </w:tcPr>
          <w:p w14:paraId="46094395"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C728D9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1AE80E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E939D19" w14:textId="77777777" w:rsidR="00E27857" w:rsidRPr="000E7F3F" w:rsidRDefault="00E27857" w:rsidP="00E27857">
            <w:pPr>
              <w:jc w:val="center"/>
            </w:pPr>
            <w:r w:rsidRPr="000E7F3F">
              <w:t>3</w:t>
            </w:r>
          </w:p>
        </w:tc>
      </w:tr>
      <w:tr w:rsidR="00E27857" w:rsidRPr="000E7F3F" w14:paraId="1D581E15"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00D9E580"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42460557" w14:textId="77777777" w:rsidR="00E27857" w:rsidRDefault="00E27857" w:rsidP="00E27857">
            <w:r>
              <w:t>MA4206</w:t>
            </w:r>
          </w:p>
        </w:tc>
        <w:tc>
          <w:tcPr>
            <w:tcW w:w="4160" w:type="dxa"/>
            <w:tcBorders>
              <w:top w:val="nil"/>
              <w:left w:val="nil"/>
              <w:bottom w:val="single" w:sz="8" w:space="0" w:color="auto"/>
              <w:right w:val="single" w:sz="8" w:space="0" w:color="auto"/>
            </w:tcBorders>
            <w:vAlign w:val="center"/>
          </w:tcPr>
          <w:p w14:paraId="1347AA09" w14:textId="77777777" w:rsidR="00E27857" w:rsidRPr="000E7F3F" w:rsidRDefault="00E27857" w:rsidP="00E27857">
            <w:r w:rsidRPr="000E7F3F">
              <w:t>Control Theory</w:t>
            </w:r>
          </w:p>
        </w:tc>
        <w:tc>
          <w:tcPr>
            <w:tcW w:w="700" w:type="dxa"/>
            <w:tcBorders>
              <w:top w:val="nil"/>
              <w:left w:val="nil"/>
              <w:bottom w:val="single" w:sz="8" w:space="0" w:color="auto"/>
              <w:right w:val="single" w:sz="8" w:space="0" w:color="auto"/>
            </w:tcBorders>
            <w:vAlign w:val="center"/>
          </w:tcPr>
          <w:p w14:paraId="3F52C887"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5E3B1C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B288EE9"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DFF7C81" w14:textId="77777777" w:rsidR="00E27857" w:rsidRPr="000E7F3F" w:rsidRDefault="00E27857" w:rsidP="00E27857">
            <w:pPr>
              <w:jc w:val="center"/>
            </w:pPr>
            <w:r w:rsidRPr="000E7F3F">
              <w:t>3</w:t>
            </w:r>
          </w:p>
        </w:tc>
      </w:tr>
      <w:tr w:rsidR="00E27857" w:rsidRPr="000E7F3F" w14:paraId="2E04A902"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5886CE77"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46AB85F8" w14:textId="77777777" w:rsidR="00E27857" w:rsidRDefault="00E27857" w:rsidP="00E27857">
            <w:r>
              <w:t>MA4207</w:t>
            </w:r>
          </w:p>
        </w:tc>
        <w:tc>
          <w:tcPr>
            <w:tcW w:w="4160" w:type="dxa"/>
            <w:tcBorders>
              <w:top w:val="nil"/>
              <w:left w:val="nil"/>
              <w:bottom w:val="single" w:sz="8" w:space="0" w:color="auto"/>
              <w:right w:val="single" w:sz="8" w:space="0" w:color="auto"/>
            </w:tcBorders>
            <w:vAlign w:val="center"/>
          </w:tcPr>
          <w:p w14:paraId="3D3F53A9" w14:textId="77777777" w:rsidR="00E27857" w:rsidRPr="000E7F3F" w:rsidRDefault="00E27857" w:rsidP="00E27857">
            <w:r w:rsidRPr="000E7F3F">
              <w:t>Finite Element Analysis</w:t>
            </w:r>
          </w:p>
        </w:tc>
        <w:tc>
          <w:tcPr>
            <w:tcW w:w="700" w:type="dxa"/>
            <w:tcBorders>
              <w:top w:val="nil"/>
              <w:left w:val="nil"/>
              <w:bottom w:val="single" w:sz="8" w:space="0" w:color="auto"/>
              <w:right w:val="single" w:sz="8" w:space="0" w:color="auto"/>
            </w:tcBorders>
            <w:vAlign w:val="center"/>
          </w:tcPr>
          <w:p w14:paraId="417948B2"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4E6A76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FB048D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8E6818C" w14:textId="77777777" w:rsidR="00E27857" w:rsidRPr="000E7F3F" w:rsidRDefault="00E27857" w:rsidP="00E27857">
            <w:pPr>
              <w:jc w:val="center"/>
            </w:pPr>
            <w:r w:rsidRPr="000E7F3F">
              <w:t>3</w:t>
            </w:r>
          </w:p>
        </w:tc>
      </w:tr>
      <w:tr w:rsidR="00E27857" w:rsidRPr="000E7F3F" w14:paraId="1B9D413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03D480B4" w14:textId="77777777" w:rsidR="00E27857" w:rsidRPr="000E7F3F" w:rsidRDefault="00E27857" w:rsidP="00E27857">
            <w:pPr>
              <w:jc w:val="center"/>
            </w:pPr>
            <w:r w:rsidRPr="000E7F3F">
              <w:rPr>
                <w:bCs/>
                <w:lang w:eastAsia="en-IN"/>
              </w:rPr>
              <w:t>4.</w:t>
            </w:r>
          </w:p>
        </w:tc>
        <w:tc>
          <w:tcPr>
            <w:tcW w:w="1150" w:type="dxa"/>
            <w:tcBorders>
              <w:top w:val="nil"/>
              <w:left w:val="nil"/>
              <w:bottom w:val="single" w:sz="8" w:space="0" w:color="auto"/>
              <w:right w:val="single" w:sz="8" w:space="0" w:color="auto"/>
            </w:tcBorders>
            <w:noWrap/>
            <w:vAlign w:val="center"/>
          </w:tcPr>
          <w:p w14:paraId="0A5A3E1A" w14:textId="77777777" w:rsidR="00E27857" w:rsidRPr="000E7F3F" w:rsidRDefault="00E27857" w:rsidP="00E27857">
            <w:r>
              <w:t>MA4208</w:t>
            </w:r>
          </w:p>
        </w:tc>
        <w:tc>
          <w:tcPr>
            <w:tcW w:w="4160" w:type="dxa"/>
            <w:tcBorders>
              <w:top w:val="nil"/>
              <w:left w:val="nil"/>
              <w:bottom w:val="single" w:sz="8" w:space="0" w:color="auto"/>
              <w:right w:val="single" w:sz="8" w:space="0" w:color="auto"/>
            </w:tcBorders>
            <w:vAlign w:val="center"/>
          </w:tcPr>
          <w:p w14:paraId="430D3493" w14:textId="77777777" w:rsidR="00E27857" w:rsidRPr="000E7F3F" w:rsidRDefault="00E27857" w:rsidP="00E27857">
            <w:r w:rsidRPr="000E7F3F">
              <w:t>Introduction to Coding Theory</w:t>
            </w:r>
          </w:p>
        </w:tc>
        <w:tc>
          <w:tcPr>
            <w:tcW w:w="700" w:type="dxa"/>
            <w:tcBorders>
              <w:top w:val="nil"/>
              <w:left w:val="nil"/>
              <w:bottom w:val="single" w:sz="8" w:space="0" w:color="auto"/>
              <w:right w:val="single" w:sz="8" w:space="0" w:color="auto"/>
            </w:tcBorders>
            <w:vAlign w:val="center"/>
          </w:tcPr>
          <w:p w14:paraId="6CA6D007"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6879A9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B41C0F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49462C1" w14:textId="77777777" w:rsidR="00E27857" w:rsidRPr="000E7F3F" w:rsidRDefault="00E27857" w:rsidP="00E27857">
            <w:pPr>
              <w:jc w:val="center"/>
            </w:pPr>
            <w:r w:rsidRPr="000E7F3F">
              <w:t>3</w:t>
            </w:r>
          </w:p>
        </w:tc>
      </w:tr>
      <w:tr w:rsidR="00E27857" w:rsidRPr="000E7F3F" w14:paraId="470D0E0B"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7ADC5A55" w14:textId="77777777" w:rsidR="00E27857" w:rsidRPr="000E7F3F" w:rsidRDefault="00E27857" w:rsidP="00E27857">
            <w:pPr>
              <w:jc w:val="center"/>
            </w:pPr>
            <w:r w:rsidRPr="000E7F3F">
              <w:rPr>
                <w:bCs/>
                <w:lang w:eastAsia="en-IN"/>
              </w:rPr>
              <w:t>5.</w:t>
            </w:r>
          </w:p>
        </w:tc>
        <w:tc>
          <w:tcPr>
            <w:tcW w:w="1150" w:type="dxa"/>
            <w:tcBorders>
              <w:top w:val="nil"/>
              <w:left w:val="nil"/>
              <w:bottom w:val="single" w:sz="8" w:space="0" w:color="auto"/>
              <w:right w:val="single" w:sz="8" w:space="0" w:color="auto"/>
            </w:tcBorders>
            <w:noWrap/>
            <w:vAlign w:val="center"/>
          </w:tcPr>
          <w:p w14:paraId="72827047" w14:textId="77777777" w:rsidR="00E27857" w:rsidRPr="000E7F3F" w:rsidRDefault="00E27857" w:rsidP="00E27857">
            <w:r>
              <w:t>MA4209</w:t>
            </w:r>
          </w:p>
        </w:tc>
        <w:tc>
          <w:tcPr>
            <w:tcW w:w="4160" w:type="dxa"/>
            <w:tcBorders>
              <w:top w:val="nil"/>
              <w:left w:val="nil"/>
              <w:bottom w:val="single" w:sz="8" w:space="0" w:color="auto"/>
              <w:right w:val="single" w:sz="8" w:space="0" w:color="auto"/>
            </w:tcBorders>
            <w:vAlign w:val="center"/>
          </w:tcPr>
          <w:p w14:paraId="111A484F" w14:textId="77777777" w:rsidR="00E27857" w:rsidRPr="000E7F3F" w:rsidRDefault="00E27857" w:rsidP="00E27857">
            <w:r w:rsidRPr="000E7F3F">
              <w:t>Portfolio Theory and Risk Management</w:t>
            </w:r>
          </w:p>
        </w:tc>
        <w:tc>
          <w:tcPr>
            <w:tcW w:w="700" w:type="dxa"/>
            <w:tcBorders>
              <w:top w:val="nil"/>
              <w:left w:val="nil"/>
              <w:bottom w:val="single" w:sz="8" w:space="0" w:color="auto"/>
              <w:right w:val="single" w:sz="8" w:space="0" w:color="auto"/>
            </w:tcBorders>
            <w:vAlign w:val="center"/>
          </w:tcPr>
          <w:p w14:paraId="3854C38F"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6DF1C0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842A1D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F478D86" w14:textId="77777777" w:rsidR="00E27857" w:rsidRPr="000E7F3F" w:rsidRDefault="00E27857" w:rsidP="00E27857">
            <w:pPr>
              <w:jc w:val="center"/>
            </w:pPr>
            <w:r w:rsidRPr="000E7F3F">
              <w:t>3</w:t>
            </w:r>
          </w:p>
        </w:tc>
      </w:tr>
    </w:tbl>
    <w:p w14:paraId="5AE096F5" w14:textId="77777777" w:rsidR="00E27857" w:rsidRDefault="00E27857" w:rsidP="00E27857">
      <w:pPr>
        <w:ind w:firstLine="720"/>
        <w:jc w:val="center"/>
        <w:rPr>
          <w:b/>
          <w:sz w:val="12"/>
        </w:rPr>
      </w:pPr>
    </w:p>
    <w:p w14:paraId="750C2279" w14:textId="77777777" w:rsidR="00E27857" w:rsidRDefault="00E27857" w:rsidP="00E27857">
      <w:pPr>
        <w:ind w:firstLine="720"/>
        <w:jc w:val="center"/>
        <w:rPr>
          <w:b/>
          <w:sz w:val="12"/>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3FB7CC35"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6D936441"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4A7A0BD2"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47245B05" w14:textId="77777777" w:rsidR="00E27857" w:rsidRPr="000E7F3F" w:rsidRDefault="00E27857" w:rsidP="00E27857">
            <w:pPr>
              <w:jc w:val="center"/>
              <w:rPr>
                <w:b/>
                <w:bCs/>
              </w:rPr>
            </w:pPr>
            <w:r>
              <w:rPr>
                <w:b/>
              </w:rPr>
              <w:t>Department Elective IV</w:t>
            </w:r>
          </w:p>
        </w:tc>
        <w:tc>
          <w:tcPr>
            <w:tcW w:w="700" w:type="dxa"/>
            <w:tcBorders>
              <w:top w:val="single" w:sz="8" w:space="0" w:color="auto"/>
              <w:left w:val="nil"/>
              <w:bottom w:val="single" w:sz="8" w:space="0" w:color="auto"/>
              <w:right w:val="single" w:sz="8" w:space="0" w:color="auto"/>
            </w:tcBorders>
            <w:noWrap/>
            <w:vAlign w:val="center"/>
            <w:hideMark/>
          </w:tcPr>
          <w:p w14:paraId="58C49F97"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0A2B365B"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36D0F403"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092DDE5A" w14:textId="77777777" w:rsidR="00E27857" w:rsidRPr="000E7F3F" w:rsidRDefault="00E27857" w:rsidP="00E27857">
            <w:pPr>
              <w:jc w:val="center"/>
              <w:rPr>
                <w:b/>
                <w:bCs/>
              </w:rPr>
            </w:pPr>
            <w:r w:rsidRPr="000E7F3F">
              <w:rPr>
                <w:b/>
                <w:bCs/>
              </w:rPr>
              <w:t>C</w:t>
            </w:r>
          </w:p>
        </w:tc>
      </w:tr>
      <w:tr w:rsidR="00E27857" w:rsidRPr="000E7F3F" w14:paraId="4509EA3A"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0921D8DC"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72892DF6" w14:textId="77777777" w:rsidR="00E27857" w:rsidRPr="000E7F3F" w:rsidRDefault="00E27857" w:rsidP="00E27857">
            <w:r>
              <w:t>MA4210</w:t>
            </w:r>
          </w:p>
        </w:tc>
        <w:tc>
          <w:tcPr>
            <w:tcW w:w="4160" w:type="dxa"/>
            <w:tcBorders>
              <w:top w:val="nil"/>
              <w:left w:val="nil"/>
              <w:bottom w:val="single" w:sz="8" w:space="0" w:color="auto"/>
              <w:right w:val="single" w:sz="8" w:space="0" w:color="auto"/>
            </w:tcBorders>
            <w:vAlign w:val="center"/>
          </w:tcPr>
          <w:p w14:paraId="13B51F7F" w14:textId="77777777" w:rsidR="00E27857" w:rsidRPr="000E7F3F" w:rsidRDefault="00E27857" w:rsidP="00E27857">
            <w:r w:rsidRPr="000E7F3F">
              <w:t>Differential Geometry</w:t>
            </w:r>
          </w:p>
        </w:tc>
        <w:tc>
          <w:tcPr>
            <w:tcW w:w="700" w:type="dxa"/>
            <w:tcBorders>
              <w:top w:val="nil"/>
              <w:left w:val="nil"/>
              <w:bottom w:val="single" w:sz="8" w:space="0" w:color="auto"/>
              <w:right w:val="single" w:sz="8" w:space="0" w:color="auto"/>
            </w:tcBorders>
            <w:vAlign w:val="center"/>
          </w:tcPr>
          <w:p w14:paraId="2685F89F"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7C9FA90D"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42547E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543CC84" w14:textId="77777777" w:rsidR="00E27857" w:rsidRPr="000E7F3F" w:rsidRDefault="00E27857" w:rsidP="00E27857">
            <w:pPr>
              <w:jc w:val="center"/>
            </w:pPr>
            <w:r w:rsidRPr="000E7F3F">
              <w:t>3</w:t>
            </w:r>
          </w:p>
        </w:tc>
      </w:tr>
      <w:tr w:rsidR="00E27857" w:rsidRPr="000E7F3F" w14:paraId="1111B735"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286B79BB"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3E29B96D" w14:textId="77777777" w:rsidR="00E27857" w:rsidRDefault="00E27857" w:rsidP="00E27857">
            <w:r>
              <w:t>MA4211</w:t>
            </w:r>
          </w:p>
        </w:tc>
        <w:tc>
          <w:tcPr>
            <w:tcW w:w="4160" w:type="dxa"/>
            <w:tcBorders>
              <w:top w:val="nil"/>
              <w:left w:val="nil"/>
              <w:bottom w:val="single" w:sz="8" w:space="0" w:color="auto"/>
              <w:right w:val="single" w:sz="8" w:space="0" w:color="auto"/>
            </w:tcBorders>
            <w:vAlign w:val="center"/>
          </w:tcPr>
          <w:p w14:paraId="61BB50CE" w14:textId="77777777" w:rsidR="00E27857" w:rsidRPr="000E7F3F" w:rsidRDefault="00E27857" w:rsidP="00E27857">
            <w:r w:rsidRPr="000E7F3F">
              <w:t>Introduction to Mathematical Biology</w:t>
            </w:r>
          </w:p>
        </w:tc>
        <w:tc>
          <w:tcPr>
            <w:tcW w:w="700" w:type="dxa"/>
            <w:tcBorders>
              <w:top w:val="nil"/>
              <w:left w:val="nil"/>
              <w:bottom w:val="single" w:sz="8" w:space="0" w:color="auto"/>
              <w:right w:val="single" w:sz="8" w:space="0" w:color="auto"/>
            </w:tcBorders>
            <w:vAlign w:val="center"/>
          </w:tcPr>
          <w:p w14:paraId="6A17D03E"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E9CB97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D839CA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D1DF375" w14:textId="77777777" w:rsidR="00E27857" w:rsidRPr="000E7F3F" w:rsidRDefault="00E27857" w:rsidP="00E27857">
            <w:pPr>
              <w:jc w:val="center"/>
            </w:pPr>
            <w:r w:rsidRPr="000E7F3F">
              <w:t>3</w:t>
            </w:r>
          </w:p>
        </w:tc>
      </w:tr>
      <w:tr w:rsidR="00E27857" w:rsidRPr="000E7F3F" w14:paraId="448F1B2E"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6FAE2EB6"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084300BE" w14:textId="77777777" w:rsidR="00E27857" w:rsidRDefault="00E27857" w:rsidP="00E27857">
            <w:r>
              <w:t>MA4212</w:t>
            </w:r>
          </w:p>
        </w:tc>
        <w:tc>
          <w:tcPr>
            <w:tcW w:w="4160" w:type="dxa"/>
            <w:tcBorders>
              <w:top w:val="nil"/>
              <w:left w:val="nil"/>
              <w:bottom w:val="single" w:sz="8" w:space="0" w:color="auto"/>
              <w:right w:val="single" w:sz="8" w:space="0" w:color="auto"/>
            </w:tcBorders>
            <w:vAlign w:val="center"/>
          </w:tcPr>
          <w:p w14:paraId="0D803FFC" w14:textId="77777777" w:rsidR="00E27857" w:rsidRPr="000E7F3F" w:rsidRDefault="00E27857" w:rsidP="00E27857">
            <w:r w:rsidRPr="000E7F3F">
              <w:t>Statistical Decision Theory</w:t>
            </w:r>
          </w:p>
        </w:tc>
        <w:tc>
          <w:tcPr>
            <w:tcW w:w="700" w:type="dxa"/>
            <w:tcBorders>
              <w:top w:val="nil"/>
              <w:left w:val="nil"/>
              <w:bottom w:val="single" w:sz="8" w:space="0" w:color="auto"/>
              <w:right w:val="single" w:sz="8" w:space="0" w:color="auto"/>
            </w:tcBorders>
            <w:vAlign w:val="center"/>
          </w:tcPr>
          <w:p w14:paraId="0C235A8D"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435588F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3738ED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33ADF23" w14:textId="77777777" w:rsidR="00E27857" w:rsidRPr="000E7F3F" w:rsidRDefault="00E27857" w:rsidP="00E27857">
            <w:pPr>
              <w:jc w:val="center"/>
            </w:pPr>
            <w:r w:rsidRPr="000E7F3F">
              <w:t>3</w:t>
            </w:r>
          </w:p>
        </w:tc>
      </w:tr>
      <w:tr w:rsidR="00E27857" w:rsidRPr="000E7F3F" w14:paraId="1E79431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411288E8" w14:textId="77777777" w:rsidR="00E27857" w:rsidRPr="000E7F3F" w:rsidRDefault="00E27857" w:rsidP="00E27857">
            <w:pPr>
              <w:jc w:val="center"/>
            </w:pPr>
            <w:r w:rsidRPr="000E7F3F">
              <w:rPr>
                <w:bCs/>
                <w:lang w:eastAsia="en-IN"/>
              </w:rPr>
              <w:t>4.</w:t>
            </w:r>
          </w:p>
        </w:tc>
        <w:tc>
          <w:tcPr>
            <w:tcW w:w="1150" w:type="dxa"/>
            <w:tcBorders>
              <w:top w:val="nil"/>
              <w:left w:val="nil"/>
              <w:bottom w:val="single" w:sz="8" w:space="0" w:color="auto"/>
              <w:right w:val="single" w:sz="8" w:space="0" w:color="auto"/>
            </w:tcBorders>
            <w:noWrap/>
            <w:vAlign w:val="center"/>
          </w:tcPr>
          <w:p w14:paraId="7F1AF3E9" w14:textId="77777777" w:rsidR="00E27857" w:rsidRPr="000E7F3F" w:rsidRDefault="00E27857" w:rsidP="00E27857">
            <w:r>
              <w:t>MA4213</w:t>
            </w:r>
          </w:p>
        </w:tc>
        <w:tc>
          <w:tcPr>
            <w:tcW w:w="4160" w:type="dxa"/>
            <w:tcBorders>
              <w:top w:val="nil"/>
              <w:left w:val="nil"/>
              <w:bottom w:val="single" w:sz="8" w:space="0" w:color="auto"/>
              <w:right w:val="single" w:sz="8" w:space="0" w:color="auto"/>
            </w:tcBorders>
            <w:vAlign w:val="center"/>
          </w:tcPr>
          <w:p w14:paraId="480C245C" w14:textId="77777777" w:rsidR="00E27857" w:rsidRPr="000E7F3F" w:rsidRDefault="00E27857" w:rsidP="00E27857">
            <w:r w:rsidRPr="000E7F3F">
              <w:t>Applied Computational Techniques</w:t>
            </w:r>
          </w:p>
        </w:tc>
        <w:tc>
          <w:tcPr>
            <w:tcW w:w="700" w:type="dxa"/>
            <w:tcBorders>
              <w:top w:val="nil"/>
              <w:left w:val="nil"/>
              <w:bottom w:val="single" w:sz="8" w:space="0" w:color="auto"/>
              <w:right w:val="single" w:sz="8" w:space="0" w:color="auto"/>
            </w:tcBorders>
            <w:vAlign w:val="center"/>
          </w:tcPr>
          <w:p w14:paraId="14DBBADC"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4C9C50C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3D4C23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42C31A4" w14:textId="77777777" w:rsidR="00E27857" w:rsidRPr="000E7F3F" w:rsidRDefault="00E27857" w:rsidP="00E27857">
            <w:pPr>
              <w:jc w:val="center"/>
            </w:pPr>
            <w:r w:rsidRPr="000E7F3F">
              <w:t>3</w:t>
            </w:r>
          </w:p>
        </w:tc>
      </w:tr>
    </w:tbl>
    <w:p w14:paraId="2D105D8B" w14:textId="77777777" w:rsidR="00E27857" w:rsidRDefault="00E27857" w:rsidP="00E27857">
      <w:pPr>
        <w:ind w:firstLine="720"/>
        <w:jc w:val="center"/>
        <w:rPr>
          <w:b/>
          <w:sz w:val="12"/>
        </w:rPr>
      </w:pPr>
    </w:p>
    <w:p w14:paraId="67E16533" w14:textId="77777777" w:rsidR="00E27857" w:rsidRDefault="00E27857" w:rsidP="00E27857">
      <w:pPr>
        <w:spacing w:after="200" w:line="276" w:lineRule="auto"/>
        <w:rPr>
          <w:b/>
          <w:sz w:val="12"/>
        </w:rPr>
      </w:pPr>
      <w:r>
        <w:rPr>
          <w:b/>
          <w:sz w:val="12"/>
        </w:rPr>
        <w:br w:type="page"/>
      </w:r>
    </w:p>
    <w:p w14:paraId="4CF44F36" w14:textId="77777777" w:rsidR="00E27857" w:rsidRDefault="00E27857" w:rsidP="00E27857">
      <w:pPr>
        <w:ind w:firstLine="720"/>
        <w:jc w:val="center"/>
        <w:rPr>
          <w:b/>
          <w:sz w:val="12"/>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277B5EB2"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538FA3DB" w14:textId="77777777" w:rsidR="00E27857" w:rsidRPr="000E7F3F" w:rsidRDefault="00E27857" w:rsidP="00E27857">
            <w:pPr>
              <w:ind w:left="-9"/>
              <w:jc w:val="center"/>
              <w:rPr>
                <w:b/>
                <w:bCs/>
              </w:rPr>
            </w:pPr>
            <w:r w:rsidRPr="000E7F3F">
              <w:rPr>
                <w:b/>
                <w:bCs/>
              </w:rPr>
              <w:t>Sl. No.</w:t>
            </w:r>
          </w:p>
        </w:tc>
        <w:tc>
          <w:tcPr>
            <w:tcW w:w="1150" w:type="dxa"/>
            <w:tcBorders>
              <w:top w:val="single" w:sz="8" w:space="0" w:color="auto"/>
              <w:left w:val="nil"/>
              <w:bottom w:val="single" w:sz="8" w:space="0" w:color="auto"/>
              <w:right w:val="single" w:sz="8" w:space="0" w:color="auto"/>
            </w:tcBorders>
            <w:noWrap/>
            <w:vAlign w:val="center"/>
            <w:hideMark/>
          </w:tcPr>
          <w:p w14:paraId="488DEF36"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081EBE9E" w14:textId="77777777" w:rsidR="00E27857" w:rsidRPr="000E7F3F" w:rsidRDefault="00E27857" w:rsidP="00E27857">
            <w:pPr>
              <w:jc w:val="center"/>
              <w:rPr>
                <w:b/>
                <w:bCs/>
              </w:rPr>
            </w:pPr>
            <w:r>
              <w:rPr>
                <w:b/>
              </w:rPr>
              <w:t>Department Elective V</w:t>
            </w:r>
          </w:p>
        </w:tc>
        <w:tc>
          <w:tcPr>
            <w:tcW w:w="700" w:type="dxa"/>
            <w:tcBorders>
              <w:top w:val="single" w:sz="8" w:space="0" w:color="auto"/>
              <w:left w:val="nil"/>
              <w:bottom w:val="single" w:sz="8" w:space="0" w:color="auto"/>
              <w:right w:val="single" w:sz="8" w:space="0" w:color="auto"/>
            </w:tcBorders>
            <w:noWrap/>
            <w:vAlign w:val="center"/>
            <w:hideMark/>
          </w:tcPr>
          <w:p w14:paraId="1E835844"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2FDDEA44"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6F710A11"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5E9C266F" w14:textId="77777777" w:rsidR="00E27857" w:rsidRPr="000E7F3F" w:rsidRDefault="00E27857" w:rsidP="00E27857">
            <w:pPr>
              <w:jc w:val="center"/>
              <w:rPr>
                <w:b/>
                <w:bCs/>
              </w:rPr>
            </w:pPr>
            <w:r w:rsidRPr="000E7F3F">
              <w:rPr>
                <w:b/>
                <w:bCs/>
              </w:rPr>
              <w:t>C</w:t>
            </w:r>
          </w:p>
        </w:tc>
      </w:tr>
      <w:tr w:rsidR="00E27857" w:rsidRPr="000E7F3F" w14:paraId="3B2FCD9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42EC9B7F"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0A161FE5" w14:textId="77777777" w:rsidR="00E27857" w:rsidRPr="000E7F3F" w:rsidRDefault="00E27857" w:rsidP="00E27857">
            <w:r>
              <w:t>MA4214</w:t>
            </w:r>
          </w:p>
        </w:tc>
        <w:tc>
          <w:tcPr>
            <w:tcW w:w="4160" w:type="dxa"/>
            <w:tcBorders>
              <w:top w:val="nil"/>
              <w:left w:val="nil"/>
              <w:bottom w:val="single" w:sz="8" w:space="0" w:color="auto"/>
              <w:right w:val="single" w:sz="8" w:space="0" w:color="auto"/>
            </w:tcBorders>
            <w:vAlign w:val="center"/>
          </w:tcPr>
          <w:p w14:paraId="0DD255FB" w14:textId="77777777" w:rsidR="00E27857" w:rsidRPr="000E7F3F" w:rsidRDefault="00E27857" w:rsidP="00E27857">
            <w:r w:rsidRPr="000E7F3F">
              <w:t>Deep Learning for Computer Vision</w:t>
            </w:r>
          </w:p>
        </w:tc>
        <w:tc>
          <w:tcPr>
            <w:tcW w:w="700" w:type="dxa"/>
            <w:tcBorders>
              <w:top w:val="nil"/>
              <w:left w:val="nil"/>
              <w:bottom w:val="single" w:sz="8" w:space="0" w:color="auto"/>
              <w:right w:val="single" w:sz="8" w:space="0" w:color="auto"/>
            </w:tcBorders>
            <w:vAlign w:val="center"/>
          </w:tcPr>
          <w:p w14:paraId="59394417" w14:textId="77777777" w:rsidR="00E27857" w:rsidRPr="000E7F3F" w:rsidRDefault="00E27857" w:rsidP="00E27857">
            <w:pPr>
              <w:jc w:val="center"/>
            </w:pPr>
            <w:r w:rsidRPr="000E7F3F">
              <w:t>2</w:t>
            </w:r>
          </w:p>
        </w:tc>
        <w:tc>
          <w:tcPr>
            <w:tcW w:w="708" w:type="dxa"/>
            <w:tcBorders>
              <w:top w:val="nil"/>
              <w:left w:val="nil"/>
              <w:bottom w:val="single" w:sz="8" w:space="0" w:color="auto"/>
              <w:right w:val="single" w:sz="8" w:space="0" w:color="auto"/>
            </w:tcBorders>
            <w:noWrap/>
            <w:vAlign w:val="center"/>
          </w:tcPr>
          <w:p w14:paraId="04F6124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F2710AA" w14:textId="77777777" w:rsidR="00E27857" w:rsidRPr="000E7F3F" w:rsidRDefault="00E27857" w:rsidP="00E27857">
            <w:pPr>
              <w:jc w:val="center"/>
            </w:pPr>
            <w:r w:rsidRPr="000E7F3F">
              <w:t>2</w:t>
            </w:r>
          </w:p>
        </w:tc>
        <w:tc>
          <w:tcPr>
            <w:tcW w:w="709" w:type="dxa"/>
            <w:tcBorders>
              <w:top w:val="nil"/>
              <w:left w:val="nil"/>
              <w:bottom w:val="single" w:sz="8" w:space="0" w:color="auto"/>
              <w:right w:val="single" w:sz="8" w:space="0" w:color="auto"/>
            </w:tcBorders>
            <w:noWrap/>
            <w:vAlign w:val="center"/>
          </w:tcPr>
          <w:p w14:paraId="48B74DC8" w14:textId="77777777" w:rsidR="00E27857" w:rsidRPr="000E7F3F" w:rsidRDefault="00E27857" w:rsidP="00E27857">
            <w:pPr>
              <w:jc w:val="center"/>
            </w:pPr>
            <w:r w:rsidRPr="000E7F3F">
              <w:t>3</w:t>
            </w:r>
          </w:p>
        </w:tc>
      </w:tr>
      <w:tr w:rsidR="00E27857" w:rsidRPr="000E7F3F" w14:paraId="0CA0176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33EF1530"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760CAB86" w14:textId="77777777" w:rsidR="00E27857" w:rsidRPr="002D3229" w:rsidRDefault="00E27857" w:rsidP="00E27857">
            <w:pPr>
              <w:rPr>
                <w:strike/>
                <w:highlight w:val="yellow"/>
              </w:rPr>
            </w:pPr>
            <w:r w:rsidRPr="002D3229">
              <w:rPr>
                <w:strike/>
                <w:highlight w:val="yellow"/>
              </w:rPr>
              <w:t>MA4212</w:t>
            </w:r>
          </w:p>
          <w:p w14:paraId="5F1D32C2" w14:textId="77777777" w:rsidR="00E27857" w:rsidRDefault="00E27857" w:rsidP="00E27857">
            <w:r w:rsidRPr="002D3229">
              <w:rPr>
                <w:highlight w:val="yellow"/>
              </w:rPr>
              <w:t>MA4215</w:t>
            </w:r>
          </w:p>
        </w:tc>
        <w:tc>
          <w:tcPr>
            <w:tcW w:w="4160" w:type="dxa"/>
            <w:tcBorders>
              <w:top w:val="nil"/>
              <w:left w:val="nil"/>
              <w:bottom w:val="single" w:sz="8" w:space="0" w:color="auto"/>
              <w:right w:val="single" w:sz="8" w:space="0" w:color="auto"/>
            </w:tcBorders>
            <w:vAlign w:val="center"/>
          </w:tcPr>
          <w:p w14:paraId="7E3118B6" w14:textId="77777777" w:rsidR="00E27857" w:rsidRPr="000E7F3F" w:rsidRDefault="00E27857" w:rsidP="00E27857">
            <w:r w:rsidRPr="000E7F3F">
              <w:t>Discrete Differential Geometry</w:t>
            </w:r>
          </w:p>
        </w:tc>
        <w:tc>
          <w:tcPr>
            <w:tcW w:w="700" w:type="dxa"/>
            <w:tcBorders>
              <w:top w:val="nil"/>
              <w:left w:val="nil"/>
              <w:bottom w:val="single" w:sz="8" w:space="0" w:color="auto"/>
              <w:right w:val="single" w:sz="8" w:space="0" w:color="auto"/>
            </w:tcBorders>
            <w:vAlign w:val="center"/>
          </w:tcPr>
          <w:p w14:paraId="3C8DEEF6"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C151C2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0E4B96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1A9DD6B" w14:textId="77777777" w:rsidR="00E27857" w:rsidRPr="000E7F3F" w:rsidRDefault="00E27857" w:rsidP="00E27857">
            <w:pPr>
              <w:jc w:val="center"/>
            </w:pPr>
            <w:r w:rsidRPr="000E7F3F">
              <w:t>3</w:t>
            </w:r>
          </w:p>
        </w:tc>
      </w:tr>
      <w:tr w:rsidR="00E27857" w:rsidRPr="000E7F3F" w14:paraId="0D03EBD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74AEB9D5"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6E1C2466" w14:textId="77777777" w:rsidR="00E27857" w:rsidRDefault="00E27857" w:rsidP="00E27857">
            <w:r>
              <w:t>MA4216</w:t>
            </w:r>
          </w:p>
        </w:tc>
        <w:tc>
          <w:tcPr>
            <w:tcW w:w="4160" w:type="dxa"/>
            <w:tcBorders>
              <w:top w:val="nil"/>
              <w:left w:val="nil"/>
              <w:bottom w:val="single" w:sz="8" w:space="0" w:color="auto"/>
              <w:right w:val="single" w:sz="8" w:space="0" w:color="auto"/>
            </w:tcBorders>
            <w:vAlign w:val="center"/>
          </w:tcPr>
          <w:p w14:paraId="48AD5F5B" w14:textId="77777777" w:rsidR="00E27857" w:rsidRPr="000E7F3F" w:rsidRDefault="00E27857" w:rsidP="00E27857">
            <w:r w:rsidRPr="000E7F3F">
              <w:t>Integral Equations and Calculus of Variations</w:t>
            </w:r>
          </w:p>
        </w:tc>
        <w:tc>
          <w:tcPr>
            <w:tcW w:w="700" w:type="dxa"/>
            <w:tcBorders>
              <w:top w:val="nil"/>
              <w:left w:val="nil"/>
              <w:bottom w:val="single" w:sz="8" w:space="0" w:color="auto"/>
              <w:right w:val="single" w:sz="8" w:space="0" w:color="auto"/>
            </w:tcBorders>
            <w:vAlign w:val="center"/>
          </w:tcPr>
          <w:p w14:paraId="3E2FFB1A"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1C0F48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270CD74"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C86DE1D" w14:textId="77777777" w:rsidR="00E27857" w:rsidRPr="000E7F3F" w:rsidRDefault="00E27857" w:rsidP="00E27857">
            <w:pPr>
              <w:jc w:val="center"/>
            </w:pPr>
            <w:r w:rsidRPr="000E7F3F">
              <w:t>3</w:t>
            </w:r>
          </w:p>
        </w:tc>
      </w:tr>
    </w:tbl>
    <w:p w14:paraId="6A7C0AFF" w14:textId="77777777" w:rsidR="00E27857" w:rsidRDefault="00E27857" w:rsidP="00E27857">
      <w:pPr>
        <w:ind w:firstLine="720"/>
        <w:jc w:val="center"/>
        <w:rPr>
          <w:b/>
          <w:sz w:val="12"/>
        </w:rPr>
      </w:pPr>
    </w:p>
    <w:p w14:paraId="33BEBBB1" w14:textId="77777777" w:rsidR="00E27857" w:rsidRPr="00C43BD1" w:rsidRDefault="00E27857" w:rsidP="00E27857">
      <w:pPr>
        <w:ind w:firstLine="720"/>
        <w:jc w:val="center"/>
        <w:rPr>
          <w:b/>
          <w:sz w:val="12"/>
        </w:rPr>
      </w:pPr>
    </w:p>
    <w:p w14:paraId="37335416" w14:textId="77777777" w:rsidR="00E27857" w:rsidRDefault="00E27857" w:rsidP="00E27857">
      <w:pPr>
        <w:ind w:firstLine="720"/>
        <w:jc w:val="center"/>
        <w:rPr>
          <w:b/>
          <w:sz w:val="12"/>
        </w:rPr>
      </w:pPr>
      <w:r w:rsidRPr="000E7F3F">
        <w:rPr>
          <w:b/>
        </w:rPr>
        <w:t>IDE</w:t>
      </w:r>
      <w:r>
        <w:rPr>
          <w:b/>
        </w:rPr>
        <w:t xml:space="preserve"> -</w:t>
      </w:r>
      <w:r w:rsidRPr="000E7F3F">
        <w:rPr>
          <w:b/>
        </w:rPr>
        <w:t xml:space="preserve"> I (Ava</w:t>
      </w:r>
      <w:r>
        <w:rPr>
          <w:b/>
        </w:rPr>
        <w:t>ilable to students other than Dept. of M&amp;C</w:t>
      </w:r>
      <w:r w:rsidRPr="000E7F3F">
        <w:rPr>
          <w:b/>
        </w:rPr>
        <w:t>)</w:t>
      </w:r>
    </w:p>
    <w:p w14:paraId="472DA137" w14:textId="77777777" w:rsidR="00E27857" w:rsidRDefault="00E27857" w:rsidP="00E27857">
      <w:pPr>
        <w:ind w:firstLine="720"/>
        <w:jc w:val="center"/>
        <w:rPr>
          <w:b/>
          <w:sz w:val="12"/>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1D6010A2"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hideMark/>
          </w:tcPr>
          <w:p w14:paraId="3C8E90EC"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hideMark/>
          </w:tcPr>
          <w:p w14:paraId="445A94B0"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hideMark/>
          </w:tcPr>
          <w:p w14:paraId="6206ED71"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3ECFE929"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49308CF5"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669C5C48"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178D28B9" w14:textId="77777777" w:rsidR="00E27857" w:rsidRPr="000E7F3F" w:rsidRDefault="00E27857" w:rsidP="00E27857">
            <w:pPr>
              <w:jc w:val="center"/>
              <w:rPr>
                <w:b/>
                <w:bCs/>
              </w:rPr>
            </w:pPr>
            <w:r w:rsidRPr="000E7F3F">
              <w:rPr>
                <w:b/>
                <w:bCs/>
                <w:lang w:eastAsia="en-IN"/>
              </w:rPr>
              <w:t>C</w:t>
            </w:r>
          </w:p>
        </w:tc>
      </w:tr>
      <w:tr w:rsidR="00E27857" w:rsidRPr="000E7F3F" w14:paraId="1F09211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096ADF03"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63FA267E" w14:textId="77777777" w:rsidR="00E27857" w:rsidRPr="000E7F3F" w:rsidRDefault="00E27857" w:rsidP="00E27857">
            <w:r>
              <w:rPr>
                <w:bCs/>
                <w:lang w:eastAsia="en-IN"/>
              </w:rPr>
              <w:t>MA2206</w:t>
            </w:r>
          </w:p>
        </w:tc>
        <w:tc>
          <w:tcPr>
            <w:tcW w:w="4160" w:type="dxa"/>
            <w:tcBorders>
              <w:top w:val="nil"/>
              <w:left w:val="nil"/>
              <w:bottom w:val="single" w:sz="8" w:space="0" w:color="auto"/>
              <w:right w:val="single" w:sz="8" w:space="0" w:color="auto"/>
            </w:tcBorders>
            <w:vAlign w:val="center"/>
          </w:tcPr>
          <w:p w14:paraId="0EA396A7" w14:textId="77777777" w:rsidR="00E27857" w:rsidRPr="000E7F3F" w:rsidRDefault="00E27857" w:rsidP="00E27857">
            <w:r w:rsidRPr="000E7F3F">
              <w:rPr>
                <w:bCs/>
                <w:lang w:eastAsia="en-IN"/>
              </w:rPr>
              <w:t>Introduction to Numerical Methods</w:t>
            </w:r>
          </w:p>
        </w:tc>
        <w:tc>
          <w:tcPr>
            <w:tcW w:w="700" w:type="dxa"/>
            <w:tcBorders>
              <w:top w:val="nil"/>
              <w:left w:val="nil"/>
              <w:bottom w:val="single" w:sz="8" w:space="0" w:color="auto"/>
              <w:right w:val="single" w:sz="8" w:space="0" w:color="auto"/>
            </w:tcBorders>
            <w:vAlign w:val="center"/>
          </w:tcPr>
          <w:p w14:paraId="34D74735"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41D37B1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92716F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BA83515" w14:textId="77777777" w:rsidR="00E27857" w:rsidRPr="000E7F3F" w:rsidRDefault="00E27857" w:rsidP="00E27857">
            <w:pPr>
              <w:jc w:val="center"/>
            </w:pPr>
            <w:r w:rsidRPr="000E7F3F">
              <w:t>3</w:t>
            </w:r>
          </w:p>
        </w:tc>
      </w:tr>
      <w:tr w:rsidR="00E27857" w:rsidRPr="000E7F3F" w14:paraId="598E49F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3C46A374"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7CF972E7" w14:textId="77777777" w:rsidR="00E27857" w:rsidRDefault="00E27857" w:rsidP="00E27857">
            <w:r>
              <w:t>MA2207</w:t>
            </w:r>
          </w:p>
        </w:tc>
        <w:tc>
          <w:tcPr>
            <w:tcW w:w="4160" w:type="dxa"/>
            <w:tcBorders>
              <w:top w:val="nil"/>
              <w:left w:val="nil"/>
              <w:bottom w:val="single" w:sz="8" w:space="0" w:color="auto"/>
              <w:right w:val="single" w:sz="8" w:space="0" w:color="auto"/>
            </w:tcBorders>
            <w:vAlign w:val="center"/>
          </w:tcPr>
          <w:p w14:paraId="08B9F8FD" w14:textId="77777777" w:rsidR="00E27857" w:rsidRPr="000E7F3F" w:rsidRDefault="00E27857" w:rsidP="00E27857">
            <w:r w:rsidRPr="000E7F3F">
              <w:t>Complex Analysis</w:t>
            </w:r>
          </w:p>
        </w:tc>
        <w:tc>
          <w:tcPr>
            <w:tcW w:w="700" w:type="dxa"/>
            <w:tcBorders>
              <w:top w:val="nil"/>
              <w:left w:val="nil"/>
              <w:bottom w:val="single" w:sz="8" w:space="0" w:color="auto"/>
              <w:right w:val="single" w:sz="8" w:space="0" w:color="auto"/>
            </w:tcBorders>
            <w:vAlign w:val="center"/>
          </w:tcPr>
          <w:p w14:paraId="6191B921"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E78222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1C3BD2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D3BC8AC" w14:textId="77777777" w:rsidR="00E27857" w:rsidRPr="000E7F3F" w:rsidRDefault="00E27857" w:rsidP="00E27857">
            <w:pPr>
              <w:jc w:val="center"/>
            </w:pPr>
            <w:r w:rsidRPr="000E7F3F">
              <w:t>3</w:t>
            </w:r>
          </w:p>
        </w:tc>
      </w:tr>
    </w:tbl>
    <w:p w14:paraId="42B8A6FB" w14:textId="77777777" w:rsidR="00E27857" w:rsidRDefault="00E27857" w:rsidP="00E27857">
      <w:pPr>
        <w:ind w:firstLine="720"/>
        <w:jc w:val="center"/>
        <w:rPr>
          <w:b/>
          <w:sz w:val="12"/>
        </w:rPr>
      </w:pPr>
    </w:p>
    <w:p w14:paraId="40EAB6A3" w14:textId="77777777" w:rsidR="00E27857" w:rsidRDefault="00E27857" w:rsidP="00E27857">
      <w:pPr>
        <w:ind w:firstLine="720"/>
        <w:jc w:val="center"/>
        <w:rPr>
          <w:b/>
        </w:rPr>
      </w:pPr>
    </w:p>
    <w:p w14:paraId="076D61B0" w14:textId="77777777" w:rsidR="00E27857" w:rsidRDefault="00E27857" w:rsidP="00E27857">
      <w:pPr>
        <w:ind w:firstLine="720"/>
        <w:jc w:val="center"/>
        <w:rPr>
          <w:b/>
          <w:sz w:val="12"/>
        </w:rPr>
      </w:pPr>
      <w:r w:rsidRPr="000E7F3F">
        <w:rPr>
          <w:b/>
        </w:rPr>
        <w:t>IDE</w:t>
      </w:r>
      <w:r>
        <w:rPr>
          <w:b/>
        </w:rPr>
        <w:t xml:space="preserve"> -</w:t>
      </w:r>
      <w:r w:rsidRPr="000E7F3F">
        <w:rPr>
          <w:b/>
        </w:rPr>
        <w:t xml:space="preserve"> I</w:t>
      </w:r>
      <w:r>
        <w:rPr>
          <w:b/>
        </w:rPr>
        <w:t>I</w:t>
      </w:r>
      <w:r w:rsidRPr="000E7F3F">
        <w:rPr>
          <w:b/>
        </w:rPr>
        <w:t xml:space="preserve"> (Ava</w:t>
      </w:r>
      <w:r>
        <w:rPr>
          <w:b/>
        </w:rPr>
        <w:t>ilable to students other than Dept. of M&amp;C</w:t>
      </w:r>
      <w:r w:rsidRPr="000E7F3F">
        <w:rPr>
          <w:b/>
        </w:rPr>
        <w:t>)</w:t>
      </w:r>
    </w:p>
    <w:p w14:paraId="0A494195" w14:textId="77777777" w:rsidR="00E27857" w:rsidRPr="000E7F3F" w:rsidRDefault="00E27857" w:rsidP="00E27857">
      <w:pPr>
        <w:ind w:left="720"/>
        <w:jc w:val="center"/>
        <w:rPr>
          <w:b/>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7371078D"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37659DC9"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vAlign w:val="center"/>
            <w:hideMark/>
          </w:tcPr>
          <w:p w14:paraId="50630BC0"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vAlign w:val="center"/>
            <w:hideMark/>
          </w:tcPr>
          <w:p w14:paraId="02C69587"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1763082E"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4D3D7FAA"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4B577B04"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7617359F" w14:textId="77777777" w:rsidR="00E27857" w:rsidRPr="000E7F3F" w:rsidRDefault="00E27857" w:rsidP="00E27857">
            <w:pPr>
              <w:jc w:val="center"/>
              <w:rPr>
                <w:b/>
                <w:bCs/>
              </w:rPr>
            </w:pPr>
            <w:r w:rsidRPr="000E7F3F">
              <w:rPr>
                <w:b/>
                <w:bCs/>
                <w:lang w:eastAsia="en-IN"/>
              </w:rPr>
              <w:t>C</w:t>
            </w:r>
          </w:p>
        </w:tc>
      </w:tr>
      <w:tr w:rsidR="00E27857" w:rsidRPr="000E7F3F" w14:paraId="086B2835"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523B908D"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52255374" w14:textId="77777777" w:rsidR="00E27857" w:rsidRPr="000E7F3F" w:rsidRDefault="00E27857" w:rsidP="00E27857">
            <w:r>
              <w:t>MA3106</w:t>
            </w:r>
          </w:p>
        </w:tc>
        <w:tc>
          <w:tcPr>
            <w:tcW w:w="4160" w:type="dxa"/>
            <w:tcBorders>
              <w:top w:val="nil"/>
              <w:left w:val="nil"/>
              <w:bottom w:val="single" w:sz="8" w:space="0" w:color="auto"/>
              <w:right w:val="single" w:sz="8" w:space="0" w:color="auto"/>
            </w:tcBorders>
            <w:vAlign w:val="center"/>
          </w:tcPr>
          <w:p w14:paraId="7CFF67FF" w14:textId="77777777" w:rsidR="00E27857" w:rsidRPr="000E7F3F" w:rsidRDefault="00E27857" w:rsidP="00E27857">
            <w:r w:rsidRPr="000E7F3F">
              <w:t>An Introduction to Computational Commutative Algebra</w:t>
            </w:r>
          </w:p>
        </w:tc>
        <w:tc>
          <w:tcPr>
            <w:tcW w:w="700" w:type="dxa"/>
            <w:tcBorders>
              <w:top w:val="nil"/>
              <w:left w:val="nil"/>
              <w:bottom w:val="single" w:sz="8" w:space="0" w:color="auto"/>
              <w:right w:val="single" w:sz="8" w:space="0" w:color="auto"/>
            </w:tcBorders>
            <w:vAlign w:val="center"/>
          </w:tcPr>
          <w:p w14:paraId="6D45A030"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31F49B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25B200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CE8C219" w14:textId="77777777" w:rsidR="00E27857" w:rsidRPr="000E7F3F" w:rsidRDefault="00E27857" w:rsidP="00E27857">
            <w:pPr>
              <w:jc w:val="center"/>
            </w:pPr>
            <w:r w:rsidRPr="000E7F3F">
              <w:t>3</w:t>
            </w:r>
          </w:p>
        </w:tc>
      </w:tr>
      <w:tr w:rsidR="00E27857" w:rsidRPr="000E7F3F" w14:paraId="444018D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11F22BAF"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1282956B" w14:textId="77777777" w:rsidR="00E27857" w:rsidRDefault="00E27857" w:rsidP="00E27857">
            <w:r>
              <w:t>MA3107</w:t>
            </w:r>
          </w:p>
        </w:tc>
        <w:tc>
          <w:tcPr>
            <w:tcW w:w="4160" w:type="dxa"/>
            <w:tcBorders>
              <w:top w:val="nil"/>
              <w:left w:val="nil"/>
              <w:bottom w:val="single" w:sz="8" w:space="0" w:color="auto"/>
              <w:right w:val="single" w:sz="8" w:space="0" w:color="auto"/>
            </w:tcBorders>
            <w:vAlign w:val="center"/>
          </w:tcPr>
          <w:p w14:paraId="36AAF03B" w14:textId="77777777" w:rsidR="00E27857" w:rsidRPr="000E7F3F" w:rsidRDefault="00E27857" w:rsidP="00E27857">
            <w:r w:rsidRPr="000E7F3F">
              <w:t>Partial Differential Equations</w:t>
            </w:r>
          </w:p>
        </w:tc>
        <w:tc>
          <w:tcPr>
            <w:tcW w:w="700" w:type="dxa"/>
            <w:tcBorders>
              <w:top w:val="nil"/>
              <w:left w:val="nil"/>
              <w:bottom w:val="single" w:sz="8" w:space="0" w:color="auto"/>
              <w:right w:val="single" w:sz="8" w:space="0" w:color="auto"/>
            </w:tcBorders>
            <w:vAlign w:val="center"/>
          </w:tcPr>
          <w:p w14:paraId="56CED06A"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71E493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FEB097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6D5D459" w14:textId="77777777" w:rsidR="00E27857" w:rsidRPr="000E7F3F" w:rsidRDefault="00E27857" w:rsidP="00E27857">
            <w:pPr>
              <w:jc w:val="center"/>
            </w:pPr>
            <w:r w:rsidRPr="000E7F3F">
              <w:t>3</w:t>
            </w:r>
          </w:p>
        </w:tc>
      </w:tr>
    </w:tbl>
    <w:p w14:paraId="6A051CDC" w14:textId="77777777" w:rsidR="00E27857" w:rsidRDefault="00E27857" w:rsidP="00E27857">
      <w:pPr>
        <w:ind w:firstLine="720"/>
        <w:jc w:val="center"/>
        <w:rPr>
          <w:b/>
        </w:rPr>
      </w:pPr>
    </w:p>
    <w:p w14:paraId="61310554" w14:textId="77777777" w:rsidR="00E27857" w:rsidRDefault="00E27857" w:rsidP="00E27857">
      <w:pPr>
        <w:ind w:firstLine="720"/>
        <w:jc w:val="center"/>
        <w:rPr>
          <w:b/>
        </w:rPr>
      </w:pPr>
    </w:p>
    <w:p w14:paraId="30A64673" w14:textId="77777777" w:rsidR="00E27857" w:rsidRDefault="00E27857" w:rsidP="00E27857">
      <w:pPr>
        <w:ind w:firstLine="720"/>
        <w:jc w:val="center"/>
        <w:rPr>
          <w:b/>
          <w:sz w:val="12"/>
        </w:rPr>
      </w:pPr>
      <w:r w:rsidRPr="000E7F3F">
        <w:rPr>
          <w:b/>
        </w:rPr>
        <w:t xml:space="preserve">IDE </w:t>
      </w:r>
      <w:r>
        <w:rPr>
          <w:b/>
        </w:rPr>
        <w:t>- II</w:t>
      </w:r>
      <w:r w:rsidRPr="000E7F3F">
        <w:rPr>
          <w:b/>
        </w:rPr>
        <w:t>I (Ava</w:t>
      </w:r>
      <w:r>
        <w:rPr>
          <w:b/>
        </w:rPr>
        <w:t>ilable to students other than Dept. of M&amp;C</w:t>
      </w:r>
      <w:r w:rsidRPr="000E7F3F">
        <w:rPr>
          <w:b/>
        </w:rPr>
        <w:t>)</w:t>
      </w:r>
    </w:p>
    <w:p w14:paraId="75E988EF" w14:textId="77777777" w:rsidR="00E27857" w:rsidRDefault="00E27857" w:rsidP="00E27857">
      <w:pPr>
        <w:ind w:left="720"/>
        <w:jc w:val="both"/>
        <w:rPr>
          <w:b/>
          <w:sz w:val="34"/>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3DBA5698"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hideMark/>
          </w:tcPr>
          <w:p w14:paraId="1B372CE4"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hideMark/>
          </w:tcPr>
          <w:p w14:paraId="2EC1E83E"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hideMark/>
          </w:tcPr>
          <w:p w14:paraId="5FF75BF4"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2F8F79C8"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2E3FB4D7"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5D096502"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4C74F3D0" w14:textId="77777777" w:rsidR="00E27857" w:rsidRPr="000E7F3F" w:rsidRDefault="00E27857" w:rsidP="00E27857">
            <w:pPr>
              <w:jc w:val="center"/>
              <w:rPr>
                <w:b/>
                <w:bCs/>
              </w:rPr>
            </w:pPr>
            <w:r w:rsidRPr="000E7F3F">
              <w:rPr>
                <w:b/>
                <w:bCs/>
                <w:lang w:eastAsia="en-IN"/>
              </w:rPr>
              <w:t>C</w:t>
            </w:r>
          </w:p>
        </w:tc>
      </w:tr>
      <w:tr w:rsidR="00E27857" w:rsidRPr="000E7F3F" w14:paraId="6AD4CDB4"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3098CB81"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70C3D5DF" w14:textId="6AACC216" w:rsidR="00E27857" w:rsidRPr="00A917F8" w:rsidRDefault="00E27857" w:rsidP="004B736A">
            <w:pPr>
              <w:rPr>
                <w:highlight w:val="yellow"/>
              </w:rPr>
            </w:pPr>
            <w:r w:rsidRPr="00A917F8">
              <w:rPr>
                <w:highlight w:val="yellow"/>
              </w:rPr>
              <w:t>MA41</w:t>
            </w:r>
            <w:r w:rsidR="004B736A" w:rsidRPr="00A917F8">
              <w:rPr>
                <w:highlight w:val="yellow"/>
              </w:rPr>
              <w:t>12</w:t>
            </w:r>
          </w:p>
        </w:tc>
        <w:tc>
          <w:tcPr>
            <w:tcW w:w="4160" w:type="dxa"/>
            <w:tcBorders>
              <w:top w:val="nil"/>
              <w:left w:val="nil"/>
              <w:bottom w:val="single" w:sz="8" w:space="0" w:color="auto"/>
              <w:right w:val="single" w:sz="8" w:space="0" w:color="auto"/>
            </w:tcBorders>
            <w:vAlign w:val="center"/>
          </w:tcPr>
          <w:p w14:paraId="23F0CD31" w14:textId="77777777" w:rsidR="00E27857" w:rsidRPr="000E7F3F" w:rsidRDefault="00E27857" w:rsidP="00E27857">
            <w:r w:rsidRPr="000E7F3F">
              <w:t>Number Theory and Algebra</w:t>
            </w:r>
          </w:p>
        </w:tc>
        <w:tc>
          <w:tcPr>
            <w:tcW w:w="700" w:type="dxa"/>
            <w:tcBorders>
              <w:top w:val="nil"/>
              <w:left w:val="nil"/>
              <w:bottom w:val="single" w:sz="8" w:space="0" w:color="auto"/>
              <w:right w:val="single" w:sz="8" w:space="0" w:color="auto"/>
            </w:tcBorders>
            <w:vAlign w:val="center"/>
          </w:tcPr>
          <w:p w14:paraId="67FC89F8"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E45DFA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9A1435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AA01865" w14:textId="77777777" w:rsidR="00E27857" w:rsidRPr="000E7F3F" w:rsidRDefault="00E27857" w:rsidP="00E27857">
            <w:pPr>
              <w:jc w:val="center"/>
            </w:pPr>
            <w:r w:rsidRPr="000E7F3F">
              <w:t>3</w:t>
            </w:r>
          </w:p>
        </w:tc>
      </w:tr>
      <w:tr w:rsidR="00E27857" w:rsidRPr="000E7F3F" w14:paraId="079DCE90"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00E46BB4"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56048EDD" w14:textId="33A41C9C" w:rsidR="00E27857" w:rsidRPr="00A917F8" w:rsidRDefault="00E27857" w:rsidP="004B736A">
            <w:pPr>
              <w:rPr>
                <w:highlight w:val="yellow"/>
              </w:rPr>
            </w:pPr>
            <w:r w:rsidRPr="00A917F8">
              <w:rPr>
                <w:highlight w:val="yellow"/>
              </w:rPr>
              <w:t>MA41</w:t>
            </w:r>
            <w:r w:rsidR="004B736A" w:rsidRPr="00A917F8">
              <w:rPr>
                <w:highlight w:val="yellow"/>
              </w:rPr>
              <w:t>13</w:t>
            </w:r>
          </w:p>
        </w:tc>
        <w:tc>
          <w:tcPr>
            <w:tcW w:w="4160" w:type="dxa"/>
            <w:tcBorders>
              <w:top w:val="nil"/>
              <w:left w:val="nil"/>
              <w:bottom w:val="single" w:sz="8" w:space="0" w:color="auto"/>
              <w:right w:val="single" w:sz="8" w:space="0" w:color="auto"/>
            </w:tcBorders>
            <w:vAlign w:val="center"/>
          </w:tcPr>
          <w:p w14:paraId="07E99027" w14:textId="77777777" w:rsidR="00E27857" w:rsidRPr="000E7F3F" w:rsidRDefault="00E27857" w:rsidP="00E27857">
            <w:r>
              <w:t>Theory of R</w:t>
            </w:r>
            <w:r w:rsidRPr="000E7F3F">
              <w:t>elativity</w:t>
            </w:r>
          </w:p>
        </w:tc>
        <w:tc>
          <w:tcPr>
            <w:tcW w:w="700" w:type="dxa"/>
            <w:tcBorders>
              <w:top w:val="nil"/>
              <w:left w:val="nil"/>
              <w:bottom w:val="single" w:sz="8" w:space="0" w:color="auto"/>
              <w:right w:val="single" w:sz="8" w:space="0" w:color="auto"/>
            </w:tcBorders>
            <w:vAlign w:val="center"/>
          </w:tcPr>
          <w:p w14:paraId="264BDB45"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4727BB4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A47C0F8"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DC2DCD0" w14:textId="77777777" w:rsidR="00E27857" w:rsidRPr="000E7F3F" w:rsidRDefault="00E27857" w:rsidP="00E27857">
            <w:pPr>
              <w:jc w:val="center"/>
            </w:pPr>
            <w:r w:rsidRPr="000E7F3F">
              <w:t>3</w:t>
            </w:r>
          </w:p>
        </w:tc>
      </w:tr>
    </w:tbl>
    <w:p w14:paraId="39ACFC77" w14:textId="338A00B8" w:rsidR="00F265A8" w:rsidRPr="00567B75" w:rsidRDefault="00F265A8" w:rsidP="00567B75">
      <w:pPr>
        <w:rPr>
          <w:sz w:val="22"/>
          <w:szCs w:val="22"/>
        </w:rPr>
      </w:pPr>
    </w:p>
    <w:p w14:paraId="504A63B1" w14:textId="77777777" w:rsidR="00F265A8" w:rsidRPr="00567B75" w:rsidRDefault="00F265A8" w:rsidP="00567B75">
      <w:pPr>
        <w:rPr>
          <w:sz w:val="22"/>
          <w:szCs w:val="22"/>
        </w:rPr>
      </w:pPr>
      <w:r w:rsidRPr="00567B75">
        <w:rPr>
          <w:sz w:val="22"/>
          <w:szCs w:val="22"/>
        </w:rPr>
        <w:br w:type="page"/>
      </w:r>
    </w:p>
    <w:p w14:paraId="1B5D14AE" w14:textId="77777777" w:rsidR="00F265A8" w:rsidRPr="00567B75" w:rsidRDefault="00F265A8" w:rsidP="00567B75">
      <w:pPr>
        <w:rPr>
          <w:sz w:val="22"/>
          <w:szCs w:val="22"/>
        </w:rPr>
      </w:pP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FE7603" w:rsidRPr="00825246" w14:paraId="033FCE31" w14:textId="77777777" w:rsidTr="00E27857">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9877D2" w14:textId="77777777" w:rsidR="00FE7603" w:rsidRPr="00825246" w:rsidRDefault="00FE7603" w:rsidP="00E27857">
            <w:pPr>
              <w:rPr>
                <w:b/>
                <w:bCs/>
                <w:sz w:val="22"/>
                <w:szCs w:val="22"/>
              </w:rPr>
            </w:pPr>
            <w:r w:rsidRPr="00825246">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4939A34E" w14:textId="77777777" w:rsidR="00FE7603" w:rsidRPr="00825246" w:rsidRDefault="00FE7603" w:rsidP="00E27857">
            <w:pPr>
              <w:jc w:val="center"/>
              <w:rPr>
                <w:b/>
                <w:bCs/>
                <w:sz w:val="22"/>
                <w:szCs w:val="22"/>
              </w:rPr>
            </w:pPr>
            <w:r w:rsidRPr="00825246">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433AD661" w14:textId="77777777" w:rsidR="00FE7603" w:rsidRPr="00825246" w:rsidRDefault="00FE7603" w:rsidP="00E27857">
            <w:pPr>
              <w:jc w:val="center"/>
              <w:rPr>
                <w:b/>
                <w:bCs/>
                <w:sz w:val="22"/>
                <w:szCs w:val="22"/>
              </w:rPr>
            </w:pPr>
            <w:r w:rsidRPr="00825246">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433F286C" w14:textId="77777777" w:rsidR="00FE7603" w:rsidRPr="00825246" w:rsidRDefault="00FE7603" w:rsidP="00E27857">
            <w:pPr>
              <w:jc w:val="center"/>
              <w:rPr>
                <w:b/>
                <w:bCs/>
                <w:sz w:val="22"/>
                <w:szCs w:val="22"/>
              </w:rPr>
            </w:pPr>
            <w:r w:rsidRPr="00825246">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8FE8143" w14:textId="77777777" w:rsidR="00FE7603" w:rsidRPr="00825246" w:rsidRDefault="00FE7603" w:rsidP="00E27857">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06B1D2DE" w14:textId="77777777" w:rsidR="00FE7603" w:rsidRPr="00825246" w:rsidRDefault="00FE7603" w:rsidP="00E27857">
            <w:pPr>
              <w:jc w:val="center"/>
              <w:rPr>
                <w:b/>
                <w:bCs/>
                <w:sz w:val="22"/>
                <w:szCs w:val="22"/>
              </w:rPr>
            </w:pPr>
            <w:r w:rsidRPr="00825246">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6EF334DC" w14:textId="77777777" w:rsidR="00FE7603" w:rsidRPr="00825246" w:rsidRDefault="00FE7603" w:rsidP="00E27857">
            <w:pPr>
              <w:jc w:val="center"/>
              <w:rPr>
                <w:b/>
                <w:bCs/>
                <w:sz w:val="22"/>
                <w:szCs w:val="22"/>
              </w:rPr>
            </w:pPr>
            <w:r w:rsidRPr="00825246">
              <w:rPr>
                <w:b/>
                <w:bCs/>
                <w:sz w:val="22"/>
                <w:szCs w:val="22"/>
              </w:rPr>
              <w:t>C</w:t>
            </w:r>
          </w:p>
        </w:tc>
      </w:tr>
      <w:tr w:rsidR="00FE7603" w:rsidRPr="00825246" w14:paraId="2C42275B"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1D5E16D" w14:textId="77777777" w:rsidR="00FE7603" w:rsidRPr="00825246" w:rsidRDefault="00FE7603" w:rsidP="00E27857">
            <w:pPr>
              <w:jc w:val="center"/>
              <w:rPr>
                <w:sz w:val="22"/>
                <w:szCs w:val="22"/>
              </w:rPr>
            </w:pPr>
            <w:r w:rsidRPr="00825246">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4535F235" w14:textId="77777777" w:rsidR="00FE7603" w:rsidRPr="00825246" w:rsidRDefault="00FE7603" w:rsidP="00E27857">
            <w:pPr>
              <w:rPr>
                <w:sz w:val="22"/>
                <w:szCs w:val="22"/>
              </w:rPr>
            </w:pPr>
            <w:r w:rsidRPr="00825246">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4199C368" w14:textId="77777777" w:rsidR="00FE7603" w:rsidRPr="00825246" w:rsidRDefault="00FE7603" w:rsidP="00E27857">
            <w:pPr>
              <w:rPr>
                <w:sz w:val="22"/>
                <w:szCs w:val="22"/>
              </w:rPr>
            </w:pPr>
            <w:r w:rsidRPr="00825246">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42EA32B1" w14:textId="77777777" w:rsidR="00FE7603" w:rsidRPr="00825246" w:rsidRDefault="00FE7603" w:rsidP="00E27857">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2DA775D6"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C605BCD" w14:textId="77777777" w:rsidR="00FE7603" w:rsidRPr="00825246" w:rsidRDefault="00FE7603" w:rsidP="00E27857">
            <w:pPr>
              <w:jc w:val="center"/>
              <w:rPr>
                <w:sz w:val="22"/>
                <w:szCs w:val="22"/>
              </w:rPr>
            </w:pPr>
            <w:r w:rsidRPr="00825246">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67AE7EC5" w14:textId="77777777" w:rsidR="00FE7603" w:rsidRPr="00825246" w:rsidRDefault="00FE7603" w:rsidP="00E27857">
            <w:pPr>
              <w:jc w:val="center"/>
              <w:rPr>
                <w:sz w:val="22"/>
                <w:szCs w:val="22"/>
              </w:rPr>
            </w:pPr>
            <w:r w:rsidRPr="00825246">
              <w:rPr>
                <w:sz w:val="22"/>
                <w:szCs w:val="22"/>
              </w:rPr>
              <w:t>4.0</w:t>
            </w:r>
          </w:p>
        </w:tc>
      </w:tr>
      <w:tr w:rsidR="00FE7603" w:rsidRPr="00825246" w14:paraId="642EFD04"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0EC9518" w14:textId="77777777" w:rsidR="00FE7603" w:rsidRPr="00825246" w:rsidRDefault="00FE7603" w:rsidP="00E27857">
            <w:pPr>
              <w:jc w:val="center"/>
              <w:rPr>
                <w:sz w:val="22"/>
                <w:szCs w:val="22"/>
              </w:rPr>
            </w:pPr>
            <w:r w:rsidRPr="00825246">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F2074B1" w14:textId="77777777" w:rsidR="00FE7603" w:rsidRPr="00825246" w:rsidRDefault="00FE7603" w:rsidP="00E27857">
            <w:pPr>
              <w:rPr>
                <w:sz w:val="22"/>
                <w:szCs w:val="22"/>
              </w:rPr>
            </w:pPr>
            <w:r w:rsidRPr="00825246">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6B295BE7" w14:textId="77777777" w:rsidR="00FE7603" w:rsidRPr="00825246" w:rsidRDefault="00FE7603" w:rsidP="00E27857">
            <w:pPr>
              <w:rPr>
                <w:sz w:val="22"/>
                <w:szCs w:val="22"/>
              </w:rPr>
            </w:pPr>
            <w:r w:rsidRPr="00825246">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2CB79BB3" w14:textId="77777777" w:rsidR="00FE7603" w:rsidRPr="00825246" w:rsidRDefault="00FE7603" w:rsidP="00E27857">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1ADCFE1E"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2B0D8171" w14:textId="77777777" w:rsidR="00FE7603" w:rsidRPr="00825246" w:rsidRDefault="00FE7603" w:rsidP="00E27857">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402B9CE6" w14:textId="77777777" w:rsidR="00FE7603" w:rsidRPr="00825246" w:rsidRDefault="00FE7603" w:rsidP="00E27857">
            <w:pPr>
              <w:jc w:val="center"/>
              <w:rPr>
                <w:sz w:val="22"/>
                <w:szCs w:val="22"/>
              </w:rPr>
            </w:pPr>
            <w:r w:rsidRPr="00825246">
              <w:rPr>
                <w:sz w:val="22"/>
                <w:szCs w:val="22"/>
              </w:rPr>
              <w:t>4.5</w:t>
            </w:r>
          </w:p>
        </w:tc>
      </w:tr>
      <w:tr w:rsidR="00FE7603" w:rsidRPr="00825246" w14:paraId="6EB1DBF4"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9AD7E02" w14:textId="77777777" w:rsidR="00FE7603" w:rsidRPr="00825246" w:rsidRDefault="00FE7603" w:rsidP="00E27857">
            <w:pPr>
              <w:jc w:val="center"/>
              <w:rPr>
                <w:sz w:val="22"/>
                <w:szCs w:val="22"/>
              </w:rPr>
            </w:pPr>
            <w:r w:rsidRPr="00825246">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0FC800B9" w14:textId="77777777" w:rsidR="00FE7603" w:rsidRPr="00825246" w:rsidRDefault="00FE7603" w:rsidP="00E27857">
            <w:pPr>
              <w:rPr>
                <w:sz w:val="22"/>
                <w:szCs w:val="22"/>
              </w:rPr>
            </w:pPr>
            <w:r w:rsidRPr="00825246">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06D08590" w14:textId="77777777" w:rsidR="00FE7603" w:rsidRPr="00825246" w:rsidRDefault="00FE7603" w:rsidP="00E27857">
            <w:pPr>
              <w:rPr>
                <w:sz w:val="22"/>
                <w:szCs w:val="22"/>
              </w:rPr>
            </w:pPr>
            <w:r w:rsidRPr="00825246">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08A09C50" w14:textId="77777777" w:rsidR="00FE7603" w:rsidRPr="00825246" w:rsidRDefault="00FE7603" w:rsidP="00E27857">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149968FB"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5C5D1656" w14:textId="77777777" w:rsidR="00FE7603" w:rsidRPr="00825246" w:rsidRDefault="00FE7603" w:rsidP="00E27857">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A2EC112" w14:textId="77777777" w:rsidR="00FE7603" w:rsidRPr="00825246" w:rsidRDefault="00FE7603" w:rsidP="00E27857">
            <w:pPr>
              <w:jc w:val="center"/>
              <w:rPr>
                <w:sz w:val="22"/>
                <w:szCs w:val="22"/>
              </w:rPr>
            </w:pPr>
            <w:r w:rsidRPr="00825246">
              <w:rPr>
                <w:sz w:val="22"/>
                <w:szCs w:val="22"/>
              </w:rPr>
              <w:t>5.5</w:t>
            </w:r>
          </w:p>
        </w:tc>
      </w:tr>
      <w:tr w:rsidR="00FE7603" w:rsidRPr="00825246" w14:paraId="2E41D123"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85008C4" w14:textId="77777777" w:rsidR="00FE7603" w:rsidRPr="00825246" w:rsidRDefault="00FE7603" w:rsidP="00E27857">
            <w:pPr>
              <w:jc w:val="center"/>
              <w:rPr>
                <w:sz w:val="22"/>
                <w:szCs w:val="22"/>
              </w:rPr>
            </w:pPr>
            <w:r w:rsidRPr="00825246">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716D1B0C" w14:textId="77777777" w:rsidR="00FE7603" w:rsidRPr="00825246" w:rsidRDefault="00FE7603" w:rsidP="00E27857">
            <w:pPr>
              <w:rPr>
                <w:sz w:val="22"/>
                <w:szCs w:val="22"/>
              </w:rPr>
            </w:pPr>
            <w:r w:rsidRPr="00825246">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01B37F05" w14:textId="77777777" w:rsidR="00FE7603" w:rsidRPr="00825246" w:rsidRDefault="00FE7603" w:rsidP="00E27857">
            <w:pPr>
              <w:rPr>
                <w:sz w:val="22"/>
                <w:szCs w:val="22"/>
              </w:rPr>
            </w:pPr>
            <w:r w:rsidRPr="00825246">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5E1C8668"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75D2857"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BE152F2" w14:textId="77777777" w:rsidR="00FE7603" w:rsidRPr="00825246" w:rsidRDefault="00FE7603" w:rsidP="00E27857">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2E37D060" w14:textId="77777777" w:rsidR="00FE7603" w:rsidRPr="00825246" w:rsidRDefault="00FE7603" w:rsidP="00E27857">
            <w:pPr>
              <w:jc w:val="center"/>
              <w:rPr>
                <w:sz w:val="22"/>
                <w:szCs w:val="22"/>
              </w:rPr>
            </w:pPr>
            <w:r w:rsidRPr="00825246">
              <w:rPr>
                <w:sz w:val="22"/>
                <w:szCs w:val="22"/>
              </w:rPr>
              <w:t>2.5</w:t>
            </w:r>
          </w:p>
        </w:tc>
      </w:tr>
      <w:tr w:rsidR="00FE7603" w:rsidRPr="00825246" w14:paraId="5F5C8CBC"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E00F286" w14:textId="77777777" w:rsidR="00FE7603" w:rsidRPr="00825246" w:rsidRDefault="00FE7603" w:rsidP="00E27857">
            <w:pPr>
              <w:jc w:val="center"/>
              <w:rPr>
                <w:sz w:val="22"/>
                <w:szCs w:val="22"/>
              </w:rPr>
            </w:pPr>
            <w:r w:rsidRPr="00825246">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7564CB1B" w14:textId="77777777" w:rsidR="00FE7603" w:rsidRPr="00825246" w:rsidRDefault="00FE7603" w:rsidP="00E27857">
            <w:pPr>
              <w:rPr>
                <w:sz w:val="22"/>
                <w:szCs w:val="22"/>
              </w:rPr>
            </w:pPr>
            <w:r w:rsidRPr="00825246">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36D0AF23" w14:textId="77777777" w:rsidR="00FE7603" w:rsidRPr="00825246" w:rsidRDefault="00FE7603" w:rsidP="00E27857">
            <w:pPr>
              <w:rPr>
                <w:sz w:val="22"/>
                <w:szCs w:val="22"/>
              </w:rPr>
            </w:pPr>
            <w:r w:rsidRPr="00825246">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7EDBB3F1" w14:textId="77777777" w:rsidR="00FE7603" w:rsidRPr="00825246" w:rsidRDefault="00FE7603" w:rsidP="00E27857">
            <w:pPr>
              <w:jc w:val="center"/>
              <w:rPr>
                <w:sz w:val="22"/>
                <w:szCs w:val="22"/>
              </w:rPr>
            </w:pPr>
            <w:r w:rsidRPr="00825246">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4D9329C6"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21B66946" w14:textId="77777777" w:rsidR="00FE7603" w:rsidRPr="00825246" w:rsidRDefault="00FE7603" w:rsidP="00E27857">
            <w:pPr>
              <w:jc w:val="center"/>
              <w:rPr>
                <w:sz w:val="22"/>
                <w:szCs w:val="22"/>
              </w:rPr>
            </w:pPr>
            <w:r w:rsidRPr="00825246">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DF15BD3" w14:textId="77777777" w:rsidR="00FE7603" w:rsidRPr="00825246" w:rsidRDefault="00FE7603" w:rsidP="00E27857">
            <w:pPr>
              <w:jc w:val="center"/>
              <w:rPr>
                <w:sz w:val="22"/>
                <w:szCs w:val="22"/>
              </w:rPr>
            </w:pPr>
            <w:r w:rsidRPr="00825246">
              <w:rPr>
                <w:sz w:val="22"/>
                <w:szCs w:val="22"/>
              </w:rPr>
              <w:t>4.5</w:t>
            </w:r>
          </w:p>
        </w:tc>
      </w:tr>
      <w:tr w:rsidR="00FE7603" w:rsidRPr="00825246" w14:paraId="4AD2E471" w14:textId="77777777" w:rsidTr="00E27857">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C8FF577" w14:textId="77777777" w:rsidR="00FE7603" w:rsidRPr="00825246" w:rsidRDefault="00FE7603" w:rsidP="00E27857">
            <w:pPr>
              <w:jc w:val="center"/>
              <w:rPr>
                <w:sz w:val="22"/>
                <w:szCs w:val="22"/>
              </w:rPr>
            </w:pPr>
            <w:r w:rsidRPr="00825246">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39C8C905" w14:textId="77777777" w:rsidR="00FE7603" w:rsidRPr="00825246" w:rsidRDefault="00FE7603" w:rsidP="00E27857">
            <w:pPr>
              <w:rPr>
                <w:sz w:val="22"/>
                <w:szCs w:val="22"/>
              </w:rPr>
            </w:pPr>
            <w:r w:rsidRPr="00825246">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66D4A925" w14:textId="77777777" w:rsidR="00FE7603" w:rsidRPr="00825246" w:rsidRDefault="00FE7603" w:rsidP="00E27857">
            <w:pPr>
              <w:rPr>
                <w:sz w:val="22"/>
                <w:szCs w:val="22"/>
              </w:rPr>
            </w:pPr>
            <w:r w:rsidRPr="00825246">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0769D29A" w14:textId="77777777" w:rsidR="00FE7603" w:rsidRPr="00825246" w:rsidRDefault="00FE7603" w:rsidP="00E27857">
            <w:pPr>
              <w:jc w:val="center"/>
              <w:rPr>
                <w:sz w:val="22"/>
                <w:szCs w:val="22"/>
              </w:rPr>
            </w:pPr>
            <w:r w:rsidRPr="00825246">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01C10F7A"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667B7144" w14:textId="77777777" w:rsidR="00FE7603" w:rsidRPr="00825246" w:rsidRDefault="00FE7603" w:rsidP="00E27857">
            <w:pPr>
              <w:jc w:val="center"/>
              <w:rPr>
                <w:sz w:val="22"/>
                <w:szCs w:val="22"/>
              </w:rPr>
            </w:pPr>
            <w:r w:rsidRPr="00825246">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28B53584" w14:textId="77777777" w:rsidR="00FE7603" w:rsidRPr="00825246" w:rsidRDefault="00FE7603" w:rsidP="00E27857">
            <w:pPr>
              <w:jc w:val="center"/>
              <w:rPr>
                <w:sz w:val="22"/>
                <w:szCs w:val="22"/>
              </w:rPr>
            </w:pPr>
            <w:r w:rsidRPr="00825246">
              <w:rPr>
                <w:sz w:val="22"/>
                <w:szCs w:val="22"/>
              </w:rPr>
              <w:t>2.5</w:t>
            </w:r>
          </w:p>
        </w:tc>
      </w:tr>
      <w:tr w:rsidR="00FE7603" w:rsidRPr="00825246" w14:paraId="5A7C753F" w14:textId="77777777" w:rsidTr="00E27857">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17929493" w14:textId="77777777" w:rsidR="00FE7603" w:rsidRPr="00825246" w:rsidRDefault="00FE7603" w:rsidP="00E27857">
            <w:pPr>
              <w:jc w:val="center"/>
              <w:rPr>
                <w:b/>
                <w:bCs/>
                <w:sz w:val="22"/>
                <w:szCs w:val="22"/>
              </w:rPr>
            </w:pPr>
            <w:r w:rsidRPr="00825246">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6D5A96DA" w14:textId="77777777" w:rsidR="00FE7603" w:rsidRPr="00825246" w:rsidRDefault="00FE7603" w:rsidP="00E27857">
            <w:pPr>
              <w:jc w:val="center"/>
              <w:rPr>
                <w:b/>
                <w:bCs/>
                <w:sz w:val="22"/>
                <w:szCs w:val="22"/>
              </w:rPr>
            </w:pPr>
            <w:r w:rsidRPr="00825246">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475A2607" w14:textId="77777777" w:rsidR="00FE7603" w:rsidRPr="00825246" w:rsidRDefault="00FE7603" w:rsidP="00E27857">
            <w:pPr>
              <w:jc w:val="center"/>
              <w:rPr>
                <w:b/>
                <w:bCs/>
                <w:sz w:val="22"/>
                <w:szCs w:val="22"/>
              </w:rPr>
            </w:pPr>
            <w:r w:rsidRPr="00825246">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6871A5B2" w14:textId="77777777" w:rsidR="00FE7603" w:rsidRPr="00825246" w:rsidRDefault="00FE7603" w:rsidP="00E27857">
            <w:pPr>
              <w:jc w:val="center"/>
              <w:rPr>
                <w:b/>
                <w:bCs/>
                <w:sz w:val="22"/>
                <w:szCs w:val="22"/>
              </w:rPr>
            </w:pPr>
            <w:r w:rsidRPr="00825246">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6AEE7E9E" w14:textId="77777777" w:rsidR="00FE7603" w:rsidRPr="00825246" w:rsidRDefault="00FE7603" w:rsidP="00E27857">
            <w:pPr>
              <w:jc w:val="center"/>
              <w:rPr>
                <w:b/>
                <w:bCs/>
                <w:sz w:val="22"/>
                <w:szCs w:val="22"/>
              </w:rPr>
            </w:pPr>
            <w:r w:rsidRPr="00825246">
              <w:rPr>
                <w:b/>
                <w:bCs/>
                <w:sz w:val="22"/>
                <w:szCs w:val="22"/>
              </w:rPr>
              <w:t>23.5</w:t>
            </w:r>
          </w:p>
        </w:tc>
      </w:tr>
    </w:tbl>
    <w:p w14:paraId="73AAE9D8" w14:textId="77777777" w:rsidR="00FE7603" w:rsidRPr="00825246" w:rsidRDefault="00FE7603" w:rsidP="00FE7603">
      <w:pPr>
        <w:rPr>
          <w:sz w:val="22"/>
          <w:szCs w:val="22"/>
        </w:rPr>
      </w:pPr>
    </w:p>
    <w:p w14:paraId="7ED9FC40" w14:textId="77777777" w:rsidR="00FE7603" w:rsidRPr="00825246" w:rsidRDefault="00FE7603" w:rsidP="00FE7603">
      <w:pPr>
        <w:rPr>
          <w:sz w:val="22"/>
          <w:szCs w:val="22"/>
        </w:rPr>
      </w:pPr>
    </w:p>
    <w:p w14:paraId="0BAF1BF7" w14:textId="77777777" w:rsidR="00FE7603" w:rsidRPr="00825246" w:rsidRDefault="00FE7603" w:rsidP="00FE7603">
      <w:pPr>
        <w:rPr>
          <w:sz w:val="22"/>
          <w:szCs w:val="22"/>
        </w:rPr>
      </w:pPr>
      <w:r w:rsidRPr="00825246">
        <w:rPr>
          <w:sz w:val="22"/>
          <w:szCs w:val="22"/>
        </w:rPr>
        <w:br w:type="page"/>
      </w:r>
    </w:p>
    <w:tbl>
      <w:tblPr>
        <w:tblW w:w="10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8222"/>
      </w:tblGrid>
      <w:tr w:rsidR="00FE7603" w:rsidRPr="00825246" w14:paraId="315EA27B" w14:textId="77777777" w:rsidTr="00E27857">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57D077D2" w14:textId="77777777" w:rsidR="00FE7603" w:rsidRPr="00825246" w:rsidRDefault="00FE7603" w:rsidP="00E27857">
            <w:pPr>
              <w:rPr>
                <w:b/>
                <w:sz w:val="22"/>
                <w:szCs w:val="22"/>
                <w:lang w:bidi="hi-IN"/>
              </w:rPr>
            </w:pPr>
            <w:r w:rsidRPr="00825246">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739189C1" w14:textId="77777777" w:rsidR="00FE7603" w:rsidRPr="00825246" w:rsidRDefault="00FE7603" w:rsidP="00E27857">
            <w:pPr>
              <w:rPr>
                <w:bCs/>
                <w:sz w:val="22"/>
                <w:szCs w:val="22"/>
                <w:lang w:bidi="hi-IN"/>
              </w:rPr>
            </w:pPr>
            <w:r w:rsidRPr="00825246">
              <w:rPr>
                <w:bCs/>
                <w:sz w:val="22"/>
                <w:szCs w:val="22"/>
                <w:lang w:bidi="hi-IN"/>
              </w:rPr>
              <w:t>MA1101</w:t>
            </w:r>
          </w:p>
        </w:tc>
      </w:tr>
      <w:tr w:rsidR="00FE7603" w:rsidRPr="00825246" w14:paraId="558065F8" w14:textId="77777777" w:rsidTr="00E27857">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68C1BC8" w14:textId="77777777" w:rsidR="00FE7603" w:rsidRPr="00825246" w:rsidRDefault="00FE7603" w:rsidP="00E27857">
            <w:pPr>
              <w:rPr>
                <w:b/>
                <w:sz w:val="22"/>
                <w:szCs w:val="22"/>
                <w:lang w:bidi="hi-IN"/>
              </w:rPr>
            </w:pPr>
            <w:r w:rsidRPr="00825246">
              <w:rPr>
                <w:b/>
                <w:sz w:val="22"/>
                <w:szCs w:val="22"/>
                <w:lang w:bidi="hi-IN"/>
              </w:rPr>
              <w:t>Course Credit</w:t>
            </w:r>
          </w:p>
          <w:p w14:paraId="18128BFE" w14:textId="77777777" w:rsidR="00FE7603" w:rsidRPr="00825246" w:rsidRDefault="00FE7603" w:rsidP="00E27857">
            <w:pPr>
              <w:rPr>
                <w:b/>
                <w:sz w:val="22"/>
                <w:szCs w:val="22"/>
                <w:lang w:bidi="hi-IN"/>
              </w:rPr>
            </w:pPr>
            <w:r w:rsidRPr="00825246">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15BED" w14:textId="77777777" w:rsidR="00FE7603" w:rsidRPr="00825246" w:rsidRDefault="00FE7603" w:rsidP="00E27857">
            <w:pPr>
              <w:rPr>
                <w:bCs/>
                <w:sz w:val="22"/>
                <w:szCs w:val="22"/>
                <w:lang w:bidi="hi-IN"/>
              </w:rPr>
            </w:pPr>
            <w:r w:rsidRPr="00825246">
              <w:rPr>
                <w:bCs/>
                <w:sz w:val="22"/>
                <w:szCs w:val="22"/>
                <w:lang w:bidi="hi-IN"/>
              </w:rPr>
              <w:t>3-1-0-4</w:t>
            </w:r>
          </w:p>
        </w:tc>
      </w:tr>
      <w:tr w:rsidR="00FE7603" w:rsidRPr="00825246" w14:paraId="2DE1B96F" w14:textId="77777777" w:rsidTr="00E27857">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39D4B0E3" w14:textId="77777777" w:rsidR="00FE7603" w:rsidRPr="00825246" w:rsidRDefault="00FE7603" w:rsidP="00E27857">
            <w:pPr>
              <w:rPr>
                <w:b/>
                <w:sz w:val="22"/>
                <w:szCs w:val="22"/>
                <w:lang w:bidi="hi-IN"/>
              </w:rPr>
            </w:pPr>
            <w:r w:rsidRPr="00825246">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2CD7B" w14:textId="77777777" w:rsidR="00FE7603" w:rsidRPr="00825246" w:rsidRDefault="00FE7603" w:rsidP="00E27857">
            <w:pPr>
              <w:rPr>
                <w:sz w:val="22"/>
                <w:szCs w:val="22"/>
                <w:lang w:bidi="hi-IN"/>
              </w:rPr>
            </w:pPr>
            <w:r w:rsidRPr="00825246">
              <w:rPr>
                <w:sz w:val="22"/>
                <w:szCs w:val="22"/>
              </w:rPr>
              <w:t>Calculus and Linear Algebra</w:t>
            </w:r>
          </w:p>
        </w:tc>
      </w:tr>
      <w:tr w:rsidR="00FE7603" w:rsidRPr="00825246" w14:paraId="0006DD53" w14:textId="77777777" w:rsidTr="00E27857">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47939152" w14:textId="77777777" w:rsidR="00FE7603" w:rsidRPr="00825246" w:rsidRDefault="00FE7603" w:rsidP="00E27857">
            <w:pPr>
              <w:rPr>
                <w:b/>
                <w:sz w:val="22"/>
                <w:szCs w:val="22"/>
                <w:lang w:bidi="hi-IN"/>
              </w:rPr>
            </w:pPr>
            <w:r w:rsidRPr="00825246">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33AC0E6" w14:textId="77777777" w:rsidR="00FE7603" w:rsidRPr="00825246" w:rsidRDefault="00FE7603" w:rsidP="00E27857">
            <w:pPr>
              <w:rPr>
                <w:bCs/>
                <w:sz w:val="22"/>
                <w:szCs w:val="22"/>
                <w:lang w:bidi="hi-IN"/>
              </w:rPr>
            </w:pPr>
            <w:r w:rsidRPr="00825246">
              <w:rPr>
                <w:bCs/>
                <w:sz w:val="22"/>
                <w:szCs w:val="22"/>
                <w:lang w:bidi="hi-IN"/>
              </w:rPr>
              <w:t>Lectures and Tutorials</w:t>
            </w:r>
          </w:p>
        </w:tc>
      </w:tr>
      <w:tr w:rsidR="00FE7603" w:rsidRPr="00825246" w14:paraId="7D6AFE9C" w14:textId="77777777" w:rsidTr="00E27857">
        <w:trPr>
          <w:trHeight w:val="38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22655B40" w14:textId="77777777" w:rsidR="00FE7603" w:rsidRPr="00825246" w:rsidRDefault="00FE7603" w:rsidP="00E27857">
            <w:pPr>
              <w:rPr>
                <w:b/>
                <w:sz w:val="22"/>
                <w:szCs w:val="22"/>
                <w:lang w:bidi="hi-IN"/>
              </w:rPr>
            </w:pPr>
            <w:r w:rsidRPr="00825246">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256A632A" w14:textId="77777777" w:rsidR="00FE7603" w:rsidRPr="00825246" w:rsidRDefault="00FE7603" w:rsidP="00E27857">
            <w:pPr>
              <w:jc w:val="both"/>
              <w:rPr>
                <w:bCs/>
                <w:sz w:val="22"/>
                <w:szCs w:val="22"/>
                <w:lang w:bidi="hi-IN"/>
              </w:rPr>
            </w:pPr>
            <w:r w:rsidRPr="00825246">
              <w:rPr>
                <w:bCs/>
                <w:sz w:val="22"/>
                <w:szCs w:val="22"/>
                <w:lang w:bidi="hi-IN"/>
              </w:rPr>
              <w:t>To provide the essential knowledge of basic tools of Differential Calculus, Integral Calculus, Vector spaces and Matrix Algebra.</w:t>
            </w:r>
          </w:p>
        </w:tc>
      </w:tr>
      <w:tr w:rsidR="00FE7603" w:rsidRPr="00825246" w14:paraId="7A0A581A" w14:textId="77777777" w:rsidTr="00E27857">
        <w:trPr>
          <w:trHeight w:val="692"/>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0CB69FA6" w14:textId="77777777" w:rsidR="00FE7603" w:rsidRPr="00825246" w:rsidRDefault="00FE7603" w:rsidP="00E27857">
            <w:pPr>
              <w:rPr>
                <w:b/>
                <w:sz w:val="22"/>
                <w:szCs w:val="22"/>
                <w:lang w:bidi="hi-IN"/>
              </w:rPr>
            </w:pPr>
            <w:r w:rsidRPr="00825246">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5174DA3" w14:textId="77777777" w:rsidR="00FE7603" w:rsidRPr="00825246" w:rsidRDefault="00FE7603" w:rsidP="00E27857">
            <w:pPr>
              <w:pStyle w:val="Default"/>
              <w:jc w:val="both"/>
              <w:rPr>
                <w:bCs/>
                <w:color w:val="auto"/>
                <w:sz w:val="22"/>
                <w:szCs w:val="22"/>
              </w:rPr>
            </w:pPr>
            <w:r w:rsidRPr="00825246">
              <w:rPr>
                <w:bCs/>
                <w:color w:val="auto"/>
                <w:sz w:val="22"/>
                <w:szCs w:val="22"/>
              </w:rPr>
              <w:t>This course provides a foundation for Calculus and Linear Algebra. Topics related to properties of single and two variable functions along with their applications will be discussed. In addition fundamentals of linear algebra and matrix theory with applications will also be discussed.</w:t>
            </w:r>
          </w:p>
        </w:tc>
      </w:tr>
      <w:tr w:rsidR="00FE7603" w:rsidRPr="00825246" w14:paraId="3916C2D7" w14:textId="77777777" w:rsidTr="00E27857">
        <w:trPr>
          <w:trHeight w:val="1836"/>
        </w:trPr>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79E2E13E" w14:textId="77777777" w:rsidR="00FE7603" w:rsidRPr="00825246" w:rsidRDefault="00FE7603" w:rsidP="00E27857">
            <w:pPr>
              <w:rPr>
                <w:b/>
                <w:sz w:val="22"/>
                <w:szCs w:val="22"/>
                <w:lang w:bidi="hi-IN"/>
              </w:rPr>
            </w:pPr>
            <w:r w:rsidRPr="00825246">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FE7F4D9" w14:textId="77777777" w:rsidR="00FE7603" w:rsidRPr="00825246" w:rsidRDefault="00FE7603" w:rsidP="00E27857">
            <w:pPr>
              <w:pStyle w:val="Default"/>
              <w:jc w:val="both"/>
              <w:rPr>
                <w:bCs/>
                <w:color w:val="auto"/>
                <w:sz w:val="22"/>
                <w:szCs w:val="22"/>
              </w:rPr>
            </w:pPr>
            <w:r w:rsidRPr="00825246">
              <w:rPr>
                <w:b/>
                <w:bCs/>
                <w:color w:val="auto"/>
                <w:sz w:val="22"/>
                <w:szCs w:val="22"/>
              </w:rPr>
              <w:t>Differential Calculus (12 Lectures)</w:t>
            </w:r>
            <w:r w:rsidRPr="00825246">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50A8DCE8" w14:textId="77777777" w:rsidR="00FE7603" w:rsidRPr="00825246" w:rsidRDefault="00FE7603" w:rsidP="00E27857">
            <w:pPr>
              <w:pStyle w:val="Default"/>
              <w:jc w:val="both"/>
              <w:rPr>
                <w:bCs/>
                <w:color w:val="auto"/>
                <w:sz w:val="22"/>
                <w:szCs w:val="22"/>
              </w:rPr>
            </w:pPr>
            <w:r w:rsidRPr="00825246">
              <w:rPr>
                <w:b/>
                <w:bCs/>
                <w:color w:val="auto"/>
                <w:sz w:val="22"/>
                <w:szCs w:val="22"/>
              </w:rPr>
              <w:t>Integral Calculus (10 Lectures)</w:t>
            </w:r>
            <w:r w:rsidRPr="00825246">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792F9355" w14:textId="77777777" w:rsidR="00FE7603" w:rsidRPr="00825246" w:rsidRDefault="00FE7603" w:rsidP="00E27857">
            <w:pPr>
              <w:pStyle w:val="Default"/>
              <w:jc w:val="both"/>
              <w:rPr>
                <w:bCs/>
                <w:strike/>
                <w:color w:val="auto"/>
                <w:sz w:val="22"/>
                <w:szCs w:val="22"/>
              </w:rPr>
            </w:pPr>
            <w:r w:rsidRPr="00825246">
              <w:rPr>
                <w:b/>
                <w:bCs/>
                <w:color w:val="auto"/>
                <w:sz w:val="22"/>
                <w:szCs w:val="22"/>
              </w:rPr>
              <w:t>Vector Spaces (12 Lectures)</w:t>
            </w:r>
            <w:r w:rsidRPr="00825246">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31342907" w14:textId="77777777" w:rsidR="00FE7603" w:rsidRPr="00825246" w:rsidRDefault="00FE7603" w:rsidP="00E27857">
            <w:pPr>
              <w:pStyle w:val="Default"/>
              <w:jc w:val="both"/>
              <w:rPr>
                <w:bCs/>
                <w:color w:val="auto"/>
                <w:sz w:val="22"/>
                <w:szCs w:val="22"/>
              </w:rPr>
            </w:pPr>
            <w:r w:rsidRPr="00825246">
              <w:rPr>
                <w:b/>
                <w:bCs/>
                <w:color w:val="auto"/>
                <w:sz w:val="22"/>
                <w:szCs w:val="22"/>
              </w:rPr>
              <w:t>Matrix Algebra (8 Lectures)</w:t>
            </w:r>
            <w:r w:rsidRPr="00825246">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FE7603" w:rsidRPr="00825246" w14:paraId="455D1955" w14:textId="77777777" w:rsidTr="00E27857">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393D8F04" w14:textId="77777777" w:rsidR="00FE7603" w:rsidRPr="00825246" w:rsidRDefault="00FE7603" w:rsidP="00E27857">
            <w:pPr>
              <w:rPr>
                <w:b/>
                <w:sz w:val="22"/>
                <w:szCs w:val="22"/>
                <w:lang w:bidi="hi-IN"/>
              </w:rPr>
            </w:pPr>
            <w:r w:rsidRPr="00825246">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9A46F4A"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Students completing this course will be able to:</w:t>
            </w:r>
          </w:p>
          <w:p w14:paraId="044E0D67"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1. Understand various properties of functions such as limit, continuity and differentiability.</w:t>
            </w:r>
          </w:p>
          <w:p w14:paraId="4164DFA4"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2. Learn about integrations in various dimension and their applications.</w:t>
            </w:r>
          </w:p>
          <w:p w14:paraId="55E46B65"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3. learn about the concept of basis and dimension of a vector space.</w:t>
            </w:r>
          </w:p>
          <w:p w14:paraId="36F8F335"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4. define Linear Transformations and compute the domain, range, kernel, rank, and nullity of a linear transformation.</w:t>
            </w:r>
          </w:p>
          <w:p w14:paraId="07971937"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5. compute the inverse of an invertible matrix.</w:t>
            </w:r>
          </w:p>
          <w:p w14:paraId="4AAF081B"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6. solve the system of linear equations.</w:t>
            </w:r>
          </w:p>
          <w:p w14:paraId="37D6C555"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7. Apply linear algebra concepts to model, solve, and analyze real-world problems.</w:t>
            </w:r>
          </w:p>
        </w:tc>
      </w:tr>
      <w:tr w:rsidR="00FE7603" w:rsidRPr="00825246" w14:paraId="5B729B43" w14:textId="77777777" w:rsidTr="00E27857">
        <w:tc>
          <w:tcPr>
            <w:tcW w:w="2538" w:type="dxa"/>
            <w:tcBorders>
              <w:top w:val="single" w:sz="4" w:space="0" w:color="auto"/>
              <w:left w:val="single" w:sz="4" w:space="0" w:color="auto"/>
              <w:bottom w:val="single" w:sz="4" w:space="0" w:color="auto"/>
              <w:right w:val="single" w:sz="4" w:space="0" w:color="auto"/>
            </w:tcBorders>
            <w:shd w:val="clear" w:color="auto" w:fill="auto"/>
            <w:hideMark/>
          </w:tcPr>
          <w:p w14:paraId="1FA1A859" w14:textId="77777777" w:rsidR="00FE7603" w:rsidRPr="00825246" w:rsidRDefault="00FE7603" w:rsidP="00E27857">
            <w:pPr>
              <w:rPr>
                <w:b/>
                <w:sz w:val="22"/>
                <w:szCs w:val="22"/>
                <w:lang w:bidi="hi-IN"/>
              </w:rPr>
            </w:pPr>
            <w:r w:rsidRPr="00825246">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7C42957" w14:textId="77777777" w:rsidR="00FE7603" w:rsidRPr="00825246" w:rsidRDefault="00FE7603" w:rsidP="00E27857">
            <w:pPr>
              <w:rPr>
                <w:bCs/>
                <w:sz w:val="22"/>
                <w:szCs w:val="22"/>
                <w:lang w:bidi="hi-IN"/>
              </w:rPr>
            </w:pPr>
            <w:r w:rsidRPr="00825246">
              <w:rPr>
                <w:bCs/>
                <w:sz w:val="22"/>
                <w:szCs w:val="22"/>
                <w:lang w:bidi="hi-IN"/>
              </w:rPr>
              <w:t>Quiz /Assignment/ MSE / ESE</w:t>
            </w:r>
          </w:p>
        </w:tc>
      </w:tr>
    </w:tbl>
    <w:p w14:paraId="56BB3D11" w14:textId="77777777" w:rsidR="00FE7603" w:rsidRPr="00825246" w:rsidRDefault="00FE7603" w:rsidP="00FE7603">
      <w:pPr>
        <w:rPr>
          <w:b/>
          <w:sz w:val="22"/>
          <w:szCs w:val="22"/>
        </w:rPr>
      </w:pPr>
    </w:p>
    <w:p w14:paraId="6822AC4F" w14:textId="77777777" w:rsidR="00FE7603" w:rsidRPr="00825246" w:rsidRDefault="00FE7603" w:rsidP="00FE7603">
      <w:pPr>
        <w:rPr>
          <w:b/>
          <w:sz w:val="22"/>
          <w:szCs w:val="22"/>
        </w:rPr>
      </w:pPr>
      <w:r w:rsidRPr="00825246">
        <w:rPr>
          <w:b/>
          <w:sz w:val="22"/>
          <w:szCs w:val="22"/>
        </w:rPr>
        <w:t>Textbooks:</w:t>
      </w:r>
    </w:p>
    <w:p w14:paraId="15394B90" w14:textId="77777777" w:rsidR="00FE7603" w:rsidRPr="00825246" w:rsidRDefault="00FE7603" w:rsidP="00B744B2">
      <w:pPr>
        <w:pStyle w:val="ListParagraph"/>
        <w:numPr>
          <w:ilvl w:val="0"/>
          <w:numId w:val="112"/>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Thomas, G. B., Hass, J., Heil, C. and Weir M. D., “Thomas’ Calculus”, 14th Ed., Pearson Education, 2018</w:t>
      </w:r>
    </w:p>
    <w:p w14:paraId="52148643" w14:textId="77777777" w:rsidR="00FE7603" w:rsidRPr="00825246" w:rsidRDefault="00FE7603" w:rsidP="00B744B2">
      <w:pPr>
        <w:pStyle w:val="ListParagraph"/>
        <w:numPr>
          <w:ilvl w:val="0"/>
          <w:numId w:val="112"/>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Kreyszig</w:t>
      </w:r>
      <w:proofErr w:type="spellEnd"/>
      <w:r w:rsidRPr="00825246">
        <w:rPr>
          <w:rFonts w:ascii="Times New Roman" w:hAnsi="Times New Roman" w:cs="Times New Roman"/>
          <w:szCs w:val="22"/>
        </w:rPr>
        <w:t>, E., “Advanced Engineering Mathematics”, 10th Ed., Wiley India Pvt. Ltd, 2015</w:t>
      </w:r>
    </w:p>
    <w:p w14:paraId="786FA5F5" w14:textId="77777777" w:rsidR="00FE7603" w:rsidRPr="00825246" w:rsidRDefault="00FE7603" w:rsidP="00FE7603">
      <w:pPr>
        <w:pStyle w:val="ListParagraph"/>
        <w:spacing w:after="0" w:line="240" w:lineRule="auto"/>
        <w:ind w:left="0"/>
        <w:contextualSpacing w:val="0"/>
        <w:rPr>
          <w:rFonts w:ascii="Times New Roman" w:hAnsi="Times New Roman" w:cs="Times New Roman"/>
          <w:b/>
          <w:szCs w:val="22"/>
        </w:rPr>
      </w:pPr>
    </w:p>
    <w:p w14:paraId="6E3E9E3D" w14:textId="77777777" w:rsidR="00FE7603" w:rsidRPr="00825246" w:rsidRDefault="00FE7603" w:rsidP="00FE7603">
      <w:pPr>
        <w:pStyle w:val="ListParagraph"/>
        <w:spacing w:after="0" w:line="240" w:lineRule="auto"/>
        <w:ind w:left="0"/>
        <w:contextualSpacing w:val="0"/>
        <w:rPr>
          <w:rFonts w:ascii="Times New Roman" w:hAnsi="Times New Roman" w:cs="Times New Roman"/>
          <w:b/>
          <w:szCs w:val="22"/>
        </w:rPr>
      </w:pPr>
      <w:r w:rsidRPr="00825246">
        <w:rPr>
          <w:rFonts w:ascii="Times New Roman" w:hAnsi="Times New Roman" w:cs="Times New Roman"/>
          <w:b/>
          <w:szCs w:val="22"/>
        </w:rPr>
        <w:t>Reference Books:</w:t>
      </w:r>
    </w:p>
    <w:p w14:paraId="73497C46" w14:textId="77777777" w:rsidR="00FE7603" w:rsidRPr="00825246" w:rsidRDefault="00FE7603" w:rsidP="00B744B2">
      <w:pPr>
        <w:pStyle w:val="ListParagraph"/>
        <w:numPr>
          <w:ilvl w:val="0"/>
          <w:numId w:val="11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Jain, R. K. and </w:t>
      </w:r>
      <w:proofErr w:type="spellStart"/>
      <w:r w:rsidRPr="00825246">
        <w:rPr>
          <w:rFonts w:ascii="Times New Roman" w:hAnsi="Times New Roman" w:cs="Times New Roman"/>
          <w:szCs w:val="22"/>
        </w:rPr>
        <w:t>Iyenger</w:t>
      </w:r>
      <w:proofErr w:type="spellEnd"/>
      <w:r w:rsidRPr="00825246">
        <w:rPr>
          <w:rFonts w:ascii="Times New Roman" w:hAnsi="Times New Roman" w:cs="Times New Roman"/>
          <w:szCs w:val="22"/>
        </w:rPr>
        <w:t>, S. R. K., “Advanced Engineering Mathematics”,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 </w:t>
      </w:r>
      <w:proofErr w:type="spellStart"/>
      <w:r w:rsidRPr="00825246">
        <w:rPr>
          <w:rFonts w:ascii="Times New Roman" w:hAnsi="Times New Roman" w:cs="Times New Roman"/>
          <w:szCs w:val="22"/>
        </w:rPr>
        <w:t>Narosa</w:t>
      </w:r>
      <w:proofErr w:type="spellEnd"/>
      <w:r w:rsidRPr="00825246">
        <w:rPr>
          <w:rFonts w:ascii="Times New Roman" w:hAnsi="Times New Roman" w:cs="Times New Roman"/>
          <w:szCs w:val="22"/>
        </w:rPr>
        <w:t xml:space="preserve"> Publishing House, 2017</w:t>
      </w:r>
    </w:p>
    <w:p w14:paraId="65317BD8" w14:textId="77777777" w:rsidR="00FE7603" w:rsidRPr="00825246" w:rsidRDefault="00FE7603" w:rsidP="00B744B2">
      <w:pPr>
        <w:pStyle w:val="ListParagraph"/>
        <w:numPr>
          <w:ilvl w:val="0"/>
          <w:numId w:val="11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Axler, S., “Linear Algebra Done Right”, 3rd Ed., Springer Nature, 2015</w:t>
      </w:r>
    </w:p>
    <w:p w14:paraId="3668F565" w14:textId="77777777" w:rsidR="00FE7603" w:rsidRPr="00825246" w:rsidRDefault="00FE7603" w:rsidP="00B744B2">
      <w:pPr>
        <w:pStyle w:val="ListParagraph"/>
        <w:numPr>
          <w:ilvl w:val="0"/>
          <w:numId w:val="113"/>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Strang, G., “Linear Algebra and Its Applications” 4th Ed., Cengage India Private Limited, 2005</w:t>
      </w:r>
    </w:p>
    <w:p w14:paraId="739AFB0E" w14:textId="77777777" w:rsidR="00FE7603" w:rsidRPr="00825246" w:rsidRDefault="00FE7603" w:rsidP="00FE7603">
      <w:pPr>
        <w:rPr>
          <w:sz w:val="22"/>
          <w:szCs w:val="22"/>
        </w:rPr>
      </w:pPr>
      <w:r w:rsidRPr="00825246">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FE7603" w:rsidRPr="00825246" w14:paraId="188AF870" w14:textId="77777777" w:rsidTr="00E27857">
        <w:trPr>
          <w:trHeight w:val="299"/>
        </w:trPr>
        <w:tc>
          <w:tcPr>
            <w:tcW w:w="2430" w:type="dxa"/>
          </w:tcPr>
          <w:p w14:paraId="1B9E4059"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b/>
                <w:sz w:val="22"/>
                <w:szCs w:val="22"/>
                <w:u w:val="single"/>
              </w:rPr>
              <w:lastRenderedPageBreak/>
              <w:br w:type="page"/>
            </w:r>
            <w:r w:rsidRPr="00825246">
              <w:rPr>
                <w:sz w:val="22"/>
                <w:szCs w:val="22"/>
              </w:rPr>
              <w:t>Course Number</w:t>
            </w:r>
          </w:p>
        </w:tc>
        <w:tc>
          <w:tcPr>
            <w:tcW w:w="8330" w:type="dxa"/>
          </w:tcPr>
          <w:p w14:paraId="21175E57" w14:textId="77777777" w:rsidR="00FE7603" w:rsidRPr="00825246" w:rsidRDefault="00FE7603" w:rsidP="00E27857">
            <w:pPr>
              <w:jc w:val="both"/>
              <w:rPr>
                <w:sz w:val="22"/>
                <w:szCs w:val="22"/>
              </w:rPr>
            </w:pPr>
            <w:r w:rsidRPr="00825246">
              <w:rPr>
                <w:sz w:val="22"/>
                <w:szCs w:val="22"/>
              </w:rPr>
              <w:t>CS1101</w:t>
            </w:r>
          </w:p>
        </w:tc>
      </w:tr>
      <w:tr w:rsidR="00FE7603" w:rsidRPr="00825246" w14:paraId="24905CCD" w14:textId="77777777" w:rsidTr="00E27857">
        <w:tc>
          <w:tcPr>
            <w:tcW w:w="2430" w:type="dxa"/>
          </w:tcPr>
          <w:p w14:paraId="2669A972"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Course Credit</w:t>
            </w:r>
          </w:p>
        </w:tc>
        <w:tc>
          <w:tcPr>
            <w:tcW w:w="8330" w:type="dxa"/>
          </w:tcPr>
          <w:p w14:paraId="3E963C34" w14:textId="77777777" w:rsidR="00FE7603" w:rsidRPr="00825246" w:rsidRDefault="00FE7603" w:rsidP="00E27857">
            <w:pPr>
              <w:jc w:val="both"/>
              <w:rPr>
                <w:sz w:val="22"/>
                <w:szCs w:val="22"/>
              </w:rPr>
            </w:pPr>
            <w:r w:rsidRPr="00825246">
              <w:rPr>
                <w:sz w:val="22"/>
                <w:szCs w:val="22"/>
              </w:rPr>
              <w:t>3-0-3-4.5</w:t>
            </w:r>
          </w:p>
        </w:tc>
      </w:tr>
      <w:tr w:rsidR="00FE7603" w:rsidRPr="00825246" w14:paraId="25E73152" w14:textId="77777777" w:rsidTr="00E27857">
        <w:tc>
          <w:tcPr>
            <w:tcW w:w="2430" w:type="dxa"/>
          </w:tcPr>
          <w:p w14:paraId="5144EA01"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Course Title</w:t>
            </w:r>
          </w:p>
        </w:tc>
        <w:tc>
          <w:tcPr>
            <w:tcW w:w="8330" w:type="dxa"/>
          </w:tcPr>
          <w:p w14:paraId="5BD217C8" w14:textId="77777777" w:rsidR="00FE7603" w:rsidRPr="00825246" w:rsidRDefault="00FE7603" w:rsidP="00E27857">
            <w:pPr>
              <w:pStyle w:val="NormalWeb"/>
              <w:spacing w:before="0" w:beforeAutospacing="0" w:after="0" w:afterAutospacing="0"/>
              <w:ind w:right="140"/>
              <w:jc w:val="both"/>
              <w:rPr>
                <w:b/>
                <w:bCs/>
                <w:sz w:val="22"/>
                <w:szCs w:val="22"/>
              </w:rPr>
            </w:pPr>
            <w:r w:rsidRPr="00825246">
              <w:rPr>
                <w:b/>
                <w:bCs/>
                <w:sz w:val="22"/>
                <w:szCs w:val="22"/>
              </w:rPr>
              <w:t>Foundations of Programming</w:t>
            </w:r>
          </w:p>
        </w:tc>
      </w:tr>
      <w:tr w:rsidR="00FE7603" w:rsidRPr="00825246" w14:paraId="4B1D516C" w14:textId="77777777" w:rsidTr="00E27857">
        <w:tc>
          <w:tcPr>
            <w:tcW w:w="2430" w:type="dxa"/>
          </w:tcPr>
          <w:p w14:paraId="315BCC37"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Learning Mode</w:t>
            </w:r>
          </w:p>
        </w:tc>
        <w:tc>
          <w:tcPr>
            <w:tcW w:w="8330" w:type="dxa"/>
          </w:tcPr>
          <w:p w14:paraId="29B62104" w14:textId="77777777" w:rsidR="00FE7603" w:rsidRPr="00825246" w:rsidRDefault="00FE7603" w:rsidP="00E27857">
            <w:pPr>
              <w:pStyle w:val="NormalWeb"/>
              <w:spacing w:before="0" w:beforeAutospacing="0" w:after="0" w:afterAutospacing="0"/>
              <w:ind w:right="140"/>
              <w:jc w:val="both"/>
              <w:rPr>
                <w:sz w:val="22"/>
                <w:szCs w:val="22"/>
              </w:rPr>
            </w:pPr>
            <w:r w:rsidRPr="00825246">
              <w:rPr>
                <w:sz w:val="22"/>
                <w:szCs w:val="22"/>
              </w:rPr>
              <w:t>Offline</w:t>
            </w:r>
          </w:p>
        </w:tc>
      </w:tr>
      <w:tr w:rsidR="00FE7603" w:rsidRPr="00825246" w14:paraId="7281AFEE" w14:textId="77777777" w:rsidTr="00E27857">
        <w:tc>
          <w:tcPr>
            <w:tcW w:w="2430" w:type="dxa"/>
          </w:tcPr>
          <w:p w14:paraId="3EC97433"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Learning Objectives</w:t>
            </w:r>
          </w:p>
        </w:tc>
        <w:tc>
          <w:tcPr>
            <w:tcW w:w="8330" w:type="dxa"/>
          </w:tcPr>
          <w:p w14:paraId="517BABCE" w14:textId="77777777" w:rsidR="00FE7603" w:rsidRPr="00825246" w:rsidRDefault="00FE7603" w:rsidP="00B744B2">
            <w:pPr>
              <w:pStyle w:val="NormalWeb"/>
              <w:numPr>
                <w:ilvl w:val="0"/>
                <w:numId w:val="92"/>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understand the fundamental concepts of programming </w:t>
            </w:r>
          </w:p>
          <w:p w14:paraId="107AF187" w14:textId="77777777" w:rsidR="00FE7603" w:rsidRPr="00825246" w:rsidRDefault="00FE7603" w:rsidP="00B744B2">
            <w:pPr>
              <w:pStyle w:val="NormalWeb"/>
              <w:numPr>
                <w:ilvl w:val="0"/>
                <w:numId w:val="92"/>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develop the basic problem-solving skills by designing algorithms and implementing them.</w:t>
            </w:r>
          </w:p>
          <w:p w14:paraId="57908CE7" w14:textId="77777777" w:rsidR="00FE7603" w:rsidRPr="00825246" w:rsidRDefault="00FE7603" w:rsidP="00B744B2">
            <w:pPr>
              <w:pStyle w:val="NormalWeb"/>
              <w:numPr>
                <w:ilvl w:val="0"/>
                <w:numId w:val="92"/>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learn about various data types, control statements, functions, arrays, pointers, and file handling.</w:t>
            </w:r>
          </w:p>
          <w:p w14:paraId="5F7A50FC" w14:textId="77777777" w:rsidR="00FE7603" w:rsidRPr="00825246" w:rsidRDefault="00FE7603" w:rsidP="00B744B2">
            <w:pPr>
              <w:pStyle w:val="NormalWeb"/>
              <w:numPr>
                <w:ilvl w:val="0"/>
                <w:numId w:val="92"/>
              </w:numPr>
              <w:shd w:val="clear" w:color="auto" w:fill="FFFFFF"/>
              <w:tabs>
                <w:tab w:val="clear" w:pos="720"/>
                <w:tab w:val="num" w:pos="360"/>
              </w:tabs>
              <w:spacing w:before="0" w:beforeAutospacing="0" w:after="0" w:afterAutospacing="0"/>
              <w:ind w:left="360"/>
              <w:jc w:val="both"/>
              <w:textAlignment w:val="baseline"/>
              <w:rPr>
                <w:sz w:val="22"/>
                <w:szCs w:val="22"/>
              </w:rPr>
            </w:pPr>
            <w:r w:rsidRPr="00825246">
              <w:rPr>
                <w:sz w:val="22"/>
                <w:szCs w:val="22"/>
              </w:rPr>
              <w:t>To achieve proficiency in debugging and testing a C program</w:t>
            </w:r>
          </w:p>
        </w:tc>
      </w:tr>
      <w:tr w:rsidR="00FE7603" w:rsidRPr="00825246" w14:paraId="5EE69D80" w14:textId="77777777" w:rsidTr="00E27857">
        <w:tc>
          <w:tcPr>
            <w:tcW w:w="2430" w:type="dxa"/>
          </w:tcPr>
          <w:p w14:paraId="74473C3D"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Course Description</w:t>
            </w:r>
          </w:p>
        </w:tc>
        <w:tc>
          <w:tcPr>
            <w:tcW w:w="8330" w:type="dxa"/>
          </w:tcPr>
          <w:p w14:paraId="6BDED6E2" w14:textId="77777777" w:rsidR="00FE7603" w:rsidRPr="00825246" w:rsidRDefault="00FE7603" w:rsidP="00E27857">
            <w:pPr>
              <w:pStyle w:val="NormalWeb"/>
              <w:spacing w:before="0" w:beforeAutospacing="0" w:after="0" w:afterAutospacing="0"/>
              <w:ind w:right="140"/>
              <w:jc w:val="both"/>
              <w:rPr>
                <w:sz w:val="22"/>
                <w:szCs w:val="22"/>
              </w:rPr>
            </w:pPr>
            <w:r w:rsidRPr="00825246">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FE7603" w:rsidRPr="00825246" w14:paraId="408E219E" w14:textId="77777777" w:rsidTr="00E27857">
        <w:tc>
          <w:tcPr>
            <w:tcW w:w="2430" w:type="dxa"/>
          </w:tcPr>
          <w:p w14:paraId="50352C03"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Course Outline</w:t>
            </w:r>
          </w:p>
        </w:tc>
        <w:tc>
          <w:tcPr>
            <w:tcW w:w="8330" w:type="dxa"/>
          </w:tcPr>
          <w:p w14:paraId="22E65A3D"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Introduction and Programming basics, </w:t>
            </w:r>
          </w:p>
          <w:p w14:paraId="7A20A641"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Expressions</w:t>
            </w:r>
          </w:p>
          <w:p w14:paraId="5197127C"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Control and Iterative statements,</w:t>
            </w:r>
          </w:p>
          <w:p w14:paraId="2BACF717"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Functions, Arrays, </w:t>
            </w:r>
          </w:p>
          <w:p w14:paraId="258FF13E"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Recursion vs. Iteration</w:t>
            </w:r>
          </w:p>
          <w:p w14:paraId="1E26A0BB"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Pointers, </w:t>
            </w:r>
          </w:p>
          <w:p w14:paraId="4AF0EB2B"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2D-Array with pointers, </w:t>
            </w:r>
          </w:p>
          <w:p w14:paraId="177AA42B"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Structures, </w:t>
            </w:r>
          </w:p>
          <w:p w14:paraId="56F8CD67"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String,</w:t>
            </w:r>
          </w:p>
          <w:p w14:paraId="21ECC2B5"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Dynamic memory allocation,</w:t>
            </w:r>
          </w:p>
          <w:p w14:paraId="12F66EE0"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File handling, </w:t>
            </w:r>
          </w:p>
          <w:p w14:paraId="1308480B"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sz w:val="22"/>
                <w:szCs w:val="22"/>
              </w:rPr>
              <w:t>Contemporary programming languages, and applications</w:t>
            </w:r>
          </w:p>
          <w:p w14:paraId="3FC0781B" w14:textId="77777777" w:rsidR="00FE7603" w:rsidRPr="00825246" w:rsidRDefault="00FE7603" w:rsidP="00E27857">
            <w:pPr>
              <w:pStyle w:val="NormalWeb"/>
              <w:spacing w:before="0" w:beforeAutospacing="0" w:after="0" w:afterAutospacing="0"/>
              <w:jc w:val="both"/>
              <w:textAlignment w:val="baseline"/>
              <w:rPr>
                <w:sz w:val="22"/>
                <w:szCs w:val="22"/>
              </w:rPr>
            </w:pPr>
          </w:p>
          <w:p w14:paraId="55CC80CB"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p w14:paraId="2175D58C" w14:textId="77777777" w:rsidR="00FE7603" w:rsidRPr="00825246" w:rsidRDefault="00FE7603" w:rsidP="00E27857">
            <w:pPr>
              <w:pStyle w:val="NormalWeb"/>
              <w:spacing w:before="0" w:beforeAutospacing="0" w:after="0" w:afterAutospacing="0"/>
              <w:ind w:left="360"/>
              <w:jc w:val="both"/>
              <w:textAlignment w:val="baseline"/>
              <w:rPr>
                <w:sz w:val="22"/>
                <w:szCs w:val="22"/>
              </w:rPr>
            </w:pPr>
          </w:p>
        </w:tc>
      </w:tr>
      <w:tr w:rsidR="00FE7603" w:rsidRPr="00825246" w14:paraId="6E3E7DE5" w14:textId="77777777" w:rsidTr="00E27857">
        <w:tc>
          <w:tcPr>
            <w:tcW w:w="2430" w:type="dxa"/>
          </w:tcPr>
          <w:p w14:paraId="27AC885C"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Learning Outcome</w:t>
            </w:r>
          </w:p>
        </w:tc>
        <w:tc>
          <w:tcPr>
            <w:tcW w:w="8330" w:type="dxa"/>
          </w:tcPr>
          <w:p w14:paraId="20F802B9"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Understanding of Basic Syntax and Structure in C language</w:t>
            </w:r>
          </w:p>
          <w:p w14:paraId="658D29C1"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Proficiency in Data Types, Operators, and Control Structures</w:t>
            </w:r>
          </w:p>
          <w:p w14:paraId="7387B3F1"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Function Implementation and learn to use them appropriately</w:t>
            </w:r>
          </w:p>
          <w:p w14:paraId="380F14CB"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Efficient Use of Arrays and Strings</w:t>
            </w:r>
          </w:p>
          <w:p w14:paraId="359D8D7B"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Pointer Utilization</w:t>
            </w:r>
          </w:p>
          <w:p w14:paraId="78498A70"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 xml:space="preserve">Ability to perform dynamic memory allocation and deallocation using malloc (), </w:t>
            </w:r>
            <w:proofErr w:type="spellStart"/>
            <w:r w:rsidRPr="00825246">
              <w:rPr>
                <w:sz w:val="22"/>
                <w:szCs w:val="22"/>
              </w:rPr>
              <w:t>calloc</w:t>
            </w:r>
            <w:proofErr w:type="spellEnd"/>
            <w:r w:rsidRPr="00825246">
              <w:rPr>
                <w:sz w:val="22"/>
                <w:szCs w:val="22"/>
              </w:rPr>
              <w:t xml:space="preserve"> (), </w:t>
            </w:r>
            <w:proofErr w:type="spellStart"/>
            <w:r w:rsidRPr="00825246">
              <w:rPr>
                <w:sz w:val="22"/>
                <w:szCs w:val="22"/>
              </w:rPr>
              <w:t>realloc</w:t>
            </w:r>
            <w:proofErr w:type="spellEnd"/>
            <w:r w:rsidRPr="00825246">
              <w:rPr>
                <w:sz w:val="22"/>
                <w:szCs w:val="22"/>
              </w:rPr>
              <w:t xml:space="preserve"> (), and free () functions.</w:t>
            </w:r>
          </w:p>
          <w:p w14:paraId="3850D3F6"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Structured data management with structures and unions</w:t>
            </w:r>
          </w:p>
          <w:p w14:paraId="0FE06627"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Exposure of file Handling</w:t>
            </w:r>
          </w:p>
          <w:p w14:paraId="2EBB9B38" w14:textId="77777777" w:rsidR="00FE7603" w:rsidRPr="00825246" w:rsidRDefault="00FE7603" w:rsidP="00B744B2">
            <w:pPr>
              <w:pStyle w:val="NormalWeb"/>
              <w:numPr>
                <w:ilvl w:val="0"/>
                <w:numId w:val="93"/>
              </w:numPr>
              <w:tabs>
                <w:tab w:val="clear" w:pos="720"/>
                <w:tab w:val="num" w:pos="360"/>
              </w:tabs>
              <w:spacing w:before="0" w:beforeAutospacing="0" w:after="0" w:afterAutospacing="0"/>
              <w:ind w:left="360"/>
              <w:jc w:val="both"/>
              <w:textAlignment w:val="baseline"/>
              <w:rPr>
                <w:sz w:val="22"/>
                <w:szCs w:val="22"/>
              </w:rPr>
            </w:pPr>
            <w:r w:rsidRPr="00825246">
              <w:rPr>
                <w:sz w:val="22"/>
                <w:szCs w:val="22"/>
              </w:rPr>
              <w:t>Learning debugging and error Handling</w:t>
            </w:r>
          </w:p>
        </w:tc>
      </w:tr>
      <w:tr w:rsidR="00FE7603" w:rsidRPr="00825246" w14:paraId="4CA58BF8" w14:textId="77777777" w:rsidTr="00E27857">
        <w:tc>
          <w:tcPr>
            <w:tcW w:w="2430" w:type="dxa"/>
          </w:tcPr>
          <w:p w14:paraId="6E70B020"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Assessment Method</w:t>
            </w:r>
          </w:p>
        </w:tc>
        <w:tc>
          <w:tcPr>
            <w:tcW w:w="8330" w:type="dxa"/>
          </w:tcPr>
          <w:p w14:paraId="7421B83A"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Internal (Quiz/Assignment/Project), Mid-Term, End-Term</w:t>
            </w:r>
          </w:p>
        </w:tc>
      </w:tr>
    </w:tbl>
    <w:p w14:paraId="05F78F86" w14:textId="77777777" w:rsidR="00FE7603" w:rsidRPr="00825246" w:rsidRDefault="00FE7603" w:rsidP="00FE7603">
      <w:pPr>
        <w:rPr>
          <w:sz w:val="22"/>
          <w:szCs w:val="22"/>
          <w:u w:val="single"/>
        </w:rPr>
      </w:pPr>
    </w:p>
    <w:p w14:paraId="0549C6C6" w14:textId="77777777" w:rsidR="00FE7603" w:rsidRPr="00825246" w:rsidRDefault="00FE7603" w:rsidP="00FE7603">
      <w:pPr>
        <w:rPr>
          <w:sz w:val="22"/>
          <w:szCs w:val="22"/>
        </w:rPr>
      </w:pPr>
      <w:r w:rsidRPr="00825246">
        <w:rPr>
          <w:sz w:val="22"/>
          <w:szCs w:val="22"/>
          <w:u w:val="single"/>
        </w:rPr>
        <w:t>Suggested Reading</w:t>
      </w:r>
    </w:p>
    <w:p w14:paraId="7A5B4B28" w14:textId="77777777" w:rsidR="00FE7603" w:rsidRPr="00825246" w:rsidRDefault="00FE7603" w:rsidP="00B744B2">
      <w:pPr>
        <w:numPr>
          <w:ilvl w:val="0"/>
          <w:numId w:val="94"/>
        </w:numPr>
        <w:jc w:val="both"/>
        <w:textAlignment w:val="baseline"/>
        <w:rPr>
          <w:sz w:val="22"/>
          <w:szCs w:val="22"/>
        </w:rPr>
      </w:pPr>
      <w:r w:rsidRPr="00825246">
        <w:rPr>
          <w:sz w:val="22"/>
          <w:szCs w:val="22"/>
        </w:rPr>
        <w:t>Knuth, Donald E. The art of computer programming, volume 4A: combinatorial algorithms, part 1. Pearson Education India, 2011.</w:t>
      </w:r>
    </w:p>
    <w:p w14:paraId="1B5F2456" w14:textId="77777777" w:rsidR="00FE7603" w:rsidRPr="00825246" w:rsidRDefault="00FE7603" w:rsidP="00B744B2">
      <w:pPr>
        <w:numPr>
          <w:ilvl w:val="0"/>
          <w:numId w:val="94"/>
        </w:numPr>
        <w:jc w:val="both"/>
        <w:textAlignment w:val="baseline"/>
        <w:rPr>
          <w:sz w:val="22"/>
          <w:szCs w:val="22"/>
        </w:rPr>
      </w:pPr>
      <w:r w:rsidRPr="00825246">
        <w:rPr>
          <w:sz w:val="22"/>
          <w:szCs w:val="22"/>
        </w:rPr>
        <w:t xml:space="preserve">P.J. Deitel and H.M. Deitel, C How </w:t>
      </w:r>
      <w:proofErr w:type="gramStart"/>
      <w:r w:rsidRPr="00825246">
        <w:rPr>
          <w:sz w:val="22"/>
          <w:szCs w:val="22"/>
        </w:rPr>
        <w:t>To</w:t>
      </w:r>
      <w:proofErr w:type="gramEnd"/>
      <w:r w:rsidRPr="00825246">
        <w:rPr>
          <w:sz w:val="22"/>
          <w:szCs w:val="22"/>
        </w:rPr>
        <w:t xml:space="preserve"> Program, Pearson Education (7th Edition)</w:t>
      </w:r>
    </w:p>
    <w:p w14:paraId="2C01B2D0" w14:textId="77777777" w:rsidR="00FE7603" w:rsidRPr="00825246" w:rsidRDefault="00FE7603" w:rsidP="00B744B2">
      <w:pPr>
        <w:numPr>
          <w:ilvl w:val="0"/>
          <w:numId w:val="94"/>
        </w:numPr>
        <w:jc w:val="both"/>
        <w:textAlignment w:val="baseline"/>
        <w:rPr>
          <w:sz w:val="22"/>
          <w:szCs w:val="22"/>
        </w:rPr>
      </w:pPr>
      <w:r w:rsidRPr="00825246">
        <w:rPr>
          <w:sz w:val="22"/>
          <w:szCs w:val="22"/>
        </w:rPr>
        <w:t>Brian W. Kernighan and Dennis M. Ritchie, The C Programming Language, Prentice−Hall</w:t>
      </w:r>
    </w:p>
    <w:p w14:paraId="5835988C" w14:textId="77777777" w:rsidR="00FE7603" w:rsidRPr="00825246" w:rsidRDefault="00FE7603" w:rsidP="00B744B2">
      <w:pPr>
        <w:numPr>
          <w:ilvl w:val="0"/>
          <w:numId w:val="94"/>
        </w:numPr>
        <w:jc w:val="both"/>
        <w:textAlignment w:val="baseline"/>
        <w:rPr>
          <w:sz w:val="22"/>
          <w:szCs w:val="22"/>
        </w:rPr>
      </w:pPr>
      <w:r w:rsidRPr="00825246">
        <w:rPr>
          <w:sz w:val="22"/>
          <w:szCs w:val="22"/>
        </w:rPr>
        <w:t>A. Kelley and I. Pohl, A Book on C, Pearson Education (4th Edition)</w:t>
      </w:r>
    </w:p>
    <w:p w14:paraId="1B2A1B89" w14:textId="5DEF98EA" w:rsidR="00FE7603" w:rsidRPr="001B6663" w:rsidRDefault="00FE7603" w:rsidP="00B744B2">
      <w:pPr>
        <w:numPr>
          <w:ilvl w:val="0"/>
          <w:numId w:val="94"/>
        </w:numPr>
        <w:jc w:val="both"/>
        <w:textAlignment w:val="baseline"/>
        <w:rPr>
          <w:sz w:val="22"/>
          <w:szCs w:val="22"/>
        </w:rPr>
      </w:pPr>
      <w:r w:rsidRPr="00825246">
        <w:rPr>
          <w:sz w:val="22"/>
          <w:szCs w:val="22"/>
        </w:rPr>
        <w:t xml:space="preserve">K. N. King, C PROGRAMMING A Modern Approach, </w:t>
      </w:r>
      <w:r w:rsidRPr="00825246">
        <w:rPr>
          <w:sz w:val="22"/>
          <w:szCs w:val="22"/>
          <w:shd w:val="clear" w:color="auto" w:fill="FFFFFF"/>
        </w:rPr>
        <w:t>W. W. Norton &amp; Company</w:t>
      </w:r>
    </w:p>
    <w:p w14:paraId="4BCA3940" w14:textId="77777777" w:rsidR="001B6663" w:rsidRPr="00825246" w:rsidRDefault="001B6663" w:rsidP="001B6663">
      <w:pPr>
        <w:ind w:left="720"/>
        <w:jc w:val="both"/>
        <w:textAlignment w:val="baseline"/>
        <w:rPr>
          <w:sz w:val="22"/>
          <w:szCs w:val="22"/>
        </w:rPr>
      </w:pPr>
    </w:p>
    <w:tbl>
      <w:tblPr>
        <w:tblStyle w:val="TableGrid"/>
        <w:tblW w:w="10760" w:type="dxa"/>
        <w:tblInd w:w="-275" w:type="dxa"/>
        <w:tblLook w:val="04A0" w:firstRow="1" w:lastRow="0" w:firstColumn="1" w:lastColumn="0" w:noHBand="0" w:noVBand="1"/>
      </w:tblPr>
      <w:tblGrid>
        <w:gridCol w:w="2538"/>
        <w:gridCol w:w="8222"/>
      </w:tblGrid>
      <w:tr w:rsidR="00FE7603" w:rsidRPr="00825246" w14:paraId="207A5B3F" w14:textId="77777777" w:rsidTr="00E27857">
        <w:tc>
          <w:tcPr>
            <w:tcW w:w="2538" w:type="dxa"/>
          </w:tcPr>
          <w:p w14:paraId="396F2718" w14:textId="1743A8CC" w:rsidR="00FE7603" w:rsidRPr="00825246" w:rsidRDefault="00FE7603" w:rsidP="00E27857">
            <w:pPr>
              <w:rPr>
                <w:rFonts w:eastAsia="Calibri"/>
                <w:sz w:val="22"/>
                <w:szCs w:val="22"/>
              </w:rPr>
            </w:pPr>
            <w:r w:rsidRPr="00825246">
              <w:rPr>
                <w:rFonts w:eastAsiaTheme="minorHAnsi"/>
                <w:sz w:val="22"/>
                <w:szCs w:val="22"/>
              </w:rPr>
              <w:lastRenderedPageBreak/>
              <w:t xml:space="preserve">Course Number           </w:t>
            </w:r>
          </w:p>
        </w:tc>
        <w:tc>
          <w:tcPr>
            <w:tcW w:w="8222" w:type="dxa"/>
          </w:tcPr>
          <w:p w14:paraId="783B92C4" w14:textId="77777777" w:rsidR="00FE7603" w:rsidRPr="00825246" w:rsidRDefault="00FE7603" w:rsidP="00E27857">
            <w:pPr>
              <w:rPr>
                <w:rFonts w:eastAsia="Calibri"/>
                <w:b/>
                <w:bCs/>
                <w:sz w:val="22"/>
                <w:szCs w:val="22"/>
              </w:rPr>
            </w:pPr>
            <w:bookmarkStart w:id="1" w:name="ph1101"/>
            <w:r w:rsidRPr="00825246">
              <w:rPr>
                <w:rFonts w:eastAsiaTheme="minorHAnsi"/>
                <w:b/>
                <w:bCs/>
                <w:sz w:val="22"/>
                <w:szCs w:val="22"/>
              </w:rPr>
              <w:t>PH1101/PH1201</w:t>
            </w:r>
            <w:bookmarkEnd w:id="1"/>
          </w:p>
        </w:tc>
      </w:tr>
      <w:tr w:rsidR="00FE7603" w:rsidRPr="00825246" w14:paraId="48D82817" w14:textId="77777777" w:rsidTr="00E27857">
        <w:tc>
          <w:tcPr>
            <w:tcW w:w="2538" w:type="dxa"/>
          </w:tcPr>
          <w:p w14:paraId="110B450C" w14:textId="77777777" w:rsidR="00FE7603" w:rsidRPr="00825246" w:rsidRDefault="00FE7603" w:rsidP="00E27857">
            <w:pPr>
              <w:rPr>
                <w:rFonts w:eastAsia="Calibri"/>
                <w:sz w:val="22"/>
                <w:szCs w:val="22"/>
              </w:rPr>
            </w:pPr>
            <w:r w:rsidRPr="00825246">
              <w:rPr>
                <w:rFonts w:eastAsiaTheme="minorHAnsi"/>
                <w:sz w:val="22"/>
                <w:szCs w:val="22"/>
              </w:rPr>
              <w:t xml:space="preserve">Course Credit                 </w:t>
            </w:r>
          </w:p>
        </w:tc>
        <w:tc>
          <w:tcPr>
            <w:tcW w:w="8222" w:type="dxa"/>
            <w:vAlign w:val="center"/>
          </w:tcPr>
          <w:p w14:paraId="7864A9EF" w14:textId="77777777" w:rsidR="00FE7603" w:rsidRPr="00825246" w:rsidRDefault="00FE7603" w:rsidP="00E27857">
            <w:pPr>
              <w:rPr>
                <w:rFonts w:eastAsia="Calibri"/>
                <w:sz w:val="22"/>
                <w:szCs w:val="22"/>
              </w:rPr>
            </w:pPr>
            <w:r w:rsidRPr="00825246">
              <w:rPr>
                <w:rFonts w:eastAsiaTheme="minorHAnsi"/>
                <w:sz w:val="22"/>
                <w:szCs w:val="22"/>
              </w:rPr>
              <w:t>3-1-0-4</w:t>
            </w:r>
          </w:p>
        </w:tc>
      </w:tr>
      <w:tr w:rsidR="00FE7603" w:rsidRPr="00825246" w14:paraId="1134E5EB" w14:textId="77777777" w:rsidTr="00E27857">
        <w:tc>
          <w:tcPr>
            <w:tcW w:w="2538" w:type="dxa"/>
          </w:tcPr>
          <w:p w14:paraId="2786D459" w14:textId="77777777" w:rsidR="00FE7603" w:rsidRPr="00825246" w:rsidRDefault="00FE7603" w:rsidP="00E27857">
            <w:pPr>
              <w:rPr>
                <w:rFonts w:eastAsia="Calibri"/>
                <w:sz w:val="22"/>
                <w:szCs w:val="22"/>
              </w:rPr>
            </w:pPr>
            <w:r w:rsidRPr="00825246">
              <w:rPr>
                <w:rFonts w:eastAsiaTheme="minorHAnsi"/>
                <w:sz w:val="22"/>
                <w:szCs w:val="22"/>
              </w:rPr>
              <w:t xml:space="preserve">Course Title                   </w:t>
            </w:r>
          </w:p>
        </w:tc>
        <w:tc>
          <w:tcPr>
            <w:tcW w:w="8222" w:type="dxa"/>
            <w:vAlign w:val="center"/>
          </w:tcPr>
          <w:p w14:paraId="7A8D1393" w14:textId="77777777" w:rsidR="00FE7603" w:rsidRPr="00825246" w:rsidRDefault="00FE7603" w:rsidP="00E27857">
            <w:pPr>
              <w:rPr>
                <w:rFonts w:eastAsia="Calibri"/>
                <w:sz w:val="22"/>
                <w:szCs w:val="22"/>
              </w:rPr>
            </w:pPr>
            <w:r w:rsidRPr="00825246">
              <w:rPr>
                <w:rFonts w:eastAsiaTheme="minorHAnsi"/>
                <w:sz w:val="22"/>
                <w:szCs w:val="22"/>
              </w:rPr>
              <w:t xml:space="preserve">Physics </w:t>
            </w:r>
          </w:p>
        </w:tc>
      </w:tr>
      <w:tr w:rsidR="00FE7603" w:rsidRPr="00825246" w14:paraId="64120EFF" w14:textId="77777777" w:rsidTr="00E27857">
        <w:trPr>
          <w:trHeight w:val="305"/>
        </w:trPr>
        <w:tc>
          <w:tcPr>
            <w:tcW w:w="2538" w:type="dxa"/>
          </w:tcPr>
          <w:p w14:paraId="3565110F" w14:textId="77777777" w:rsidR="00FE7603" w:rsidRPr="00825246" w:rsidRDefault="00FE7603" w:rsidP="00E27857">
            <w:pPr>
              <w:rPr>
                <w:rFonts w:eastAsia="Calibri"/>
                <w:sz w:val="22"/>
                <w:szCs w:val="22"/>
              </w:rPr>
            </w:pPr>
            <w:r w:rsidRPr="00825246">
              <w:rPr>
                <w:rFonts w:eastAsiaTheme="minorHAnsi"/>
                <w:sz w:val="22"/>
                <w:szCs w:val="22"/>
              </w:rPr>
              <w:t xml:space="preserve">Learning Mode            </w:t>
            </w:r>
          </w:p>
        </w:tc>
        <w:tc>
          <w:tcPr>
            <w:tcW w:w="8222" w:type="dxa"/>
          </w:tcPr>
          <w:p w14:paraId="014C3822" w14:textId="77777777" w:rsidR="00FE7603" w:rsidRPr="00825246" w:rsidRDefault="00FE7603" w:rsidP="00E27857">
            <w:pPr>
              <w:rPr>
                <w:rFonts w:eastAsia="Calibri"/>
                <w:sz w:val="22"/>
                <w:szCs w:val="22"/>
              </w:rPr>
            </w:pPr>
            <w:r w:rsidRPr="00825246">
              <w:rPr>
                <w:rFonts w:eastAsiaTheme="minorHAnsi"/>
                <w:sz w:val="22"/>
                <w:szCs w:val="22"/>
              </w:rPr>
              <w:t>Lectures and Tutorials</w:t>
            </w:r>
          </w:p>
        </w:tc>
      </w:tr>
      <w:tr w:rsidR="00FE7603" w:rsidRPr="00825246" w14:paraId="5B1A4295" w14:textId="77777777" w:rsidTr="00E27857">
        <w:trPr>
          <w:trHeight w:val="368"/>
        </w:trPr>
        <w:tc>
          <w:tcPr>
            <w:tcW w:w="2538" w:type="dxa"/>
          </w:tcPr>
          <w:p w14:paraId="23D631A5" w14:textId="77777777" w:rsidR="00FE7603" w:rsidRPr="00825246" w:rsidRDefault="00FE7603" w:rsidP="00E27857">
            <w:pPr>
              <w:rPr>
                <w:rFonts w:eastAsia="Calibri"/>
                <w:sz w:val="22"/>
                <w:szCs w:val="22"/>
              </w:rPr>
            </w:pPr>
            <w:r w:rsidRPr="00825246">
              <w:rPr>
                <w:rFonts w:eastAsiaTheme="minorHAnsi"/>
                <w:sz w:val="22"/>
                <w:szCs w:val="22"/>
              </w:rPr>
              <w:t xml:space="preserve">Learning Objectives </w:t>
            </w:r>
          </w:p>
        </w:tc>
        <w:tc>
          <w:tcPr>
            <w:tcW w:w="8222" w:type="dxa"/>
          </w:tcPr>
          <w:p w14:paraId="6B3B402F" w14:textId="77777777" w:rsidR="00FE7603" w:rsidRPr="00825246" w:rsidRDefault="00FE7603" w:rsidP="00E27857">
            <w:pPr>
              <w:jc w:val="both"/>
              <w:rPr>
                <w:rFonts w:eastAsia="Calibri"/>
                <w:sz w:val="22"/>
                <w:szCs w:val="22"/>
              </w:rPr>
            </w:pPr>
            <w:r w:rsidRPr="00825246">
              <w:rPr>
                <w:rFonts w:eastAsiaTheme="minorHAnsi"/>
                <w:sz w:val="22"/>
                <w:szCs w:val="22"/>
              </w:rPr>
              <w:t>Complies with Program Goals 1 and 2</w:t>
            </w:r>
          </w:p>
        </w:tc>
      </w:tr>
      <w:tr w:rsidR="00FE7603" w:rsidRPr="00825246" w14:paraId="77B73E5B" w14:textId="77777777" w:rsidTr="00E27857">
        <w:tc>
          <w:tcPr>
            <w:tcW w:w="2538" w:type="dxa"/>
          </w:tcPr>
          <w:p w14:paraId="1979438B" w14:textId="77777777" w:rsidR="00FE7603" w:rsidRPr="00825246" w:rsidRDefault="00FE7603" w:rsidP="00E27857">
            <w:pPr>
              <w:rPr>
                <w:rFonts w:eastAsia="Calibri"/>
                <w:sz w:val="22"/>
                <w:szCs w:val="22"/>
              </w:rPr>
            </w:pPr>
            <w:r w:rsidRPr="00825246">
              <w:rPr>
                <w:rFonts w:eastAsiaTheme="minorHAnsi"/>
                <w:sz w:val="22"/>
                <w:szCs w:val="22"/>
              </w:rPr>
              <w:t xml:space="preserve">Course Description     </w:t>
            </w:r>
          </w:p>
        </w:tc>
        <w:tc>
          <w:tcPr>
            <w:tcW w:w="8222" w:type="dxa"/>
          </w:tcPr>
          <w:p w14:paraId="5C20F72C" w14:textId="77777777" w:rsidR="00FE7603" w:rsidRPr="00825246" w:rsidRDefault="00FE7603" w:rsidP="00E27857">
            <w:pPr>
              <w:jc w:val="both"/>
              <w:rPr>
                <w:rFonts w:eastAsia="Calibri"/>
                <w:sz w:val="22"/>
                <w:szCs w:val="22"/>
              </w:rPr>
            </w:pPr>
            <w:r w:rsidRPr="00825246">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825246">
              <w:rPr>
                <w:rFonts w:eastAsiaTheme="minorHAnsi"/>
                <w:sz w:val="22"/>
                <w:szCs w:val="22"/>
              </w:rPr>
              <w:t>etc</w:t>
            </w:r>
            <w:proofErr w:type="spellEnd"/>
            <w:r w:rsidRPr="00825246">
              <w:rPr>
                <w:rFonts w:eastAsiaTheme="minorHAnsi"/>
                <w:sz w:val="22"/>
                <w:szCs w:val="22"/>
              </w:rPr>
              <w:t xml:space="preserve"> will be discussed in the beginning.   </w:t>
            </w:r>
          </w:p>
        </w:tc>
      </w:tr>
      <w:tr w:rsidR="00FE7603" w:rsidRPr="00825246" w14:paraId="0A3E67F2" w14:textId="77777777" w:rsidTr="00E27857">
        <w:tc>
          <w:tcPr>
            <w:tcW w:w="2538" w:type="dxa"/>
          </w:tcPr>
          <w:p w14:paraId="4BE00E10" w14:textId="77777777" w:rsidR="00FE7603" w:rsidRPr="00825246" w:rsidRDefault="00FE7603" w:rsidP="00E27857">
            <w:pPr>
              <w:rPr>
                <w:rFonts w:eastAsia="Calibri"/>
                <w:sz w:val="22"/>
                <w:szCs w:val="22"/>
              </w:rPr>
            </w:pPr>
            <w:r w:rsidRPr="00825246">
              <w:rPr>
                <w:rFonts w:eastAsiaTheme="minorHAnsi"/>
                <w:sz w:val="22"/>
                <w:szCs w:val="22"/>
              </w:rPr>
              <w:t xml:space="preserve">Course Outline          </w:t>
            </w:r>
          </w:p>
        </w:tc>
        <w:tc>
          <w:tcPr>
            <w:tcW w:w="8222" w:type="dxa"/>
          </w:tcPr>
          <w:p w14:paraId="6D884FF4" w14:textId="77777777" w:rsidR="00FE7603" w:rsidRPr="00825246" w:rsidRDefault="00FE7603" w:rsidP="00E27857">
            <w:pPr>
              <w:jc w:val="both"/>
              <w:rPr>
                <w:sz w:val="22"/>
                <w:szCs w:val="22"/>
                <w:lang w:eastAsia="en-IN"/>
              </w:rPr>
            </w:pPr>
            <w:r w:rsidRPr="00825246">
              <w:rPr>
                <w:sz w:val="22"/>
                <w:szCs w:val="22"/>
                <w:lang w:eastAsia="en-IN"/>
              </w:rPr>
              <w:t xml:space="preserve">Orthogonal coordinate systems (Plane polar, Spherical, Cylindrical), </w:t>
            </w:r>
            <w:r w:rsidRPr="00825246">
              <w:rPr>
                <w:rFonts w:eastAsia="Calibri"/>
                <w:sz w:val="22"/>
                <w:szCs w:val="22"/>
              </w:rPr>
              <w:t xml:space="preserve">concept of </w:t>
            </w:r>
            <w:proofErr w:type="spellStart"/>
            <w:r w:rsidRPr="00825246">
              <w:rPr>
                <w:rFonts w:eastAsia="Calibri"/>
                <w:sz w:val="22"/>
                <w:szCs w:val="22"/>
              </w:rPr>
              <w:t>generalised</w:t>
            </w:r>
            <w:proofErr w:type="spellEnd"/>
            <w:r w:rsidRPr="00825246">
              <w:rPr>
                <w:rFonts w:eastAsia="Calibri"/>
                <w:sz w:val="22"/>
                <w:szCs w:val="22"/>
              </w:rPr>
              <w:t xml:space="preserve"> coordinates, </w:t>
            </w:r>
            <w:proofErr w:type="spellStart"/>
            <w:r w:rsidRPr="00825246">
              <w:rPr>
                <w:rFonts w:eastAsia="Calibri"/>
                <w:sz w:val="22"/>
                <w:szCs w:val="22"/>
              </w:rPr>
              <w:t>generalised</w:t>
            </w:r>
            <w:proofErr w:type="spellEnd"/>
            <w:r w:rsidRPr="00825246">
              <w:rPr>
                <w:rFonts w:eastAsia="Calibri"/>
                <w:sz w:val="22"/>
                <w:szCs w:val="22"/>
              </w:rPr>
              <w:t xml:space="preserve"> velocity and phase space for a mechanical system</w:t>
            </w:r>
            <w:r w:rsidRPr="00825246">
              <w:rPr>
                <w:sz w:val="22"/>
                <w:szCs w:val="22"/>
                <w:lang w:eastAsia="en-IN"/>
              </w:rPr>
              <w:t xml:space="preserve">, Introduction to vector operators, Gradient, divergence, curl and Laplacian in different co-ordinate systems. </w:t>
            </w:r>
          </w:p>
          <w:p w14:paraId="2170432C" w14:textId="77777777" w:rsidR="00FE7603" w:rsidRPr="00825246" w:rsidRDefault="00FE7603" w:rsidP="00E27857">
            <w:pPr>
              <w:jc w:val="both"/>
              <w:rPr>
                <w:strike/>
                <w:sz w:val="22"/>
                <w:szCs w:val="22"/>
                <w:lang w:eastAsia="en-IN"/>
              </w:rPr>
            </w:pPr>
            <w:r w:rsidRPr="00825246">
              <w:rPr>
                <w:sz w:val="22"/>
                <w:szCs w:val="22"/>
                <w:lang w:eastAsia="en-IN"/>
              </w:rPr>
              <w:t>Central force problem and its applications.</w:t>
            </w:r>
          </w:p>
          <w:p w14:paraId="6ACDA874" w14:textId="77777777" w:rsidR="00FE7603" w:rsidRPr="00825246" w:rsidRDefault="00FE7603" w:rsidP="00E27857">
            <w:pPr>
              <w:jc w:val="both"/>
              <w:rPr>
                <w:sz w:val="22"/>
                <w:szCs w:val="22"/>
                <w:lang w:eastAsia="en-IN"/>
              </w:rPr>
            </w:pPr>
            <w:r w:rsidRPr="00825246">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6EC45031" w14:textId="77777777" w:rsidR="00FE7603" w:rsidRPr="00825246" w:rsidRDefault="00FE7603" w:rsidP="00E27857">
            <w:pPr>
              <w:jc w:val="both"/>
              <w:rPr>
                <w:sz w:val="22"/>
                <w:szCs w:val="22"/>
                <w:lang w:eastAsia="en-IN"/>
              </w:rPr>
            </w:pPr>
            <w:r w:rsidRPr="00825246">
              <w:rPr>
                <w:sz w:val="22"/>
                <w:szCs w:val="22"/>
                <w:lang w:eastAsia="en-IN"/>
              </w:rPr>
              <w:t>Potential energy and concept of equilibrium, Lennard-Jones and double-well potentials, Small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7C4550EC" w14:textId="77777777" w:rsidR="00FE7603" w:rsidRPr="00825246" w:rsidRDefault="00FE7603" w:rsidP="00E27857">
            <w:pPr>
              <w:jc w:val="both"/>
              <w:rPr>
                <w:sz w:val="22"/>
                <w:szCs w:val="22"/>
                <w:lang w:eastAsia="en-IN"/>
              </w:rPr>
            </w:pPr>
            <w:r w:rsidRPr="00825246">
              <w:rPr>
                <w:sz w:val="22"/>
                <w:szCs w:val="22"/>
                <w:lang w:eastAsia="en-IN"/>
              </w:rPr>
              <w:t xml:space="preserve">Michelson-Morley experiment, Lorentz transformation, Postulates of special theory of relativity, Time dilation and length contraction, Applications of special theory of relativity.   </w:t>
            </w:r>
          </w:p>
        </w:tc>
      </w:tr>
      <w:tr w:rsidR="00FE7603" w:rsidRPr="00825246" w14:paraId="12863AF6" w14:textId="77777777" w:rsidTr="00E27857">
        <w:tc>
          <w:tcPr>
            <w:tcW w:w="2538" w:type="dxa"/>
          </w:tcPr>
          <w:p w14:paraId="17266C48" w14:textId="77777777" w:rsidR="00FE7603" w:rsidRPr="00825246" w:rsidRDefault="00FE7603" w:rsidP="00E27857">
            <w:pPr>
              <w:rPr>
                <w:rFonts w:eastAsia="Calibri"/>
                <w:sz w:val="22"/>
                <w:szCs w:val="22"/>
              </w:rPr>
            </w:pPr>
            <w:r w:rsidRPr="00825246">
              <w:rPr>
                <w:rFonts w:eastAsiaTheme="minorHAnsi"/>
                <w:sz w:val="22"/>
                <w:szCs w:val="22"/>
              </w:rPr>
              <w:t xml:space="preserve">Learning Outcome      </w:t>
            </w:r>
          </w:p>
        </w:tc>
        <w:tc>
          <w:tcPr>
            <w:tcW w:w="8222" w:type="dxa"/>
          </w:tcPr>
          <w:p w14:paraId="3814D6EE" w14:textId="77777777" w:rsidR="00FE7603" w:rsidRPr="00825246" w:rsidRDefault="00FE7603" w:rsidP="00E27857">
            <w:pPr>
              <w:rPr>
                <w:rFonts w:eastAsia="Calibri"/>
                <w:sz w:val="22"/>
                <w:szCs w:val="22"/>
              </w:rPr>
            </w:pPr>
            <w:r w:rsidRPr="00825246">
              <w:rPr>
                <w:rFonts w:eastAsiaTheme="minorHAnsi"/>
                <w:sz w:val="22"/>
                <w:szCs w:val="22"/>
              </w:rPr>
              <w:t>Complies with PLO 1a, 2a, 3a</w:t>
            </w:r>
          </w:p>
        </w:tc>
      </w:tr>
      <w:tr w:rsidR="00FE7603" w:rsidRPr="00825246" w14:paraId="14D8FB3C" w14:textId="77777777" w:rsidTr="00E27857">
        <w:tc>
          <w:tcPr>
            <w:tcW w:w="2538" w:type="dxa"/>
          </w:tcPr>
          <w:p w14:paraId="4290A252" w14:textId="77777777" w:rsidR="00FE7603" w:rsidRPr="00825246" w:rsidRDefault="00FE7603" w:rsidP="00E27857">
            <w:pPr>
              <w:rPr>
                <w:rFonts w:eastAsia="Calibri"/>
                <w:sz w:val="22"/>
                <w:szCs w:val="22"/>
              </w:rPr>
            </w:pPr>
            <w:r w:rsidRPr="00825246">
              <w:rPr>
                <w:rFonts w:eastAsiaTheme="minorHAnsi"/>
                <w:sz w:val="22"/>
                <w:szCs w:val="22"/>
              </w:rPr>
              <w:t>Assessment Method</w:t>
            </w:r>
          </w:p>
        </w:tc>
        <w:tc>
          <w:tcPr>
            <w:tcW w:w="8222" w:type="dxa"/>
          </w:tcPr>
          <w:p w14:paraId="41AFEB0C" w14:textId="77777777" w:rsidR="00FE7603" w:rsidRPr="00825246" w:rsidRDefault="00FE7603" w:rsidP="00E27857">
            <w:pPr>
              <w:rPr>
                <w:rFonts w:eastAsia="Calibri"/>
                <w:sz w:val="22"/>
                <w:szCs w:val="22"/>
              </w:rPr>
            </w:pPr>
            <w:r w:rsidRPr="00825246">
              <w:rPr>
                <w:rFonts w:eastAsiaTheme="minorHAnsi"/>
                <w:sz w:val="22"/>
                <w:szCs w:val="22"/>
              </w:rPr>
              <w:t>Quiz, Assignments and Exams</w:t>
            </w:r>
          </w:p>
        </w:tc>
      </w:tr>
    </w:tbl>
    <w:p w14:paraId="632AF866" w14:textId="77777777" w:rsidR="00FE7603" w:rsidRPr="00825246" w:rsidRDefault="00FE7603" w:rsidP="00FE7603">
      <w:pPr>
        <w:jc w:val="both"/>
        <w:textAlignment w:val="baseline"/>
        <w:rPr>
          <w:sz w:val="22"/>
          <w:szCs w:val="22"/>
        </w:rPr>
      </w:pPr>
    </w:p>
    <w:p w14:paraId="02884576" w14:textId="77777777" w:rsidR="00FE7603" w:rsidRPr="00825246" w:rsidRDefault="00FE7603" w:rsidP="00FE7603">
      <w:pPr>
        <w:rPr>
          <w:rFonts w:eastAsia="Calibri"/>
          <w:b/>
          <w:bCs/>
          <w:sz w:val="22"/>
          <w:szCs w:val="22"/>
        </w:rPr>
      </w:pPr>
      <w:r w:rsidRPr="00825246">
        <w:rPr>
          <w:rFonts w:eastAsiaTheme="minorHAnsi"/>
          <w:b/>
          <w:bCs/>
          <w:sz w:val="22"/>
          <w:szCs w:val="22"/>
        </w:rPr>
        <w:t xml:space="preserve">Suggested Readings: </w:t>
      </w:r>
    </w:p>
    <w:p w14:paraId="40DD82A1" w14:textId="77777777" w:rsidR="00FE7603" w:rsidRPr="00825246" w:rsidRDefault="00FE7603" w:rsidP="00FE7603">
      <w:pPr>
        <w:rPr>
          <w:rFonts w:eastAsiaTheme="minorHAnsi"/>
          <w:b/>
          <w:bCs/>
          <w:sz w:val="22"/>
          <w:szCs w:val="22"/>
        </w:rPr>
      </w:pPr>
      <w:r w:rsidRPr="00825246">
        <w:rPr>
          <w:rFonts w:eastAsiaTheme="minorHAnsi"/>
          <w:b/>
          <w:bCs/>
          <w:sz w:val="22"/>
          <w:szCs w:val="22"/>
        </w:rPr>
        <w:t>Textbooks:</w:t>
      </w:r>
    </w:p>
    <w:p w14:paraId="0CE92E44" w14:textId="77777777" w:rsidR="00FE7603" w:rsidRPr="00825246" w:rsidRDefault="00FE7603" w:rsidP="00FE7603">
      <w:pPr>
        <w:rPr>
          <w:rFonts w:eastAsia="Calibri"/>
          <w:bCs/>
          <w:sz w:val="22"/>
          <w:szCs w:val="22"/>
        </w:rPr>
      </w:pPr>
      <w:r w:rsidRPr="00825246">
        <w:rPr>
          <w:rFonts w:eastAsiaTheme="minorHAnsi"/>
          <w:bCs/>
          <w:sz w:val="22"/>
          <w:szCs w:val="22"/>
        </w:rPr>
        <w:t xml:space="preserve">1. Engineering Mechanics, M. K. </w:t>
      </w:r>
      <w:proofErr w:type="spellStart"/>
      <w:r w:rsidRPr="00825246">
        <w:rPr>
          <w:rFonts w:eastAsiaTheme="minorHAnsi"/>
          <w:bCs/>
          <w:sz w:val="22"/>
          <w:szCs w:val="22"/>
        </w:rPr>
        <w:t>Harbola</w:t>
      </w:r>
      <w:proofErr w:type="spellEnd"/>
      <w:r w:rsidRPr="00825246">
        <w:rPr>
          <w:rFonts w:eastAsiaTheme="minorHAnsi"/>
          <w:bCs/>
          <w:sz w:val="22"/>
          <w:szCs w:val="22"/>
        </w:rPr>
        <w:t>, 2</w:t>
      </w:r>
      <w:r w:rsidRPr="00825246">
        <w:rPr>
          <w:rFonts w:eastAsiaTheme="minorHAnsi"/>
          <w:bCs/>
          <w:sz w:val="22"/>
          <w:szCs w:val="22"/>
          <w:vertAlign w:val="superscript"/>
        </w:rPr>
        <w:t>nd</w:t>
      </w:r>
      <w:r w:rsidRPr="00825246">
        <w:rPr>
          <w:rFonts w:eastAsiaTheme="minorHAnsi"/>
          <w:bCs/>
          <w:sz w:val="22"/>
          <w:szCs w:val="22"/>
        </w:rPr>
        <w:t xml:space="preserve"> ed., Cengage, 2012</w:t>
      </w:r>
    </w:p>
    <w:p w14:paraId="68A08DAA" w14:textId="77777777" w:rsidR="00FE7603" w:rsidRPr="00825246" w:rsidRDefault="00FE7603" w:rsidP="00FE7603">
      <w:pPr>
        <w:rPr>
          <w:rFonts w:eastAsiaTheme="minorHAnsi"/>
          <w:sz w:val="22"/>
          <w:szCs w:val="22"/>
        </w:rPr>
      </w:pPr>
      <w:r w:rsidRPr="00825246">
        <w:rPr>
          <w:rFonts w:eastAsiaTheme="minorHAnsi"/>
          <w:sz w:val="22"/>
          <w:szCs w:val="22"/>
        </w:rPr>
        <w:t xml:space="preserve">2. D. </w:t>
      </w:r>
      <w:proofErr w:type="spellStart"/>
      <w:r w:rsidRPr="00825246">
        <w:rPr>
          <w:rFonts w:eastAsiaTheme="minorHAnsi"/>
          <w:sz w:val="22"/>
          <w:szCs w:val="22"/>
        </w:rPr>
        <w:t>Kleppner</w:t>
      </w:r>
      <w:proofErr w:type="spellEnd"/>
      <w:r w:rsidRPr="00825246">
        <w:rPr>
          <w:rFonts w:eastAsiaTheme="minorHAnsi"/>
          <w:sz w:val="22"/>
          <w:szCs w:val="22"/>
        </w:rPr>
        <w:t xml:space="preserve"> and R. J. </w:t>
      </w:r>
      <w:proofErr w:type="spellStart"/>
      <w:r w:rsidRPr="00825246">
        <w:rPr>
          <w:rFonts w:eastAsiaTheme="minorHAnsi"/>
          <w:sz w:val="22"/>
          <w:szCs w:val="22"/>
        </w:rPr>
        <w:t>Kolenkow</w:t>
      </w:r>
      <w:proofErr w:type="spellEnd"/>
      <w:r w:rsidRPr="00825246">
        <w:rPr>
          <w:rFonts w:eastAsiaTheme="minorHAnsi"/>
          <w:sz w:val="22"/>
          <w:szCs w:val="22"/>
        </w:rPr>
        <w:t>, An introduction to Mechanics, Tata McGraw-Hill, New Delhi, 2000.</w:t>
      </w:r>
    </w:p>
    <w:p w14:paraId="72679DFA" w14:textId="77777777" w:rsidR="00FE7603" w:rsidRPr="00825246" w:rsidRDefault="00FE7603" w:rsidP="00FE7603">
      <w:pPr>
        <w:rPr>
          <w:rFonts w:eastAsiaTheme="minorHAnsi"/>
          <w:sz w:val="22"/>
          <w:szCs w:val="22"/>
        </w:rPr>
      </w:pPr>
      <w:r w:rsidRPr="00825246">
        <w:rPr>
          <w:rFonts w:eastAsiaTheme="minorHAnsi"/>
          <w:sz w:val="22"/>
          <w:szCs w:val="22"/>
        </w:rPr>
        <w:t>3. I. G. Main, Oscillations and Waves</w:t>
      </w:r>
    </w:p>
    <w:p w14:paraId="0C247D41" w14:textId="77777777" w:rsidR="00FE7603" w:rsidRPr="00825246" w:rsidRDefault="00FE7603" w:rsidP="00FE7603">
      <w:pPr>
        <w:rPr>
          <w:rFonts w:eastAsia="Calibri"/>
          <w:sz w:val="22"/>
          <w:szCs w:val="22"/>
        </w:rPr>
      </w:pPr>
      <w:r w:rsidRPr="00825246">
        <w:rPr>
          <w:rFonts w:eastAsiaTheme="minorHAnsi"/>
          <w:sz w:val="22"/>
          <w:szCs w:val="22"/>
        </w:rPr>
        <w:t>4. H. G. Pain, The Physics of Vibrations and Waves, 1968</w:t>
      </w:r>
    </w:p>
    <w:p w14:paraId="6EE5DCC9" w14:textId="77777777" w:rsidR="00FE7603" w:rsidRPr="00825246" w:rsidRDefault="00FE7603" w:rsidP="00FE7603">
      <w:pPr>
        <w:rPr>
          <w:rFonts w:eastAsiaTheme="minorHAnsi"/>
          <w:sz w:val="22"/>
          <w:szCs w:val="22"/>
        </w:rPr>
      </w:pPr>
      <w:r w:rsidRPr="00825246">
        <w:rPr>
          <w:rFonts w:eastAsiaTheme="minorHAnsi"/>
          <w:sz w:val="22"/>
          <w:szCs w:val="22"/>
        </w:rPr>
        <w:t>5. Frank S. Crawford, Berkeley Physics Course Vol 3: Waves and Oscillations, McGraw Hill, 1966.</w:t>
      </w:r>
    </w:p>
    <w:p w14:paraId="0353F160" w14:textId="77777777" w:rsidR="00FE7603" w:rsidRPr="00825246" w:rsidRDefault="00FE7603" w:rsidP="00FE7603">
      <w:pPr>
        <w:rPr>
          <w:rFonts w:eastAsia="Calibri"/>
          <w:b/>
          <w:bCs/>
          <w:sz w:val="22"/>
          <w:szCs w:val="22"/>
        </w:rPr>
      </w:pPr>
      <w:r w:rsidRPr="00825246">
        <w:rPr>
          <w:rFonts w:eastAsiaTheme="minorHAnsi"/>
          <w:b/>
          <w:bCs/>
          <w:sz w:val="22"/>
          <w:szCs w:val="22"/>
        </w:rPr>
        <w:t>References:</w:t>
      </w:r>
    </w:p>
    <w:p w14:paraId="465FA825" w14:textId="77777777" w:rsidR="00FE7603" w:rsidRPr="00825246" w:rsidRDefault="00FE7603" w:rsidP="00FE7603">
      <w:pPr>
        <w:rPr>
          <w:rFonts w:eastAsia="Calibri"/>
          <w:sz w:val="22"/>
          <w:szCs w:val="22"/>
        </w:rPr>
      </w:pPr>
      <w:r w:rsidRPr="00825246">
        <w:rPr>
          <w:rFonts w:eastAsiaTheme="minorHAnsi"/>
          <w:sz w:val="22"/>
          <w:szCs w:val="22"/>
        </w:rPr>
        <w:t xml:space="preserve">1. R. P. Feynman, R. B. Leighton and M. Sands, The Feynman Lecture in Physics, Vol I, </w:t>
      </w:r>
      <w:proofErr w:type="spellStart"/>
      <w:r w:rsidRPr="00825246">
        <w:rPr>
          <w:rFonts w:eastAsiaTheme="minorHAnsi"/>
          <w:sz w:val="22"/>
          <w:szCs w:val="22"/>
        </w:rPr>
        <w:t>Narosa</w:t>
      </w:r>
      <w:proofErr w:type="spellEnd"/>
      <w:r w:rsidRPr="00825246">
        <w:rPr>
          <w:rFonts w:eastAsiaTheme="minorHAnsi"/>
          <w:sz w:val="22"/>
          <w:szCs w:val="22"/>
        </w:rPr>
        <w:t xml:space="preserve"> Publishing House, New Delhi, 2009.</w:t>
      </w:r>
    </w:p>
    <w:p w14:paraId="5EC27D17" w14:textId="77777777" w:rsidR="00FE7603" w:rsidRPr="00825246" w:rsidRDefault="00FE7603" w:rsidP="00FE7603">
      <w:pPr>
        <w:rPr>
          <w:rFonts w:eastAsia="Calibri"/>
          <w:sz w:val="22"/>
          <w:szCs w:val="22"/>
        </w:rPr>
      </w:pPr>
      <w:r w:rsidRPr="00825246">
        <w:rPr>
          <w:rFonts w:eastAsiaTheme="minorHAnsi"/>
          <w:sz w:val="22"/>
          <w:szCs w:val="22"/>
        </w:rPr>
        <w:t>2. David Morin, Introduction to Classical Mechanics, Cambridge University Press, NY, 2007.</w:t>
      </w:r>
    </w:p>
    <w:p w14:paraId="6645D08B" w14:textId="77777777" w:rsidR="00FE7603" w:rsidRPr="00825246" w:rsidRDefault="00FE7603" w:rsidP="00FE7603">
      <w:pPr>
        <w:rPr>
          <w:sz w:val="22"/>
          <w:szCs w:val="22"/>
        </w:rPr>
      </w:pPr>
      <w:r w:rsidRPr="00825246">
        <w:rPr>
          <w:rFonts w:eastAsiaTheme="minorHAnsi"/>
          <w:sz w:val="22"/>
          <w:szCs w:val="22"/>
        </w:rPr>
        <w:t>3. P. C. Deshmukh, Foundations of Classical Mechanics, Cambridge University Press, 2019</w:t>
      </w:r>
      <w:r w:rsidRPr="00825246">
        <w:rPr>
          <w:sz w:val="22"/>
          <w:szCs w:val="22"/>
        </w:rPr>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FE7603" w:rsidRPr="00825246" w14:paraId="2F1D2F96"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1F5E41A2" w14:textId="77777777" w:rsidR="00FE7603" w:rsidRPr="00825246" w:rsidRDefault="00FE7603" w:rsidP="00E27857">
            <w:pPr>
              <w:rPr>
                <w:sz w:val="22"/>
                <w:szCs w:val="22"/>
              </w:rPr>
            </w:pPr>
            <w:r w:rsidRPr="00825246">
              <w:rPr>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7E08B538" w14:textId="77777777" w:rsidR="00FE7603" w:rsidRPr="00825246" w:rsidRDefault="00FE7603" w:rsidP="00E27857">
            <w:pPr>
              <w:jc w:val="both"/>
              <w:rPr>
                <w:b/>
                <w:bCs/>
                <w:sz w:val="22"/>
                <w:szCs w:val="22"/>
              </w:rPr>
            </w:pPr>
            <w:r w:rsidRPr="00825246">
              <w:rPr>
                <w:b/>
                <w:bCs/>
                <w:sz w:val="22"/>
                <w:szCs w:val="22"/>
              </w:rPr>
              <w:t>CE1101/CE1201</w:t>
            </w:r>
          </w:p>
        </w:tc>
      </w:tr>
      <w:tr w:rsidR="00FE7603" w:rsidRPr="00825246" w14:paraId="643855A4"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0DB76C48" w14:textId="77777777" w:rsidR="00FE7603" w:rsidRPr="00825246" w:rsidRDefault="00FE7603" w:rsidP="00E27857">
            <w:pPr>
              <w:rPr>
                <w:sz w:val="22"/>
                <w:szCs w:val="22"/>
              </w:rPr>
            </w:pPr>
            <w:r w:rsidRPr="00825246">
              <w:rPr>
                <w:sz w:val="22"/>
                <w:szCs w:val="22"/>
              </w:rPr>
              <w:t>Course Credit</w:t>
            </w:r>
          </w:p>
          <w:p w14:paraId="50C1B104" w14:textId="77777777" w:rsidR="00FE7603" w:rsidRPr="00825246" w:rsidRDefault="00FE7603" w:rsidP="00E27857">
            <w:pPr>
              <w:rPr>
                <w:sz w:val="22"/>
                <w:szCs w:val="22"/>
              </w:rPr>
            </w:pPr>
            <w:r w:rsidRPr="00825246">
              <w:rPr>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1B0BC66" w14:textId="77777777" w:rsidR="00FE7603" w:rsidRPr="00825246" w:rsidRDefault="00FE7603" w:rsidP="00E27857">
            <w:pPr>
              <w:jc w:val="both"/>
              <w:rPr>
                <w:bCs/>
                <w:sz w:val="22"/>
                <w:szCs w:val="22"/>
              </w:rPr>
            </w:pPr>
            <w:r w:rsidRPr="00825246">
              <w:rPr>
                <w:bCs/>
                <w:sz w:val="22"/>
                <w:szCs w:val="22"/>
              </w:rPr>
              <w:t>1-0-3-2.5</w:t>
            </w:r>
          </w:p>
        </w:tc>
      </w:tr>
      <w:tr w:rsidR="00FE7603" w:rsidRPr="00825246" w14:paraId="2D33B9BE"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603A6472" w14:textId="77777777" w:rsidR="00FE7603" w:rsidRPr="00825246" w:rsidRDefault="00FE7603" w:rsidP="00E27857">
            <w:pPr>
              <w:rPr>
                <w:sz w:val="22"/>
                <w:szCs w:val="22"/>
              </w:rPr>
            </w:pPr>
            <w:r w:rsidRPr="00825246">
              <w:rPr>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B2C4A86" w14:textId="77777777" w:rsidR="00FE7603" w:rsidRPr="00825246" w:rsidRDefault="00FE7603" w:rsidP="00E27857">
            <w:pPr>
              <w:jc w:val="both"/>
              <w:rPr>
                <w:bCs/>
                <w:sz w:val="22"/>
                <w:szCs w:val="22"/>
              </w:rPr>
            </w:pPr>
            <w:r w:rsidRPr="00825246">
              <w:rPr>
                <w:b/>
                <w:bCs/>
                <w:sz w:val="22"/>
                <w:szCs w:val="22"/>
              </w:rPr>
              <w:t>Engineering Graphics</w:t>
            </w:r>
          </w:p>
        </w:tc>
      </w:tr>
      <w:tr w:rsidR="00FE7603" w:rsidRPr="00825246" w14:paraId="6217F88E"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3469774E" w14:textId="77777777" w:rsidR="00FE7603" w:rsidRPr="00825246" w:rsidRDefault="00FE7603" w:rsidP="00E27857">
            <w:pPr>
              <w:rPr>
                <w:sz w:val="22"/>
                <w:szCs w:val="22"/>
              </w:rPr>
            </w:pPr>
            <w:r w:rsidRPr="00825246">
              <w:rPr>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4D12B78A" w14:textId="77777777" w:rsidR="00FE7603" w:rsidRPr="00825246" w:rsidRDefault="00FE7603" w:rsidP="00E27857">
            <w:pPr>
              <w:jc w:val="both"/>
              <w:rPr>
                <w:bCs/>
                <w:sz w:val="22"/>
                <w:szCs w:val="22"/>
              </w:rPr>
            </w:pPr>
            <w:r w:rsidRPr="00825246">
              <w:rPr>
                <w:bCs/>
                <w:sz w:val="22"/>
                <w:szCs w:val="22"/>
              </w:rPr>
              <w:t xml:space="preserve">Lectures and Practical </w:t>
            </w:r>
          </w:p>
        </w:tc>
      </w:tr>
      <w:tr w:rsidR="00FE7603" w:rsidRPr="00825246" w14:paraId="65AE4D2A"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4CA74E1B" w14:textId="77777777" w:rsidR="00FE7603" w:rsidRPr="00825246" w:rsidRDefault="00FE7603" w:rsidP="00E27857">
            <w:pPr>
              <w:rPr>
                <w:sz w:val="22"/>
                <w:szCs w:val="22"/>
              </w:rPr>
            </w:pPr>
            <w:r w:rsidRPr="00825246">
              <w:rPr>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496C3893" w14:textId="77777777" w:rsidR="00FE7603" w:rsidRPr="00825246" w:rsidRDefault="00FE7603" w:rsidP="00E27857">
            <w:pPr>
              <w:jc w:val="both"/>
              <w:rPr>
                <w:bCs/>
                <w:sz w:val="22"/>
                <w:szCs w:val="22"/>
              </w:rPr>
            </w:pPr>
            <w:r w:rsidRPr="00825246">
              <w:rPr>
                <w:sz w:val="22"/>
                <w:szCs w:val="22"/>
              </w:rPr>
              <w:t>Complies with PLO-1a</w:t>
            </w:r>
          </w:p>
          <w:p w14:paraId="57C34647" w14:textId="77777777" w:rsidR="00FE7603" w:rsidRPr="00825246" w:rsidRDefault="00FE7603" w:rsidP="00B744B2">
            <w:pPr>
              <w:pStyle w:val="ListParagraph"/>
              <w:numPr>
                <w:ilvl w:val="0"/>
                <w:numId w:val="116"/>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96BFAB0" w14:textId="77777777" w:rsidR="00FE7603" w:rsidRPr="00825246" w:rsidRDefault="00FE7603" w:rsidP="00B744B2">
            <w:pPr>
              <w:pStyle w:val="ListParagraph"/>
              <w:numPr>
                <w:ilvl w:val="0"/>
                <w:numId w:val="116"/>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3E7D3D88" w14:textId="77777777" w:rsidR="00FE7603" w:rsidRPr="00825246" w:rsidRDefault="00FE7603" w:rsidP="00B744B2">
            <w:pPr>
              <w:pStyle w:val="ListParagraph"/>
              <w:numPr>
                <w:ilvl w:val="0"/>
                <w:numId w:val="116"/>
              </w:numPr>
              <w:spacing w:after="0" w:line="240" w:lineRule="auto"/>
              <w:ind w:left="360"/>
              <w:contextualSpacing w:val="0"/>
              <w:jc w:val="both"/>
              <w:rPr>
                <w:rFonts w:ascii="Times New Roman" w:hAnsi="Times New Roman" w:cs="Times New Roman"/>
                <w:bCs/>
                <w:szCs w:val="22"/>
              </w:rPr>
            </w:pPr>
            <w:r w:rsidRPr="00825246">
              <w:rPr>
                <w:rFonts w:ascii="Times New Roman" w:hAnsi="Times New Roman" w:cs="Times New Roman"/>
                <w:bCs/>
                <w:szCs w:val="22"/>
              </w:rPr>
              <w:t>Practice drawing orthographic projections, isometric views, and sectional views, of simple and combined solids in different orientations.</w:t>
            </w:r>
            <w:r w:rsidRPr="00825246">
              <w:rPr>
                <w:rFonts w:ascii="Times New Roman" w:hAnsi="Times New Roman" w:cs="Times New Roman"/>
                <w:szCs w:val="22"/>
              </w:rPr>
              <w:t xml:space="preserve"> </w:t>
            </w:r>
          </w:p>
        </w:tc>
      </w:tr>
      <w:tr w:rsidR="00FE7603" w:rsidRPr="00825246" w14:paraId="2D02EA74"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6AD33E63" w14:textId="77777777" w:rsidR="00FE7603" w:rsidRPr="00825246" w:rsidRDefault="00FE7603" w:rsidP="00E27857">
            <w:pPr>
              <w:rPr>
                <w:sz w:val="22"/>
                <w:szCs w:val="22"/>
              </w:rPr>
            </w:pPr>
            <w:r w:rsidRPr="00825246">
              <w:rPr>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450D5F04" w14:textId="77777777" w:rsidR="00FE7603" w:rsidRPr="00825246" w:rsidRDefault="00FE7603" w:rsidP="00E27857">
            <w:pPr>
              <w:jc w:val="both"/>
              <w:rPr>
                <w:bCs/>
                <w:sz w:val="22"/>
                <w:szCs w:val="22"/>
              </w:rPr>
            </w:pPr>
            <w:r w:rsidRPr="00825246">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825246">
              <w:rPr>
                <w:sz w:val="22"/>
                <w:szCs w:val="22"/>
              </w:rPr>
              <w:t xml:space="preserve">  </w:t>
            </w:r>
          </w:p>
        </w:tc>
      </w:tr>
      <w:tr w:rsidR="00FE7603" w:rsidRPr="00825246" w14:paraId="4749FF7B"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63E94159" w14:textId="77777777" w:rsidR="00FE7603" w:rsidRPr="00825246" w:rsidRDefault="00FE7603" w:rsidP="00E27857">
            <w:pPr>
              <w:rPr>
                <w:sz w:val="22"/>
                <w:szCs w:val="22"/>
              </w:rPr>
            </w:pPr>
            <w:r w:rsidRPr="00825246">
              <w:rPr>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067CF20A" w14:textId="77777777" w:rsidR="00FE7603" w:rsidRPr="00825246" w:rsidRDefault="00FE7603" w:rsidP="00E27857">
            <w:pPr>
              <w:jc w:val="both"/>
              <w:rPr>
                <w:sz w:val="22"/>
                <w:szCs w:val="22"/>
              </w:rPr>
            </w:pPr>
            <w:r w:rsidRPr="00825246">
              <w:rPr>
                <w:bCs/>
                <w:sz w:val="22"/>
                <w:szCs w:val="22"/>
              </w:rPr>
              <w:t>Fundamental of engineering drawing, line types, dimensioning, and scales.</w:t>
            </w:r>
            <w:r w:rsidRPr="00825246">
              <w:rPr>
                <w:sz w:val="22"/>
                <w:szCs w:val="22"/>
              </w:rPr>
              <w:t xml:space="preserve"> </w:t>
            </w:r>
            <w:r w:rsidRPr="00825246">
              <w:rPr>
                <w:bCs/>
                <w:sz w:val="22"/>
                <w:szCs w:val="22"/>
              </w:rPr>
              <w:t>Conic sections: ellipse, parabola, hyperbola; cycloidal curves.</w:t>
            </w:r>
            <w:r w:rsidRPr="00825246">
              <w:rPr>
                <w:sz w:val="22"/>
                <w:szCs w:val="22"/>
              </w:rPr>
              <w:t xml:space="preserve"> </w:t>
            </w:r>
          </w:p>
          <w:p w14:paraId="025E2308" w14:textId="77777777" w:rsidR="00FE7603" w:rsidRPr="00825246" w:rsidRDefault="00FE7603" w:rsidP="00E27857">
            <w:pPr>
              <w:jc w:val="both"/>
              <w:rPr>
                <w:sz w:val="22"/>
                <w:szCs w:val="22"/>
              </w:rPr>
            </w:pPr>
          </w:p>
          <w:p w14:paraId="7072A2A0" w14:textId="77777777" w:rsidR="00FE7603" w:rsidRPr="00825246" w:rsidRDefault="00FE7603" w:rsidP="00E27857">
            <w:pPr>
              <w:jc w:val="both"/>
              <w:rPr>
                <w:bCs/>
                <w:sz w:val="22"/>
                <w:szCs w:val="22"/>
              </w:rPr>
            </w:pPr>
            <w:r w:rsidRPr="00825246">
              <w:rPr>
                <w:bCs/>
                <w:sz w:val="22"/>
                <w:szCs w:val="22"/>
              </w:rPr>
              <w:t xml:space="preserve">Principle of projection, method of projection, orthographic projection, plane of projection, first angle of projection, Projection of points, lines, planes and solids. </w:t>
            </w:r>
          </w:p>
          <w:p w14:paraId="78D5C138" w14:textId="77777777" w:rsidR="00FE7603" w:rsidRPr="00825246" w:rsidRDefault="00FE7603" w:rsidP="00E27857">
            <w:pPr>
              <w:jc w:val="both"/>
              <w:rPr>
                <w:bCs/>
                <w:sz w:val="22"/>
                <w:szCs w:val="22"/>
              </w:rPr>
            </w:pPr>
          </w:p>
          <w:p w14:paraId="3B62843E" w14:textId="77777777" w:rsidR="00FE7603" w:rsidRPr="00825246" w:rsidRDefault="00FE7603" w:rsidP="00E27857">
            <w:pPr>
              <w:jc w:val="both"/>
              <w:rPr>
                <w:sz w:val="22"/>
                <w:szCs w:val="22"/>
              </w:rPr>
            </w:pPr>
            <w:r w:rsidRPr="00825246">
              <w:rPr>
                <w:bCs/>
                <w:sz w:val="22"/>
                <w:szCs w:val="22"/>
              </w:rPr>
              <w:t>Section of solids: Sectional views of simple solids- prism, pyramid, cylinder, cone, sphere; the true shape of the section. Methods of development, development of surfaces.</w:t>
            </w:r>
            <w:r w:rsidRPr="00825246">
              <w:rPr>
                <w:sz w:val="22"/>
                <w:szCs w:val="22"/>
              </w:rPr>
              <w:t xml:space="preserve"> </w:t>
            </w:r>
          </w:p>
          <w:p w14:paraId="4D7824F3" w14:textId="77777777" w:rsidR="00FE7603" w:rsidRPr="00825246" w:rsidRDefault="00FE7603" w:rsidP="00E27857">
            <w:pPr>
              <w:jc w:val="both"/>
              <w:rPr>
                <w:bCs/>
                <w:sz w:val="22"/>
                <w:szCs w:val="22"/>
              </w:rPr>
            </w:pPr>
            <w:r w:rsidRPr="00825246">
              <w:rPr>
                <w:bCs/>
                <w:sz w:val="22"/>
                <w:szCs w:val="22"/>
              </w:rPr>
              <w:t>Isometric projections: construction of isometric view of solids and combination of solids from orthographic projections.</w:t>
            </w:r>
          </w:p>
          <w:p w14:paraId="152E63BC" w14:textId="77777777" w:rsidR="00FE7603" w:rsidRPr="00825246" w:rsidRDefault="00FE7603" w:rsidP="00E27857">
            <w:pPr>
              <w:jc w:val="both"/>
              <w:rPr>
                <w:bCs/>
                <w:sz w:val="22"/>
                <w:szCs w:val="22"/>
              </w:rPr>
            </w:pPr>
          </w:p>
          <w:p w14:paraId="2FB4D487" w14:textId="77777777" w:rsidR="00FE7603" w:rsidRPr="00825246" w:rsidRDefault="00FE7603" w:rsidP="00E27857">
            <w:pPr>
              <w:jc w:val="both"/>
              <w:rPr>
                <w:bCs/>
                <w:sz w:val="22"/>
                <w:szCs w:val="22"/>
              </w:rPr>
            </w:pPr>
            <w:r w:rsidRPr="00825246">
              <w:rPr>
                <w:bCs/>
                <w:sz w:val="22"/>
                <w:szCs w:val="22"/>
              </w:rPr>
              <w:t xml:space="preserve">Introduction to </w:t>
            </w:r>
            <w:proofErr w:type="spellStart"/>
            <w:r w:rsidRPr="00825246">
              <w:rPr>
                <w:bCs/>
                <w:sz w:val="22"/>
                <w:szCs w:val="22"/>
              </w:rPr>
              <w:t>AutoCad</w:t>
            </w:r>
            <w:proofErr w:type="spellEnd"/>
            <w:r w:rsidRPr="00825246">
              <w:rPr>
                <w:bCs/>
                <w:sz w:val="22"/>
                <w:szCs w:val="22"/>
              </w:rPr>
              <w:t xml:space="preserve"> and solving isometric problems.</w:t>
            </w:r>
          </w:p>
        </w:tc>
      </w:tr>
      <w:tr w:rsidR="00FE7603" w:rsidRPr="00825246" w14:paraId="5E7DF7F4"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7CDAF39D" w14:textId="77777777" w:rsidR="00FE7603" w:rsidRPr="00825246" w:rsidRDefault="00FE7603" w:rsidP="00E27857">
            <w:pPr>
              <w:rPr>
                <w:sz w:val="22"/>
                <w:szCs w:val="22"/>
              </w:rPr>
            </w:pPr>
            <w:r w:rsidRPr="00825246">
              <w:rPr>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76C0B762" w14:textId="77777777" w:rsidR="00FE7603" w:rsidRPr="00825246" w:rsidRDefault="00FE7603" w:rsidP="00E27857">
            <w:pPr>
              <w:jc w:val="both"/>
              <w:rPr>
                <w:bCs/>
                <w:sz w:val="22"/>
                <w:szCs w:val="22"/>
                <w:lang w:val="en-IN"/>
              </w:rPr>
            </w:pPr>
            <w:r w:rsidRPr="00825246">
              <w:rPr>
                <w:bCs/>
                <w:sz w:val="22"/>
                <w:szCs w:val="22"/>
              </w:rPr>
              <w:t>After attending this course, the following outcomes are expected:</w:t>
            </w:r>
          </w:p>
          <w:p w14:paraId="5A48136D" w14:textId="77777777" w:rsidR="00FE7603" w:rsidRPr="00825246" w:rsidRDefault="00FE7603" w:rsidP="00B744B2">
            <w:pPr>
              <w:numPr>
                <w:ilvl w:val="0"/>
                <w:numId w:val="104"/>
              </w:numPr>
              <w:ind w:left="360"/>
              <w:jc w:val="both"/>
              <w:rPr>
                <w:bCs/>
                <w:sz w:val="22"/>
                <w:szCs w:val="22"/>
              </w:rPr>
            </w:pPr>
            <w:r w:rsidRPr="00825246">
              <w:rPr>
                <w:bCs/>
                <w:sz w:val="22"/>
                <w:szCs w:val="22"/>
              </w:rPr>
              <w:t>The student will understand the basic concepts of engineering drawing.</w:t>
            </w:r>
          </w:p>
          <w:p w14:paraId="1A1E1AEF" w14:textId="77777777" w:rsidR="00FE7603" w:rsidRPr="00825246" w:rsidRDefault="00FE7603" w:rsidP="00B744B2">
            <w:pPr>
              <w:numPr>
                <w:ilvl w:val="0"/>
                <w:numId w:val="104"/>
              </w:numPr>
              <w:ind w:left="360"/>
              <w:jc w:val="both"/>
              <w:rPr>
                <w:bCs/>
                <w:sz w:val="22"/>
                <w:szCs w:val="22"/>
              </w:rPr>
            </w:pPr>
            <w:r w:rsidRPr="00825246">
              <w:rPr>
                <w:bCs/>
                <w:sz w:val="22"/>
                <w:szCs w:val="22"/>
              </w:rPr>
              <w:t>The student will be able to use basic drafting tools, drawing instruments, and sheets.</w:t>
            </w:r>
          </w:p>
          <w:p w14:paraId="0FFC109A" w14:textId="77777777" w:rsidR="00FE7603" w:rsidRPr="00825246" w:rsidRDefault="00FE7603" w:rsidP="00B744B2">
            <w:pPr>
              <w:numPr>
                <w:ilvl w:val="0"/>
                <w:numId w:val="104"/>
              </w:numPr>
              <w:ind w:left="360"/>
              <w:jc w:val="both"/>
              <w:rPr>
                <w:bCs/>
                <w:sz w:val="22"/>
                <w:szCs w:val="22"/>
              </w:rPr>
            </w:pPr>
            <w:r w:rsidRPr="00825246">
              <w:rPr>
                <w:bCs/>
                <w:sz w:val="22"/>
                <w:szCs w:val="22"/>
              </w:rPr>
              <w:t>The student will be able to represent three-dimensional simple and combined solid objects on two-dimensional paper.</w:t>
            </w:r>
          </w:p>
          <w:p w14:paraId="5415AC40" w14:textId="77777777" w:rsidR="00FE7603" w:rsidRPr="00825246" w:rsidRDefault="00FE7603" w:rsidP="00B744B2">
            <w:pPr>
              <w:numPr>
                <w:ilvl w:val="0"/>
                <w:numId w:val="104"/>
              </w:numPr>
              <w:ind w:left="360"/>
              <w:jc w:val="both"/>
              <w:rPr>
                <w:bCs/>
                <w:sz w:val="22"/>
                <w:szCs w:val="22"/>
                <w:lang w:val="en-IN"/>
              </w:rPr>
            </w:pPr>
            <w:r w:rsidRPr="00825246">
              <w:rPr>
                <w:bCs/>
                <w:sz w:val="22"/>
                <w:szCs w:val="22"/>
              </w:rPr>
              <w:t>The student will be able to visualize and interpret the orientation of simple and combine solid objects.</w:t>
            </w:r>
            <w:r w:rsidRPr="00825246">
              <w:rPr>
                <w:sz w:val="22"/>
                <w:szCs w:val="22"/>
              </w:rPr>
              <w:t xml:space="preserve"> </w:t>
            </w:r>
          </w:p>
        </w:tc>
      </w:tr>
      <w:tr w:rsidR="00FE7603" w:rsidRPr="00825246" w14:paraId="6C0B4273" w14:textId="77777777" w:rsidTr="00E27857">
        <w:tc>
          <w:tcPr>
            <w:tcW w:w="2263" w:type="dxa"/>
            <w:tcBorders>
              <w:top w:val="single" w:sz="4" w:space="0" w:color="auto"/>
              <w:left w:val="single" w:sz="4" w:space="0" w:color="auto"/>
              <w:bottom w:val="single" w:sz="4" w:space="0" w:color="auto"/>
              <w:right w:val="single" w:sz="4" w:space="0" w:color="auto"/>
            </w:tcBorders>
            <w:hideMark/>
          </w:tcPr>
          <w:p w14:paraId="219E2A47" w14:textId="77777777" w:rsidR="00FE7603" w:rsidRPr="00825246" w:rsidRDefault="00FE7603" w:rsidP="00E27857">
            <w:pPr>
              <w:rPr>
                <w:sz w:val="22"/>
                <w:szCs w:val="22"/>
              </w:rPr>
            </w:pPr>
            <w:r w:rsidRPr="00825246">
              <w:rPr>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4BC8A914" w14:textId="77777777" w:rsidR="00FE7603" w:rsidRPr="00825246" w:rsidRDefault="00FE7603" w:rsidP="00E27857">
            <w:pPr>
              <w:jc w:val="both"/>
              <w:rPr>
                <w:bCs/>
                <w:sz w:val="22"/>
                <w:szCs w:val="22"/>
              </w:rPr>
            </w:pPr>
            <w:r w:rsidRPr="00825246">
              <w:rPr>
                <w:bCs/>
                <w:sz w:val="22"/>
                <w:szCs w:val="22"/>
              </w:rPr>
              <w:t>Laboratory Assignments (30%), Mid-semester examination (25%) and End-semester examination (45%).</w:t>
            </w:r>
          </w:p>
        </w:tc>
      </w:tr>
    </w:tbl>
    <w:p w14:paraId="07011BFC" w14:textId="77777777" w:rsidR="00FE7603" w:rsidRPr="00825246" w:rsidRDefault="00FE7603" w:rsidP="00FE7603">
      <w:pPr>
        <w:rPr>
          <w:b/>
          <w:bCs/>
          <w:sz w:val="22"/>
          <w:szCs w:val="22"/>
        </w:rPr>
      </w:pPr>
    </w:p>
    <w:p w14:paraId="509B3CBB" w14:textId="77777777" w:rsidR="00FE7603" w:rsidRPr="00825246" w:rsidRDefault="00FE7603" w:rsidP="00FE7603">
      <w:pPr>
        <w:rPr>
          <w:b/>
          <w:bCs/>
          <w:sz w:val="22"/>
          <w:szCs w:val="22"/>
        </w:rPr>
      </w:pPr>
      <w:r w:rsidRPr="00825246">
        <w:rPr>
          <w:b/>
          <w:bCs/>
          <w:sz w:val="22"/>
          <w:szCs w:val="22"/>
        </w:rPr>
        <w:t xml:space="preserve">Suggested Readings: </w:t>
      </w:r>
    </w:p>
    <w:p w14:paraId="6E75B5E3" w14:textId="77777777" w:rsidR="00FE7603" w:rsidRPr="00825246" w:rsidRDefault="00FE7603" w:rsidP="00FE7603">
      <w:pPr>
        <w:rPr>
          <w:b/>
          <w:bCs/>
          <w:sz w:val="22"/>
          <w:szCs w:val="22"/>
        </w:rPr>
      </w:pPr>
      <w:r w:rsidRPr="00825246">
        <w:rPr>
          <w:b/>
          <w:bCs/>
          <w:sz w:val="22"/>
          <w:szCs w:val="22"/>
        </w:rPr>
        <w:t>Textbooks:</w:t>
      </w:r>
    </w:p>
    <w:p w14:paraId="34CFAB25" w14:textId="77777777" w:rsidR="00FE7603" w:rsidRPr="00825246" w:rsidRDefault="00FE7603" w:rsidP="00B744B2">
      <w:pPr>
        <w:pStyle w:val="ListParagraph"/>
        <w:numPr>
          <w:ilvl w:val="0"/>
          <w:numId w:val="117"/>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 xml:space="preserve">N.D. Bhatt, Engineering Drawing, </w:t>
      </w:r>
      <w:proofErr w:type="spellStart"/>
      <w:r w:rsidRPr="00825246">
        <w:rPr>
          <w:rFonts w:ascii="Times New Roman" w:hAnsi="Times New Roman" w:cs="Times New Roman"/>
          <w:bCs/>
          <w:szCs w:val="22"/>
        </w:rPr>
        <w:t>Charotar</w:t>
      </w:r>
      <w:proofErr w:type="spellEnd"/>
      <w:r w:rsidRPr="00825246">
        <w:rPr>
          <w:rFonts w:ascii="Times New Roman" w:hAnsi="Times New Roman" w:cs="Times New Roman"/>
          <w:bCs/>
          <w:szCs w:val="22"/>
        </w:rPr>
        <w:t xml:space="preserve"> Publishing House.</w:t>
      </w:r>
    </w:p>
    <w:p w14:paraId="1DE570A7" w14:textId="77777777" w:rsidR="00FE7603" w:rsidRPr="00825246" w:rsidRDefault="00FE7603" w:rsidP="00B744B2">
      <w:pPr>
        <w:pStyle w:val="ListParagraph"/>
        <w:numPr>
          <w:ilvl w:val="0"/>
          <w:numId w:val="117"/>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Agrawal &amp; Agrawal, Engineering Drawing, McGraw Hill.</w:t>
      </w:r>
    </w:p>
    <w:p w14:paraId="061F71B7" w14:textId="77777777" w:rsidR="00FE7603" w:rsidRPr="00825246" w:rsidRDefault="00FE7603" w:rsidP="00B744B2">
      <w:pPr>
        <w:pStyle w:val="ListParagraph"/>
        <w:numPr>
          <w:ilvl w:val="0"/>
          <w:numId w:val="117"/>
        </w:numPr>
        <w:spacing w:after="0" w:line="240" w:lineRule="auto"/>
        <w:contextualSpacing w:val="0"/>
        <w:rPr>
          <w:rFonts w:ascii="Times New Roman" w:hAnsi="Times New Roman" w:cs="Times New Roman"/>
          <w:bCs/>
          <w:szCs w:val="22"/>
        </w:rPr>
      </w:pPr>
      <w:proofErr w:type="spellStart"/>
      <w:r w:rsidRPr="00825246">
        <w:rPr>
          <w:rFonts w:ascii="Times New Roman" w:hAnsi="Times New Roman" w:cs="Times New Roman"/>
          <w:bCs/>
          <w:szCs w:val="22"/>
        </w:rPr>
        <w:t>Jolhe</w:t>
      </w:r>
      <w:proofErr w:type="spellEnd"/>
      <w:r w:rsidRPr="00825246">
        <w:rPr>
          <w:rFonts w:ascii="Times New Roman" w:hAnsi="Times New Roman" w:cs="Times New Roman"/>
          <w:bCs/>
          <w:szCs w:val="22"/>
        </w:rPr>
        <w:t>, Engineering Drawing.</w:t>
      </w:r>
    </w:p>
    <w:p w14:paraId="7F5A320C" w14:textId="77777777" w:rsidR="00FE7603" w:rsidRPr="00825246" w:rsidRDefault="00FE7603" w:rsidP="00FE7603">
      <w:pPr>
        <w:rPr>
          <w:b/>
          <w:bCs/>
          <w:sz w:val="22"/>
          <w:szCs w:val="22"/>
        </w:rPr>
      </w:pPr>
      <w:r w:rsidRPr="00825246">
        <w:rPr>
          <w:b/>
          <w:bCs/>
          <w:sz w:val="22"/>
          <w:szCs w:val="22"/>
        </w:rPr>
        <w:t xml:space="preserve"> References:</w:t>
      </w:r>
    </w:p>
    <w:p w14:paraId="423EFBE2" w14:textId="77777777" w:rsidR="00FE7603" w:rsidRPr="00825246" w:rsidRDefault="00FE7603" w:rsidP="00B744B2">
      <w:pPr>
        <w:pStyle w:val="ListParagraph"/>
        <w:numPr>
          <w:ilvl w:val="0"/>
          <w:numId w:val="118"/>
        </w:numPr>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Engineering Drawing and Design by David Madsen</w:t>
      </w:r>
    </w:p>
    <w:p w14:paraId="0551DAF5" w14:textId="77777777" w:rsidR="00FE7603" w:rsidRPr="00825246" w:rsidRDefault="00FE7603" w:rsidP="00FE7603">
      <w:pPr>
        <w:jc w:val="both"/>
        <w:textAlignment w:val="baseline"/>
        <w:rPr>
          <w:sz w:val="22"/>
          <w:szCs w:val="22"/>
        </w:rPr>
      </w:pPr>
    </w:p>
    <w:p w14:paraId="304991EB" w14:textId="77777777" w:rsidR="00FE7603" w:rsidRPr="00825246" w:rsidRDefault="00FE7603" w:rsidP="00FE7603">
      <w:pPr>
        <w:rPr>
          <w:sz w:val="22"/>
          <w:szCs w:val="22"/>
        </w:rPr>
      </w:pPr>
    </w:p>
    <w:p w14:paraId="116F9E98" w14:textId="77777777" w:rsidR="00FE7603" w:rsidRPr="00825246" w:rsidRDefault="00FE7603" w:rsidP="00FE7603">
      <w:pPr>
        <w:rPr>
          <w:sz w:val="22"/>
          <w:szCs w:val="22"/>
        </w:rPr>
      </w:pPr>
      <w:r w:rsidRPr="00825246">
        <w:rPr>
          <w:sz w:val="22"/>
          <w:szCs w:val="22"/>
        </w:rPr>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113"/>
        <w:gridCol w:w="8647"/>
      </w:tblGrid>
      <w:tr w:rsidR="00FE7603" w:rsidRPr="00825246" w14:paraId="58ABED17" w14:textId="77777777" w:rsidTr="00E27857">
        <w:trPr>
          <w:trHeight w:val="261"/>
        </w:trPr>
        <w:tc>
          <w:tcPr>
            <w:tcW w:w="2113" w:type="dxa"/>
            <w:tcBorders>
              <w:top w:val="single" w:sz="6" w:space="0" w:color="000000"/>
              <w:left w:val="single" w:sz="6" w:space="0" w:color="000000"/>
              <w:bottom w:val="single" w:sz="6" w:space="0" w:color="000000"/>
              <w:right w:val="single" w:sz="6" w:space="0" w:color="000000"/>
            </w:tcBorders>
            <w:hideMark/>
          </w:tcPr>
          <w:p w14:paraId="0223E5DE" w14:textId="77777777" w:rsidR="00FE7603" w:rsidRPr="00825246" w:rsidRDefault="00FE7603" w:rsidP="00E27857">
            <w:pPr>
              <w:jc w:val="both"/>
              <w:rPr>
                <w:sz w:val="22"/>
                <w:szCs w:val="22"/>
                <w:lang w:val="en-IN"/>
              </w:rPr>
            </w:pPr>
            <w:r w:rsidRPr="00825246">
              <w:rPr>
                <w:b/>
                <w:bCs/>
                <w:sz w:val="22"/>
                <w:szCs w:val="22"/>
                <w:lang w:val="en-IN"/>
              </w:rPr>
              <w:lastRenderedPageBreak/>
              <w:t>Course Number </w:t>
            </w:r>
          </w:p>
        </w:tc>
        <w:tc>
          <w:tcPr>
            <w:tcW w:w="8647" w:type="dxa"/>
            <w:tcBorders>
              <w:top w:val="single" w:sz="6" w:space="0" w:color="000000"/>
              <w:left w:val="single" w:sz="6" w:space="0" w:color="000000"/>
              <w:bottom w:val="single" w:sz="6" w:space="0" w:color="000000"/>
              <w:right w:val="single" w:sz="6" w:space="0" w:color="000000"/>
            </w:tcBorders>
            <w:hideMark/>
          </w:tcPr>
          <w:p w14:paraId="3636356A" w14:textId="77777777" w:rsidR="00FE7603" w:rsidRPr="00825246" w:rsidRDefault="00FE7603" w:rsidP="00E27857">
            <w:pPr>
              <w:jc w:val="both"/>
              <w:rPr>
                <w:sz w:val="22"/>
                <w:szCs w:val="22"/>
                <w:lang w:val="en-IN"/>
              </w:rPr>
            </w:pPr>
            <w:r w:rsidRPr="00825246">
              <w:rPr>
                <w:sz w:val="22"/>
                <w:szCs w:val="22"/>
                <w:lang w:val="en-IN"/>
              </w:rPr>
              <w:t>EE1101/EE1201</w:t>
            </w:r>
          </w:p>
        </w:tc>
      </w:tr>
      <w:tr w:rsidR="00FE7603" w:rsidRPr="00825246" w14:paraId="5E92B6C5" w14:textId="77777777" w:rsidTr="00E27857">
        <w:trPr>
          <w:trHeight w:val="223"/>
        </w:trPr>
        <w:tc>
          <w:tcPr>
            <w:tcW w:w="2113" w:type="dxa"/>
            <w:tcBorders>
              <w:top w:val="single" w:sz="6" w:space="0" w:color="000000"/>
              <w:left w:val="single" w:sz="6" w:space="0" w:color="000000"/>
              <w:bottom w:val="single" w:sz="6" w:space="0" w:color="000000"/>
              <w:right w:val="single" w:sz="6" w:space="0" w:color="000000"/>
            </w:tcBorders>
            <w:hideMark/>
          </w:tcPr>
          <w:p w14:paraId="56B36412" w14:textId="77777777" w:rsidR="00FE7603" w:rsidRPr="00825246" w:rsidRDefault="00FE7603" w:rsidP="00E27857">
            <w:pPr>
              <w:jc w:val="both"/>
              <w:rPr>
                <w:sz w:val="22"/>
                <w:szCs w:val="22"/>
                <w:lang w:val="en-IN"/>
              </w:rPr>
            </w:pPr>
            <w:r w:rsidRPr="00825246">
              <w:rPr>
                <w:b/>
                <w:bCs/>
                <w:sz w:val="22"/>
                <w:szCs w:val="22"/>
                <w:lang w:val="en-IN"/>
              </w:rPr>
              <w:t>Course Credit </w:t>
            </w:r>
          </w:p>
        </w:tc>
        <w:tc>
          <w:tcPr>
            <w:tcW w:w="8647" w:type="dxa"/>
            <w:tcBorders>
              <w:top w:val="single" w:sz="6" w:space="0" w:color="000000"/>
              <w:left w:val="single" w:sz="6" w:space="0" w:color="000000"/>
              <w:bottom w:val="single" w:sz="6" w:space="0" w:color="000000"/>
              <w:right w:val="single" w:sz="6" w:space="0" w:color="000000"/>
            </w:tcBorders>
            <w:hideMark/>
          </w:tcPr>
          <w:p w14:paraId="3B12E2C7" w14:textId="77777777" w:rsidR="00FE7603" w:rsidRPr="00825246" w:rsidRDefault="00FE7603" w:rsidP="00E27857">
            <w:pPr>
              <w:jc w:val="both"/>
              <w:rPr>
                <w:sz w:val="22"/>
                <w:szCs w:val="22"/>
                <w:lang w:val="en-IN"/>
              </w:rPr>
            </w:pPr>
            <w:r w:rsidRPr="00825246">
              <w:rPr>
                <w:sz w:val="22"/>
                <w:szCs w:val="22"/>
                <w:lang w:val="en-IN"/>
              </w:rPr>
              <w:t>3-0-3-4.5 </w:t>
            </w:r>
          </w:p>
        </w:tc>
      </w:tr>
      <w:tr w:rsidR="00FE7603" w:rsidRPr="00825246" w14:paraId="1BBF70B3" w14:textId="77777777" w:rsidTr="00E27857">
        <w:trPr>
          <w:trHeight w:val="270"/>
        </w:trPr>
        <w:tc>
          <w:tcPr>
            <w:tcW w:w="2113" w:type="dxa"/>
            <w:tcBorders>
              <w:top w:val="single" w:sz="6" w:space="0" w:color="000000"/>
              <w:left w:val="single" w:sz="6" w:space="0" w:color="000000"/>
              <w:bottom w:val="single" w:sz="6" w:space="0" w:color="000000"/>
              <w:right w:val="single" w:sz="6" w:space="0" w:color="000000"/>
            </w:tcBorders>
            <w:hideMark/>
          </w:tcPr>
          <w:p w14:paraId="3D7A9289" w14:textId="77777777" w:rsidR="00FE7603" w:rsidRPr="00825246" w:rsidRDefault="00FE7603" w:rsidP="00E27857">
            <w:pPr>
              <w:jc w:val="both"/>
              <w:rPr>
                <w:sz w:val="22"/>
                <w:szCs w:val="22"/>
                <w:lang w:val="en-IN"/>
              </w:rPr>
            </w:pPr>
            <w:r w:rsidRPr="00825246">
              <w:rPr>
                <w:b/>
                <w:bCs/>
                <w:sz w:val="22"/>
                <w:szCs w:val="22"/>
                <w:lang w:val="en-IN"/>
              </w:rPr>
              <w:t>Course Title </w:t>
            </w:r>
          </w:p>
        </w:tc>
        <w:tc>
          <w:tcPr>
            <w:tcW w:w="8647" w:type="dxa"/>
            <w:tcBorders>
              <w:top w:val="single" w:sz="6" w:space="0" w:color="000000"/>
              <w:left w:val="single" w:sz="6" w:space="0" w:color="000000"/>
              <w:bottom w:val="single" w:sz="6" w:space="0" w:color="000000"/>
              <w:right w:val="single" w:sz="6" w:space="0" w:color="000000"/>
            </w:tcBorders>
            <w:hideMark/>
          </w:tcPr>
          <w:p w14:paraId="22546BFC" w14:textId="77777777" w:rsidR="00FE7603" w:rsidRPr="00825246" w:rsidRDefault="00FE7603" w:rsidP="00E27857">
            <w:pPr>
              <w:jc w:val="both"/>
              <w:rPr>
                <w:sz w:val="22"/>
                <w:szCs w:val="22"/>
                <w:lang w:val="en-IN"/>
              </w:rPr>
            </w:pPr>
            <w:r w:rsidRPr="00825246">
              <w:rPr>
                <w:sz w:val="22"/>
                <w:szCs w:val="22"/>
                <w:lang w:val="en-IN"/>
              </w:rPr>
              <w:t>Electrical Sciences     </w:t>
            </w:r>
          </w:p>
        </w:tc>
      </w:tr>
      <w:tr w:rsidR="00FE7603" w:rsidRPr="00825246" w14:paraId="213021E8" w14:textId="77777777" w:rsidTr="00E27857">
        <w:trPr>
          <w:trHeight w:val="188"/>
        </w:trPr>
        <w:tc>
          <w:tcPr>
            <w:tcW w:w="2113" w:type="dxa"/>
            <w:tcBorders>
              <w:top w:val="single" w:sz="6" w:space="0" w:color="000000"/>
              <w:left w:val="single" w:sz="6" w:space="0" w:color="000000"/>
              <w:bottom w:val="single" w:sz="6" w:space="0" w:color="000000"/>
              <w:right w:val="single" w:sz="6" w:space="0" w:color="000000"/>
            </w:tcBorders>
            <w:hideMark/>
          </w:tcPr>
          <w:p w14:paraId="1A5347D0" w14:textId="77777777" w:rsidR="00FE7603" w:rsidRPr="00825246" w:rsidRDefault="00FE7603" w:rsidP="00E27857">
            <w:pPr>
              <w:jc w:val="both"/>
              <w:rPr>
                <w:sz w:val="22"/>
                <w:szCs w:val="22"/>
                <w:lang w:val="en-IN"/>
              </w:rPr>
            </w:pPr>
            <w:r w:rsidRPr="00825246">
              <w:rPr>
                <w:b/>
                <w:bCs/>
                <w:sz w:val="22"/>
                <w:szCs w:val="22"/>
                <w:lang w:val="en-IN"/>
              </w:rPr>
              <w:t>Learning Mode </w:t>
            </w:r>
          </w:p>
        </w:tc>
        <w:tc>
          <w:tcPr>
            <w:tcW w:w="8647" w:type="dxa"/>
            <w:tcBorders>
              <w:top w:val="single" w:sz="6" w:space="0" w:color="000000"/>
              <w:left w:val="single" w:sz="6" w:space="0" w:color="000000"/>
              <w:bottom w:val="single" w:sz="6" w:space="0" w:color="000000"/>
              <w:right w:val="single" w:sz="6" w:space="0" w:color="000000"/>
            </w:tcBorders>
            <w:hideMark/>
          </w:tcPr>
          <w:p w14:paraId="07F6C6AA" w14:textId="77777777" w:rsidR="00FE7603" w:rsidRPr="00825246" w:rsidRDefault="00FE7603" w:rsidP="00E27857">
            <w:pPr>
              <w:jc w:val="both"/>
              <w:rPr>
                <w:sz w:val="22"/>
                <w:szCs w:val="22"/>
                <w:lang w:val="en-IN"/>
              </w:rPr>
            </w:pPr>
            <w:r w:rsidRPr="00825246">
              <w:rPr>
                <w:sz w:val="22"/>
                <w:szCs w:val="22"/>
                <w:lang w:val="en-IN"/>
              </w:rPr>
              <w:t>Lectures and Experiments  </w:t>
            </w:r>
          </w:p>
        </w:tc>
      </w:tr>
      <w:tr w:rsidR="00FE7603" w:rsidRPr="00825246" w14:paraId="796085D1" w14:textId="77777777" w:rsidTr="00E27857">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4E9172F5" w14:textId="77777777" w:rsidR="00FE7603" w:rsidRPr="00825246" w:rsidRDefault="00FE7603" w:rsidP="00E27857">
            <w:pPr>
              <w:jc w:val="both"/>
              <w:rPr>
                <w:sz w:val="22"/>
                <w:szCs w:val="22"/>
                <w:lang w:val="en-IN"/>
              </w:rPr>
            </w:pPr>
            <w:r w:rsidRPr="00825246">
              <w:rPr>
                <w:b/>
                <w:bCs/>
                <w:sz w:val="22"/>
                <w:szCs w:val="22"/>
                <w:lang w:val="en-IN"/>
              </w:rPr>
              <w:t>Learning Objectives </w:t>
            </w:r>
          </w:p>
        </w:tc>
        <w:tc>
          <w:tcPr>
            <w:tcW w:w="8647" w:type="dxa"/>
            <w:tcBorders>
              <w:top w:val="single" w:sz="6" w:space="0" w:color="000000"/>
              <w:left w:val="single" w:sz="6" w:space="0" w:color="000000"/>
              <w:bottom w:val="single" w:sz="6" w:space="0" w:color="000000"/>
              <w:right w:val="single" w:sz="6" w:space="0" w:color="000000"/>
            </w:tcBorders>
            <w:hideMark/>
          </w:tcPr>
          <w:p w14:paraId="3CF40B41" w14:textId="77777777" w:rsidR="00FE7603" w:rsidRPr="00825246" w:rsidRDefault="00FE7603" w:rsidP="00E27857">
            <w:pPr>
              <w:jc w:val="both"/>
              <w:rPr>
                <w:sz w:val="22"/>
                <w:szCs w:val="22"/>
                <w:lang w:val="en-IN"/>
              </w:rPr>
            </w:pPr>
            <w:r w:rsidRPr="00825246">
              <w:rPr>
                <w:sz w:val="22"/>
                <w:szCs w:val="22"/>
                <w:lang w:val="en-IN"/>
              </w:rPr>
              <w:t>Complies with Program goals 1, 2 and 3 </w:t>
            </w:r>
          </w:p>
        </w:tc>
      </w:tr>
      <w:tr w:rsidR="00FE7603" w:rsidRPr="00825246" w14:paraId="40093EDA" w14:textId="77777777" w:rsidTr="00E27857">
        <w:trPr>
          <w:trHeight w:val="765"/>
        </w:trPr>
        <w:tc>
          <w:tcPr>
            <w:tcW w:w="2113" w:type="dxa"/>
            <w:tcBorders>
              <w:top w:val="single" w:sz="6" w:space="0" w:color="000000"/>
              <w:left w:val="single" w:sz="6" w:space="0" w:color="000000"/>
              <w:bottom w:val="single" w:sz="6" w:space="0" w:color="000000"/>
              <w:right w:val="single" w:sz="6" w:space="0" w:color="000000"/>
            </w:tcBorders>
            <w:hideMark/>
          </w:tcPr>
          <w:p w14:paraId="06FA8E87" w14:textId="77777777" w:rsidR="00FE7603" w:rsidRPr="00825246" w:rsidRDefault="00FE7603" w:rsidP="00E27857">
            <w:pPr>
              <w:jc w:val="both"/>
              <w:rPr>
                <w:sz w:val="22"/>
                <w:szCs w:val="22"/>
                <w:lang w:val="en-IN"/>
              </w:rPr>
            </w:pPr>
            <w:r w:rsidRPr="00825246">
              <w:rPr>
                <w:b/>
                <w:bCs/>
                <w:sz w:val="22"/>
                <w:szCs w:val="22"/>
                <w:lang w:val="en-IN"/>
              </w:rPr>
              <w:t>Course Description </w:t>
            </w:r>
          </w:p>
        </w:tc>
        <w:tc>
          <w:tcPr>
            <w:tcW w:w="8647" w:type="dxa"/>
            <w:tcBorders>
              <w:top w:val="single" w:sz="6" w:space="0" w:color="000000"/>
              <w:left w:val="single" w:sz="6" w:space="0" w:color="000000"/>
              <w:bottom w:val="single" w:sz="6" w:space="0" w:color="000000"/>
              <w:right w:val="single" w:sz="6" w:space="0" w:color="000000"/>
            </w:tcBorders>
            <w:hideMark/>
          </w:tcPr>
          <w:p w14:paraId="553A7E39" w14:textId="77777777" w:rsidR="00FE7603" w:rsidRPr="00825246" w:rsidRDefault="00FE7603" w:rsidP="00E27857">
            <w:pPr>
              <w:jc w:val="both"/>
              <w:rPr>
                <w:sz w:val="22"/>
                <w:szCs w:val="22"/>
                <w:lang w:val="en-IN"/>
              </w:rPr>
            </w:pPr>
            <w:r w:rsidRPr="00825246">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FE7603" w:rsidRPr="00825246" w14:paraId="78B7E9AE" w14:textId="77777777" w:rsidTr="00E27857">
        <w:trPr>
          <w:trHeight w:val="4582"/>
        </w:trPr>
        <w:tc>
          <w:tcPr>
            <w:tcW w:w="2113" w:type="dxa"/>
            <w:tcBorders>
              <w:top w:val="single" w:sz="6" w:space="0" w:color="000000"/>
              <w:left w:val="single" w:sz="6" w:space="0" w:color="000000"/>
              <w:bottom w:val="single" w:sz="6" w:space="0" w:color="000000"/>
              <w:right w:val="single" w:sz="6" w:space="0" w:color="000000"/>
            </w:tcBorders>
            <w:hideMark/>
          </w:tcPr>
          <w:p w14:paraId="3DBD0B7C" w14:textId="77777777" w:rsidR="00FE7603" w:rsidRPr="00825246" w:rsidRDefault="00FE7603" w:rsidP="00E27857">
            <w:pPr>
              <w:jc w:val="both"/>
              <w:rPr>
                <w:sz w:val="22"/>
                <w:szCs w:val="22"/>
                <w:lang w:val="en-IN"/>
              </w:rPr>
            </w:pPr>
            <w:r w:rsidRPr="00825246">
              <w:rPr>
                <w:b/>
                <w:bCs/>
                <w:sz w:val="22"/>
                <w:szCs w:val="22"/>
                <w:lang w:val="en-IN"/>
              </w:rPr>
              <w:t>Course Outline </w:t>
            </w:r>
          </w:p>
        </w:tc>
        <w:tc>
          <w:tcPr>
            <w:tcW w:w="8647" w:type="dxa"/>
            <w:tcBorders>
              <w:top w:val="single" w:sz="6" w:space="0" w:color="000000"/>
              <w:left w:val="single" w:sz="6" w:space="0" w:color="000000"/>
              <w:bottom w:val="single" w:sz="6" w:space="0" w:color="000000"/>
              <w:right w:val="single" w:sz="6" w:space="0" w:color="000000"/>
            </w:tcBorders>
            <w:hideMark/>
          </w:tcPr>
          <w:p w14:paraId="186E692B" w14:textId="77777777" w:rsidR="00FE7603" w:rsidRPr="00825246" w:rsidRDefault="00FE7603" w:rsidP="00E27857">
            <w:pPr>
              <w:jc w:val="both"/>
              <w:rPr>
                <w:sz w:val="22"/>
                <w:szCs w:val="22"/>
                <w:lang w:val="en-IN"/>
              </w:rPr>
            </w:pPr>
            <w:r w:rsidRPr="00825246">
              <w:rPr>
                <w:sz w:val="22"/>
                <w:szCs w:val="22"/>
                <w:lang w:val="en-IN"/>
              </w:rPr>
              <w:t>Circuit Analysis Techniques, Circuit elements, Simple RL and RC Circuits, Kirchoff’s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5EC55748" w14:textId="77777777" w:rsidR="00FE7603" w:rsidRPr="00825246" w:rsidRDefault="00FE7603" w:rsidP="00E27857">
            <w:pPr>
              <w:jc w:val="both"/>
              <w:rPr>
                <w:sz w:val="22"/>
                <w:szCs w:val="22"/>
                <w:lang w:val="en-IN"/>
              </w:rPr>
            </w:pPr>
            <w:r w:rsidRPr="00825246">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825246">
              <w:rPr>
                <w:sz w:val="22"/>
                <w:szCs w:val="22"/>
                <w:lang w:val="en-IN"/>
              </w:rPr>
              <w:t>Opamp</w:t>
            </w:r>
            <w:proofErr w:type="spellEnd"/>
            <w:r w:rsidRPr="00825246">
              <w:rPr>
                <w:sz w:val="22"/>
                <w:szCs w:val="22"/>
                <w:lang w:val="en-IN"/>
              </w:rPr>
              <w:t>, DC Offset, Constant Gain Multiplier, Voltage Summing, Voltage Buffer, Controlled Sources, Instrumentation Amplifier, Active Filters and Oscillators. </w:t>
            </w:r>
          </w:p>
          <w:p w14:paraId="53B25BFE" w14:textId="77777777" w:rsidR="00FE7603" w:rsidRPr="00825246" w:rsidRDefault="00FE7603" w:rsidP="00E27857">
            <w:pPr>
              <w:jc w:val="both"/>
              <w:rPr>
                <w:sz w:val="22"/>
                <w:szCs w:val="22"/>
                <w:lang w:val="en-IN"/>
              </w:rPr>
            </w:pPr>
            <w:r w:rsidRPr="00825246">
              <w:rPr>
                <w:sz w:val="22"/>
                <w:szCs w:val="22"/>
                <w:lang w:val="en-IN"/>
              </w:rPr>
              <w:t>Number Systems, Logic Gates, Boolean Theorem, Algebraic Simplification, K-map, Combinatorial Circuits, Encoder, Decoder, Combinatorial Circuit Design, Introduction to Sequential Circuits. </w:t>
            </w:r>
          </w:p>
          <w:p w14:paraId="7C7FFC42" w14:textId="77777777" w:rsidR="00FE7603" w:rsidRPr="00825246" w:rsidRDefault="00FE7603" w:rsidP="00E27857">
            <w:pPr>
              <w:jc w:val="both"/>
              <w:rPr>
                <w:sz w:val="22"/>
                <w:szCs w:val="22"/>
                <w:lang w:val="en-IN"/>
              </w:rPr>
            </w:pPr>
            <w:r w:rsidRPr="00825246">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54FD59C6" w14:textId="77777777" w:rsidR="00FE7603" w:rsidRPr="00825246" w:rsidRDefault="00FE7603" w:rsidP="00E27857">
            <w:pPr>
              <w:jc w:val="both"/>
              <w:rPr>
                <w:sz w:val="22"/>
                <w:szCs w:val="22"/>
                <w:lang w:val="en-IN"/>
              </w:rPr>
            </w:pPr>
            <w:r w:rsidRPr="00825246">
              <w:rPr>
                <w:sz w:val="22"/>
                <w:szCs w:val="22"/>
                <w:u w:val="single"/>
                <w:lang w:val="en-IN"/>
              </w:rPr>
              <w:t>Laboratory:</w:t>
            </w:r>
            <w:r w:rsidRPr="00825246">
              <w:rPr>
                <w:sz w:val="22"/>
                <w:szCs w:val="22"/>
                <w:lang w:val="en-IN"/>
              </w:rPr>
              <w:t> </w:t>
            </w:r>
          </w:p>
          <w:p w14:paraId="1669ED0E" w14:textId="77777777" w:rsidR="00FE7603" w:rsidRPr="00825246" w:rsidRDefault="00FE7603" w:rsidP="00E27857">
            <w:pPr>
              <w:jc w:val="both"/>
              <w:rPr>
                <w:sz w:val="22"/>
                <w:szCs w:val="22"/>
                <w:lang w:val="en-IN"/>
              </w:rPr>
            </w:pPr>
            <w:r w:rsidRPr="00825246">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825246">
              <w:rPr>
                <w:sz w:val="22"/>
                <w:szCs w:val="22"/>
                <w:lang w:val="en-IN"/>
              </w:rPr>
              <w:t>Astable</w:t>
            </w:r>
            <w:proofErr w:type="spellEnd"/>
            <w:r w:rsidRPr="00825246">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FE7603" w:rsidRPr="00825246" w14:paraId="08355270" w14:textId="77777777" w:rsidTr="00E27857">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428CAFDF" w14:textId="77777777" w:rsidR="00FE7603" w:rsidRPr="00825246" w:rsidRDefault="00FE7603" w:rsidP="00E27857">
            <w:pPr>
              <w:jc w:val="both"/>
              <w:rPr>
                <w:sz w:val="22"/>
                <w:szCs w:val="22"/>
                <w:lang w:val="en-IN"/>
              </w:rPr>
            </w:pPr>
            <w:r w:rsidRPr="00825246">
              <w:rPr>
                <w:b/>
                <w:bCs/>
                <w:sz w:val="22"/>
                <w:szCs w:val="22"/>
                <w:lang w:val="en-IN"/>
              </w:rPr>
              <w:t>Learning Outcomes </w:t>
            </w:r>
          </w:p>
        </w:tc>
        <w:tc>
          <w:tcPr>
            <w:tcW w:w="8647" w:type="dxa"/>
            <w:tcBorders>
              <w:top w:val="single" w:sz="6" w:space="0" w:color="000000"/>
              <w:left w:val="single" w:sz="6" w:space="0" w:color="000000"/>
              <w:bottom w:val="single" w:sz="6" w:space="0" w:color="000000"/>
              <w:right w:val="single" w:sz="6" w:space="0" w:color="000000"/>
            </w:tcBorders>
            <w:hideMark/>
          </w:tcPr>
          <w:p w14:paraId="2A43DB00" w14:textId="77777777" w:rsidR="00FE7603" w:rsidRPr="00825246" w:rsidRDefault="00FE7603" w:rsidP="00E27857">
            <w:pPr>
              <w:jc w:val="both"/>
              <w:rPr>
                <w:sz w:val="22"/>
                <w:szCs w:val="22"/>
                <w:lang w:val="en-IN"/>
              </w:rPr>
            </w:pPr>
            <w:r w:rsidRPr="00825246">
              <w:rPr>
                <w:sz w:val="22"/>
                <w:szCs w:val="22"/>
                <w:lang w:val="en-IN"/>
              </w:rPr>
              <w:t>Complies with PLO 1a, 2a and 3a </w:t>
            </w:r>
          </w:p>
        </w:tc>
      </w:tr>
      <w:tr w:rsidR="00FE7603" w:rsidRPr="00825246" w14:paraId="5C33932C" w14:textId="77777777" w:rsidTr="00E27857">
        <w:trPr>
          <w:trHeight w:val="283"/>
        </w:trPr>
        <w:tc>
          <w:tcPr>
            <w:tcW w:w="2113" w:type="dxa"/>
            <w:tcBorders>
              <w:top w:val="single" w:sz="6" w:space="0" w:color="000000"/>
              <w:left w:val="single" w:sz="6" w:space="0" w:color="000000"/>
              <w:bottom w:val="single" w:sz="6" w:space="0" w:color="000000"/>
              <w:right w:val="single" w:sz="6" w:space="0" w:color="000000"/>
            </w:tcBorders>
            <w:hideMark/>
          </w:tcPr>
          <w:p w14:paraId="00A85873" w14:textId="77777777" w:rsidR="00FE7603" w:rsidRPr="00825246" w:rsidRDefault="00FE7603" w:rsidP="00E27857">
            <w:pPr>
              <w:jc w:val="both"/>
              <w:rPr>
                <w:sz w:val="22"/>
                <w:szCs w:val="22"/>
                <w:lang w:val="en-IN"/>
              </w:rPr>
            </w:pPr>
            <w:r w:rsidRPr="00825246">
              <w:rPr>
                <w:b/>
                <w:bCs/>
                <w:sz w:val="22"/>
                <w:szCs w:val="22"/>
                <w:lang w:val="en-IN"/>
              </w:rPr>
              <w:t>Assessment Method </w:t>
            </w:r>
          </w:p>
        </w:tc>
        <w:tc>
          <w:tcPr>
            <w:tcW w:w="8647" w:type="dxa"/>
            <w:tcBorders>
              <w:top w:val="single" w:sz="6" w:space="0" w:color="000000"/>
              <w:left w:val="single" w:sz="6" w:space="0" w:color="000000"/>
              <w:bottom w:val="single" w:sz="6" w:space="0" w:color="000000"/>
              <w:right w:val="single" w:sz="6" w:space="0" w:color="000000"/>
            </w:tcBorders>
            <w:hideMark/>
          </w:tcPr>
          <w:p w14:paraId="5555EB60" w14:textId="77777777" w:rsidR="00FE7603" w:rsidRPr="00825246" w:rsidRDefault="00FE7603" w:rsidP="00E27857">
            <w:pPr>
              <w:jc w:val="both"/>
              <w:rPr>
                <w:sz w:val="22"/>
                <w:szCs w:val="22"/>
                <w:lang w:val="en-IN"/>
              </w:rPr>
            </w:pPr>
            <w:r w:rsidRPr="00825246">
              <w:rPr>
                <w:sz w:val="22"/>
                <w:szCs w:val="22"/>
                <w:lang w:val="en-IN"/>
              </w:rPr>
              <w:t>Quiz, Assignments and Exams </w:t>
            </w:r>
          </w:p>
        </w:tc>
      </w:tr>
    </w:tbl>
    <w:p w14:paraId="41A1E75C" w14:textId="77777777" w:rsidR="00FE7603" w:rsidRPr="00825246" w:rsidRDefault="00FE7603" w:rsidP="00FE7603">
      <w:pPr>
        <w:rPr>
          <w:sz w:val="22"/>
          <w:szCs w:val="22"/>
        </w:rPr>
      </w:pPr>
    </w:p>
    <w:p w14:paraId="7B358F3B" w14:textId="77777777" w:rsidR="00FE7603" w:rsidRPr="00825246" w:rsidRDefault="00FE7603" w:rsidP="00FE7603">
      <w:pPr>
        <w:jc w:val="both"/>
        <w:rPr>
          <w:sz w:val="22"/>
          <w:szCs w:val="22"/>
          <w:lang w:val="en-IN"/>
        </w:rPr>
      </w:pPr>
      <w:r w:rsidRPr="00825246">
        <w:rPr>
          <w:b/>
          <w:bCs/>
          <w:sz w:val="22"/>
          <w:szCs w:val="22"/>
          <w:lang w:val="en-IN"/>
        </w:rPr>
        <w:t>Texts/References </w:t>
      </w:r>
    </w:p>
    <w:p w14:paraId="50C4D054"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C. K. Alexander, M. N. O. Sadiku, Fundamentals of Electric Circuits, 3rd Edition, McGraw-Hill, 2008. </w:t>
      </w:r>
    </w:p>
    <w:p w14:paraId="29791722"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W. H. </w:t>
      </w:r>
      <w:proofErr w:type="spellStart"/>
      <w:r w:rsidRPr="00825246">
        <w:rPr>
          <w:rFonts w:ascii="Times New Roman" w:hAnsi="Times New Roman" w:cs="Times New Roman"/>
          <w:szCs w:val="22"/>
          <w:lang w:val="en-IN"/>
        </w:rPr>
        <w:t>Hayt</w:t>
      </w:r>
      <w:proofErr w:type="spellEnd"/>
      <w:r w:rsidRPr="00825246">
        <w:rPr>
          <w:rFonts w:ascii="Times New Roman" w:hAnsi="Times New Roman" w:cs="Times New Roman"/>
          <w:szCs w:val="22"/>
          <w:lang w:val="en-IN"/>
        </w:rPr>
        <w:t xml:space="preserve"> and J. E. Kemmerly, Engineering Circuit Analysis, McGraw-Hill, 1993. </w:t>
      </w:r>
    </w:p>
    <w:p w14:paraId="25794D6B"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R. L. </w:t>
      </w:r>
      <w:proofErr w:type="spellStart"/>
      <w:r w:rsidRPr="00825246">
        <w:rPr>
          <w:rFonts w:ascii="Times New Roman" w:hAnsi="Times New Roman" w:cs="Times New Roman"/>
          <w:szCs w:val="22"/>
          <w:lang w:val="en-IN"/>
        </w:rPr>
        <w:t>Boylestad</w:t>
      </w:r>
      <w:proofErr w:type="spellEnd"/>
      <w:r w:rsidRPr="00825246">
        <w:rPr>
          <w:rFonts w:ascii="Times New Roman" w:hAnsi="Times New Roman" w:cs="Times New Roman"/>
          <w:szCs w:val="22"/>
          <w:lang w:val="en-IN"/>
        </w:rPr>
        <w:t xml:space="preserve"> and L. </w:t>
      </w:r>
      <w:proofErr w:type="spellStart"/>
      <w:r w:rsidRPr="00825246">
        <w:rPr>
          <w:rFonts w:ascii="Times New Roman" w:hAnsi="Times New Roman" w:cs="Times New Roman"/>
          <w:szCs w:val="22"/>
          <w:lang w:val="en-IN"/>
        </w:rPr>
        <w:t>Nashelsky</w:t>
      </w:r>
      <w:proofErr w:type="spellEnd"/>
      <w:r w:rsidRPr="00825246">
        <w:rPr>
          <w:rFonts w:ascii="Times New Roman" w:hAnsi="Times New Roman" w:cs="Times New Roman"/>
          <w:szCs w:val="22"/>
          <w:lang w:val="en-IN"/>
        </w:rPr>
        <w:t>, Electronic Devices and Circuit Theory, 6th Edition, PHI, 2001. </w:t>
      </w:r>
    </w:p>
    <w:p w14:paraId="399BC216"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M. M. Mano, M. D. Ciletti, Digital Design, 4th Edition, Pearson Education, 2008. </w:t>
      </w:r>
    </w:p>
    <w:p w14:paraId="27719305"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Floyd, Jain, Digital Fundamentals, 8th Edition, Pearson. </w:t>
      </w:r>
    </w:p>
    <w:p w14:paraId="4B21F62A"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David V. Kerns, Jr. J. David Irwin, Essentials of Electrical and Computer Engineering, Pearson, 2004. </w:t>
      </w:r>
    </w:p>
    <w:p w14:paraId="70ED90CE"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 xml:space="preserve">Donald A </w:t>
      </w:r>
      <w:proofErr w:type="spellStart"/>
      <w:r w:rsidRPr="00825246">
        <w:rPr>
          <w:rFonts w:ascii="Times New Roman" w:hAnsi="Times New Roman" w:cs="Times New Roman"/>
          <w:szCs w:val="22"/>
          <w:lang w:val="en-IN"/>
        </w:rPr>
        <w:t>Neamen</w:t>
      </w:r>
      <w:proofErr w:type="spellEnd"/>
      <w:r w:rsidRPr="00825246">
        <w:rPr>
          <w:rFonts w:ascii="Times New Roman" w:hAnsi="Times New Roman" w:cs="Times New Roman"/>
          <w:szCs w:val="22"/>
          <w:lang w:val="en-IN"/>
        </w:rPr>
        <w:t>, Electronic Circuits; analysis and Design, 3rd Edition, Tata McGraw-Hill Publishing Company Limited. </w:t>
      </w:r>
    </w:p>
    <w:p w14:paraId="64D93016"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Adel S. Sedra, Kenneth C. Smith, Microelectronic Circuits, 5th Edition, Oxford University Press, 2004. </w:t>
      </w:r>
    </w:p>
    <w:p w14:paraId="7B16A291"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A. E. Fitzgerald, C. Kingsley Jr., S. D. Umans, Electric Machinery, 6th Edition, Tata McGraw-Hill, 2003. </w:t>
      </w:r>
    </w:p>
    <w:p w14:paraId="2E678811" w14:textId="77777777" w:rsidR="00FE7603" w:rsidRPr="00825246"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 P. Kothari, I. J. Nagrath, Electric Machines, 3rd Edition, McGraw-Hill, 2004. </w:t>
      </w:r>
    </w:p>
    <w:p w14:paraId="54DBC386" w14:textId="472FD66B" w:rsidR="00FE7603" w:rsidRDefault="00FE7603" w:rsidP="00B744B2">
      <w:pPr>
        <w:pStyle w:val="ListParagraph"/>
        <w:numPr>
          <w:ilvl w:val="0"/>
          <w:numId w:val="119"/>
        </w:numPr>
        <w:spacing w:after="0" w:line="240" w:lineRule="auto"/>
        <w:contextualSpacing w:val="0"/>
        <w:textAlignment w:val="baseline"/>
        <w:rPr>
          <w:rFonts w:ascii="Times New Roman" w:hAnsi="Times New Roman" w:cs="Times New Roman"/>
          <w:szCs w:val="22"/>
          <w:lang w:val="en-IN"/>
        </w:rPr>
      </w:pPr>
      <w:r w:rsidRPr="00825246">
        <w:rPr>
          <w:rFonts w:ascii="Times New Roman" w:hAnsi="Times New Roman" w:cs="Times New Roman"/>
          <w:szCs w:val="22"/>
          <w:lang w:val="en-IN"/>
        </w:rPr>
        <w:t>Del Toro, Vincent. "Principles of electrical engineering." (No Title) (1972). </w:t>
      </w:r>
    </w:p>
    <w:p w14:paraId="1141AAC1" w14:textId="77777777" w:rsidR="001B6663" w:rsidRPr="00825246" w:rsidRDefault="001B6663" w:rsidP="001B6663">
      <w:pPr>
        <w:pStyle w:val="ListParagraph"/>
        <w:spacing w:after="0" w:line="240" w:lineRule="auto"/>
        <w:contextualSpacing w:val="0"/>
        <w:textAlignment w:val="baseline"/>
        <w:rPr>
          <w:rFonts w:ascii="Times New Roman" w:hAnsi="Times New Roman" w:cs="Times New Roman"/>
          <w:szCs w:val="22"/>
          <w:lang w:val="en-IN"/>
        </w:rPr>
      </w:pP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FE7603" w:rsidRPr="00825246" w14:paraId="66FB854A" w14:textId="77777777" w:rsidTr="00E27857">
        <w:trPr>
          <w:trHeight w:val="340"/>
        </w:trPr>
        <w:tc>
          <w:tcPr>
            <w:tcW w:w="2255" w:type="dxa"/>
            <w:shd w:val="clear" w:color="auto" w:fill="auto"/>
          </w:tcPr>
          <w:p w14:paraId="0DE8D33C" w14:textId="749F4C67" w:rsidR="00FE7603" w:rsidRPr="00825246" w:rsidRDefault="00FE7603" w:rsidP="00E27857">
            <w:pPr>
              <w:pStyle w:val="TableParagraph"/>
              <w:spacing w:before="0"/>
              <w:ind w:left="98" w:right="729"/>
            </w:pPr>
            <w:r w:rsidRPr="00825246">
              <w:rPr>
                <w:spacing w:val="-2"/>
              </w:rPr>
              <w:lastRenderedPageBreak/>
              <w:t>Course Number</w:t>
            </w:r>
          </w:p>
        </w:tc>
        <w:tc>
          <w:tcPr>
            <w:tcW w:w="8647" w:type="dxa"/>
            <w:shd w:val="clear" w:color="auto" w:fill="auto"/>
          </w:tcPr>
          <w:p w14:paraId="37FC5953" w14:textId="77777777" w:rsidR="00FE7603" w:rsidRPr="00825246" w:rsidRDefault="00FE7603" w:rsidP="00E27857">
            <w:pPr>
              <w:pStyle w:val="TableParagraph"/>
              <w:spacing w:before="0"/>
              <w:ind w:left="98"/>
              <w:rPr>
                <w:bCs/>
              </w:rPr>
            </w:pPr>
            <w:r w:rsidRPr="00825246">
              <w:rPr>
                <w:bCs/>
                <w:spacing w:val="-2"/>
              </w:rPr>
              <w:t>HS1101</w:t>
            </w:r>
          </w:p>
        </w:tc>
      </w:tr>
      <w:tr w:rsidR="00FE7603" w:rsidRPr="00825246" w14:paraId="75685102" w14:textId="77777777" w:rsidTr="00E27857">
        <w:trPr>
          <w:trHeight w:val="283"/>
        </w:trPr>
        <w:tc>
          <w:tcPr>
            <w:tcW w:w="2255" w:type="dxa"/>
          </w:tcPr>
          <w:p w14:paraId="5A35544E" w14:textId="77777777" w:rsidR="00FE7603" w:rsidRPr="00825246" w:rsidRDefault="00FE7603" w:rsidP="00E27857">
            <w:pPr>
              <w:pStyle w:val="TableParagraph"/>
              <w:spacing w:before="0"/>
              <w:ind w:left="98"/>
            </w:pPr>
            <w:r w:rsidRPr="00825246">
              <w:t>Course</w:t>
            </w:r>
            <w:r w:rsidRPr="00825246">
              <w:rPr>
                <w:spacing w:val="-2"/>
              </w:rPr>
              <w:t xml:space="preserve"> Credit</w:t>
            </w:r>
          </w:p>
        </w:tc>
        <w:tc>
          <w:tcPr>
            <w:tcW w:w="8647" w:type="dxa"/>
          </w:tcPr>
          <w:p w14:paraId="4AF007CE" w14:textId="77777777" w:rsidR="00FE7603" w:rsidRPr="00825246" w:rsidRDefault="00FE7603" w:rsidP="00E27857">
            <w:pPr>
              <w:pStyle w:val="TableParagraph"/>
              <w:spacing w:before="0"/>
              <w:ind w:left="98"/>
              <w:rPr>
                <w:bCs/>
              </w:rPr>
            </w:pPr>
            <w:r w:rsidRPr="00825246">
              <w:rPr>
                <w:bCs/>
                <w:spacing w:val="-2"/>
              </w:rPr>
              <w:t>L-T-P-W:</w:t>
            </w:r>
            <w:r w:rsidRPr="00825246">
              <w:rPr>
                <w:bCs/>
                <w:spacing w:val="-7"/>
              </w:rPr>
              <w:t xml:space="preserve"> </w:t>
            </w:r>
            <w:r w:rsidRPr="00825246">
              <w:rPr>
                <w:bCs/>
                <w:spacing w:val="-2"/>
              </w:rPr>
              <w:t>2-0-1-2.5</w:t>
            </w:r>
          </w:p>
        </w:tc>
      </w:tr>
      <w:tr w:rsidR="00FE7603" w:rsidRPr="00825246" w14:paraId="44BC7A12" w14:textId="77777777" w:rsidTr="00E27857">
        <w:trPr>
          <w:trHeight w:val="227"/>
        </w:trPr>
        <w:tc>
          <w:tcPr>
            <w:tcW w:w="2255" w:type="dxa"/>
          </w:tcPr>
          <w:p w14:paraId="3DF8BE80" w14:textId="77777777" w:rsidR="00FE7603" w:rsidRPr="00825246" w:rsidRDefault="00FE7603" w:rsidP="00E27857">
            <w:pPr>
              <w:pStyle w:val="TableParagraph"/>
              <w:spacing w:before="0"/>
              <w:ind w:left="98"/>
            </w:pPr>
            <w:r w:rsidRPr="00825246">
              <w:t>Course</w:t>
            </w:r>
            <w:r w:rsidRPr="00825246">
              <w:rPr>
                <w:spacing w:val="-6"/>
              </w:rPr>
              <w:t xml:space="preserve"> </w:t>
            </w:r>
            <w:r w:rsidRPr="00825246">
              <w:rPr>
                <w:spacing w:val="-2"/>
              </w:rPr>
              <w:t>Title</w:t>
            </w:r>
          </w:p>
        </w:tc>
        <w:tc>
          <w:tcPr>
            <w:tcW w:w="8647" w:type="dxa"/>
          </w:tcPr>
          <w:p w14:paraId="0AB1093F" w14:textId="77777777" w:rsidR="00FE7603" w:rsidRPr="00825246" w:rsidRDefault="00FE7603" w:rsidP="00E27857">
            <w:pPr>
              <w:pStyle w:val="TableParagraph"/>
              <w:spacing w:before="0"/>
              <w:ind w:left="98"/>
              <w:rPr>
                <w:bCs/>
              </w:rPr>
            </w:pPr>
            <w:r w:rsidRPr="00825246">
              <w:rPr>
                <w:bCs/>
              </w:rPr>
              <w:t>English</w:t>
            </w:r>
            <w:r w:rsidRPr="00825246">
              <w:rPr>
                <w:bCs/>
                <w:spacing w:val="-1"/>
              </w:rPr>
              <w:t xml:space="preserve"> </w:t>
            </w:r>
            <w:r w:rsidRPr="00825246">
              <w:rPr>
                <w:bCs/>
              </w:rPr>
              <w:t>for</w:t>
            </w:r>
            <w:r w:rsidRPr="00825246">
              <w:rPr>
                <w:bCs/>
                <w:spacing w:val="-6"/>
              </w:rPr>
              <w:t xml:space="preserve"> </w:t>
            </w:r>
            <w:r w:rsidRPr="00825246">
              <w:rPr>
                <w:bCs/>
                <w:spacing w:val="-2"/>
              </w:rPr>
              <w:t>Professionals</w:t>
            </w:r>
          </w:p>
        </w:tc>
      </w:tr>
      <w:tr w:rsidR="00FE7603" w:rsidRPr="00825246" w14:paraId="734CCFA1" w14:textId="77777777" w:rsidTr="00E27857">
        <w:trPr>
          <w:trHeight w:val="227"/>
        </w:trPr>
        <w:tc>
          <w:tcPr>
            <w:tcW w:w="2255" w:type="dxa"/>
          </w:tcPr>
          <w:p w14:paraId="0DA3E99F" w14:textId="77777777" w:rsidR="00FE7603" w:rsidRPr="00825246" w:rsidRDefault="00FE7603" w:rsidP="00E27857">
            <w:pPr>
              <w:pStyle w:val="TableParagraph"/>
              <w:spacing w:before="0"/>
              <w:ind w:left="98"/>
            </w:pPr>
            <w:r w:rsidRPr="00825246">
              <w:t>Learning</w:t>
            </w:r>
            <w:r w:rsidRPr="00825246">
              <w:rPr>
                <w:spacing w:val="-4"/>
              </w:rPr>
              <w:t xml:space="preserve"> Mode</w:t>
            </w:r>
          </w:p>
        </w:tc>
        <w:tc>
          <w:tcPr>
            <w:tcW w:w="8647" w:type="dxa"/>
          </w:tcPr>
          <w:p w14:paraId="64462D82" w14:textId="77777777" w:rsidR="00FE7603" w:rsidRPr="00825246" w:rsidRDefault="00FE7603" w:rsidP="00E27857">
            <w:pPr>
              <w:pStyle w:val="TableParagraph"/>
              <w:spacing w:before="0"/>
              <w:ind w:left="98"/>
            </w:pPr>
            <w:r w:rsidRPr="00825246">
              <w:rPr>
                <w:spacing w:val="-2"/>
              </w:rPr>
              <w:t>Offline</w:t>
            </w:r>
          </w:p>
        </w:tc>
      </w:tr>
      <w:tr w:rsidR="00FE7603" w:rsidRPr="00825246" w14:paraId="749CFAAA" w14:textId="77777777" w:rsidTr="00E27857">
        <w:trPr>
          <w:trHeight w:val="3005"/>
        </w:trPr>
        <w:tc>
          <w:tcPr>
            <w:tcW w:w="2255" w:type="dxa"/>
          </w:tcPr>
          <w:p w14:paraId="64C659E8" w14:textId="77777777" w:rsidR="00FE7603" w:rsidRPr="00825246" w:rsidRDefault="00FE7603" w:rsidP="00E27857">
            <w:pPr>
              <w:pStyle w:val="TableParagraph"/>
              <w:spacing w:before="0"/>
              <w:ind w:left="98"/>
            </w:pPr>
            <w:r w:rsidRPr="00825246">
              <w:rPr>
                <w:spacing w:val="-2"/>
              </w:rPr>
              <w:t>Learning Objectives</w:t>
            </w:r>
          </w:p>
        </w:tc>
        <w:tc>
          <w:tcPr>
            <w:tcW w:w="8647" w:type="dxa"/>
          </w:tcPr>
          <w:p w14:paraId="28741464" w14:textId="77777777" w:rsidR="00FE7603" w:rsidRPr="00825246" w:rsidRDefault="00FE7603" w:rsidP="00E27857">
            <w:pPr>
              <w:pStyle w:val="TableParagraph"/>
              <w:spacing w:before="0"/>
              <w:ind w:left="98" w:right="78"/>
              <w:jc w:val="both"/>
            </w:pPr>
            <w:r w:rsidRPr="00825246">
              <w:t xml:space="preserve">This course aims to help the students </w:t>
            </w:r>
            <w:r w:rsidRPr="00825246">
              <w:rPr>
                <w:b/>
              </w:rPr>
              <w:t xml:space="preserve">(a) </w:t>
            </w:r>
            <w:r w:rsidRPr="00825246">
              <w:t>attain proficiency in written English through the construction of grammatically correct sentences, utilization of</w:t>
            </w:r>
            <w:r w:rsidRPr="00825246">
              <w:rPr>
                <w:spacing w:val="40"/>
              </w:rPr>
              <w:t xml:space="preserve"> </w:t>
            </w:r>
            <w:r w:rsidRPr="00825246">
              <w:t xml:space="preserve">subject-verb agreement principles, mastery of various tenses, and effective deployment of active and passive voice to ensure coherent and impactful written expression; </w:t>
            </w:r>
            <w:r w:rsidRPr="00825246">
              <w:rPr>
                <w:b/>
              </w:rPr>
              <w:t xml:space="preserve">(b) </w:t>
            </w:r>
            <w:r w:rsidRPr="00825246">
              <w:t xml:space="preserve">enhance oral communication skills by honing public speaking abilities, acquiring strategies to deliver persuasive presentations, and cultivating a polished telephone etiquette, enabling confident and articulate verbal communication; </w:t>
            </w:r>
            <w:r w:rsidRPr="00825246">
              <w:rPr>
                <w:b/>
              </w:rPr>
              <w:t xml:space="preserve">(c) </w:t>
            </w:r>
            <w:r w:rsidRPr="00825246">
              <w:t xml:space="preserve">foster active listening capabilities by recognizing different types of listening, and applying proven methods and strategies to improve active listening skills; </w:t>
            </w:r>
            <w:r w:rsidRPr="00825246">
              <w:rPr>
                <w:b/>
              </w:rPr>
              <w:t xml:space="preserve">(d) </w:t>
            </w:r>
            <w:r w:rsidRPr="00825246">
              <w:t xml:space="preserve">strengthen reading skills, including comprehension, interpretation, and critical analysis, to grasp diverse written materials and derive meaning from various types of texts encountered in academic and professional contexts; </w:t>
            </w:r>
            <w:r w:rsidRPr="00825246">
              <w:rPr>
                <w:b/>
              </w:rPr>
              <w:t xml:space="preserve">(e) </w:t>
            </w:r>
            <w:r w:rsidRPr="00825246">
              <w:t>develop adeptness in written communication for business purposes, encompassing the understanding of essential writing elements, mastery of appropriate</w:t>
            </w:r>
            <w:r w:rsidRPr="00825246">
              <w:rPr>
                <w:spacing w:val="70"/>
                <w:w w:val="150"/>
              </w:rPr>
              <w:t xml:space="preserve"> </w:t>
            </w:r>
            <w:r w:rsidRPr="00825246">
              <w:t>writing</w:t>
            </w:r>
            <w:r w:rsidRPr="00825246">
              <w:rPr>
                <w:spacing w:val="69"/>
                <w:w w:val="150"/>
              </w:rPr>
              <w:t xml:space="preserve"> </w:t>
            </w:r>
            <w:r w:rsidRPr="00825246">
              <w:t>styles</w:t>
            </w:r>
            <w:r w:rsidRPr="00825246">
              <w:rPr>
                <w:spacing w:val="73"/>
                <w:w w:val="150"/>
              </w:rPr>
              <w:t xml:space="preserve"> </w:t>
            </w:r>
            <w:r w:rsidRPr="00825246">
              <w:t>thereby</w:t>
            </w:r>
            <w:r w:rsidRPr="00825246">
              <w:rPr>
                <w:spacing w:val="69"/>
                <w:w w:val="150"/>
              </w:rPr>
              <w:t xml:space="preserve"> </w:t>
            </w:r>
            <w:r w:rsidRPr="00825246">
              <w:t>enhancing</w:t>
            </w:r>
            <w:r w:rsidRPr="00825246">
              <w:rPr>
                <w:spacing w:val="70"/>
                <w:w w:val="150"/>
              </w:rPr>
              <w:t xml:space="preserve"> </w:t>
            </w:r>
            <w:r w:rsidRPr="00825246">
              <w:t>prospects</w:t>
            </w:r>
            <w:r w:rsidRPr="00825246">
              <w:rPr>
                <w:spacing w:val="72"/>
                <w:w w:val="150"/>
              </w:rPr>
              <w:t xml:space="preserve"> </w:t>
            </w:r>
            <w:r w:rsidRPr="00825246">
              <w:t>for</w:t>
            </w:r>
            <w:r w:rsidRPr="00825246">
              <w:rPr>
                <w:spacing w:val="70"/>
                <w:w w:val="150"/>
              </w:rPr>
              <w:t xml:space="preserve"> </w:t>
            </w:r>
            <w:r w:rsidRPr="00825246">
              <w:t>successful</w:t>
            </w:r>
            <w:r w:rsidRPr="00825246">
              <w:rPr>
                <w:spacing w:val="71"/>
                <w:w w:val="150"/>
              </w:rPr>
              <w:t xml:space="preserve"> </w:t>
            </w:r>
            <w:r w:rsidRPr="00825246">
              <w:rPr>
                <w:spacing w:val="-5"/>
              </w:rPr>
              <w:t>job</w:t>
            </w:r>
          </w:p>
          <w:p w14:paraId="083F0484" w14:textId="77777777" w:rsidR="00FE7603" w:rsidRPr="00825246" w:rsidRDefault="00FE7603" w:rsidP="00E27857">
            <w:pPr>
              <w:pStyle w:val="TableParagraph"/>
              <w:spacing w:before="0"/>
              <w:ind w:left="98"/>
              <w:jc w:val="both"/>
            </w:pPr>
            <w:r w:rsidRPr="00825246">
              <w:t>interviews</w:t>
            </w:r>
            <w:r w:rsidRPr="00825246">
              <w:rPr>
                <w:spacing w:val="-2"/>
              </w:rPr>
              <w:t xml:space="preserve"> </w:t>
            </w:r>
            <w:r w:rsidRPr="00825246">
              <w:t>and</w:t>
            </w:r>
            <w:r w:rsidRPr="00825246">
              <w:rPr>
                <w:spacing w:val="-1"/>
              </w:rPr>
              <w:t xml:space="preserve"> </w:t>
            </w:r>
            <w:r w:rsidRPr="00825246">
              <w:t>subsequent</w:t>
            </w:r>
            <w:r w:rsidRPr="00825246">
              <w:rPr>
                <w:spacing w:val="-1"/>
              </w:rPr>
              <w:t xml:space="preserve"> </w:t>
            </w:r>
            <w:r w:rsidRPr="00825246">
              <w:t>professional</w:t>
            </w:r>
            <w:r w:rsidRPr="00825246">
              <w:rPr>
                <w:spacing w:val="-1"/>
              </w:rPr>
              <w:t xml:space="preserve"> </w:t>
            </w:r>
            <w:r w:rsidRPr="00825246">
              <w:rPr>
                <w:spacing w:val="-2"/>
              </w:rPr>
              <w:t>endeavors.</w:t>
            </w:r>
          </w:p>
        </w:tc>
      </w:tr>
      <w:tr w:rsidR="00FE7603" w:rsidRPr="00825246" w14:paraId="4FC73ADA" w14:textId="77777777" w:rsidTr="00E27857">
        <w:trPr>
          <w:trHeight w:val="1701"/>
        </w:trPr>
        <w:tc>
          <w:tcPr>
            <w:tcW w:w="2255" w:type="dxa"/>
          </w:tcPr>
          <w:p w14:paraId="45494D3C" w14:textId="77777777" w:rsidR="00FE7603" w:rsidRPr="00825246" w:rsidRDefault="00FE7603" w:rsidP="00E27857">
            <w:pPr>
              <w:pStyle w:val="TableParagraph"/>
              <w:spacing w:before="0"/>
              <w:ind w:left="98"/>
            </w:pPr>
            <w:r w:rsidRPr="00825246">
              <w:rPr>
                <w:spacing w:val="-2"/>
              </w:rPr>
              <w:t>Course Description</w:t>
            </w:r>
          </w:p>
        </w:tc>
        <w:tc>
          <w:tcPr>
            <w:tcW w:w="8647" w:type="dxa"/>
          </w:tcPr>
          <w:p w14:paraId="2824CBD8" w14:textId="77777777" w:rsidR="00FE7603" w:rsidRPr="00825246" w:rsidRDefault="00FE7603" w:rsidP="00E27857">
            <w:pPr>
              <w:pStyle w:val="TableParagraph"/>
              <w:spacing w:before="0"/>
              <w:ind w:left="98" w:right="82"/>
              <w:jc w:val="both"/>
            </w:pPr>
            <w:r w:rsidRPr="00825246">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825246">
              <w:rPr>
                <w:spacing w:val="40"/>
              </w:rPr>
              <w:t xml:space="preserve"> </w:t>
            </w:r>
            <w:r w:rsidRPr="00825246">
              <w:t>exercises, students enhance critical thinking and adaptability in diverse contexts. Upon</w:t>
            </w:r>
            <w:r w:rsidRPr="00825246">
              <w:rPr>
                <w:spacing w:val="10"/>
              </w:rPr>
              <w:t xml:space="preserve"> </w:t>
            </w:r>
            <w:r w:rsidRPr="00825246">
              <w:t>completion,</w:t>
            </w:r>
            <w:r w:rsidRPr="00825246">
              <w:rPr>
                <w:spacing w:val="10"/>
              </w:rPr>
              <w:t xml:space="preserve"> </w:t>
            </w:r>
            <w:r w:rsidRPr="00825246">
              <w:t>students</w:t>
            </w:r>
            <w:r w:rsidRPr="00825246">
              <w:rPr>
                <w:spacing w:val="10"/>
              </w:rPr>
              <w:t xml:space="preserve"> </w:t>
            </w:r>
            <w:r w:rsidRPr="00825246">
              <w:t>will</w:t>
            </w:r>
            <w:r w:rsidRPr="00825246">
              <w:rPr>
                <w:spacing w:val="10"/>
              </w:rPr>
              <w:t xml:space="preserve"> </w:t>
            </w:r>
            <w:r w:rsidRPr="00825246">
              <w:t>excel</w:t>
            </w:r>
            <w:r w:rsidRPr="00825246">
              <w:rPr>
                <w:spacing w:val="10"/>
              </w:rPr>
              <w:t xml:space="preserve"> </w:t>
            </w:r>
            <w:r w:rsidRPr="00825246">
              <w:t>in</w:t>
            </w:r>
            <w:r w:rsidRPr="00825246">
              <w:rPr>
                <w:spacing w:val="10"/>
              </w:rPr>
              <w:t xml:space="preserve"> </w:t>
            </w:r>
            <w:r w:rsidRPr="00825246">
              <w:t>formal</w:t>
            </w:r>
            <w:r w:rsidRPr="00825246">
              <w:rPr>
                <w:spacing w:val="10"/>
              </w:rPr>
              <w:t xml:space="preserve"> </w:t>
            </w:r>
            <w:r w:rsidRPr="00825246">
              <w:t>presentations,</w:t>
            </w:r>
            <w:r w:rsidRPr="00825246">
              <w:rPr>
                <w:spacing w:val="12"/>
              </w:rPr>
              <w:t xml:space="preserve"> </w:t>
            </w:r>
            <w:r w:rsidRPr="00825246">
              <w:t>group</w:t>
            </w:r>
            <w:r w:rsidRPr="00825246">
              <w:rPr>
                <w:spacing w:val="11"/>
              </w:rPr>
              <w:t xml:space="preserve"> </w:t>
            </w:r>
            <w:r w:rsidRPr="00825246">
              <w:rPr>
                <w:spacing w:val="-2"/>
              </w:rPr>
              <w:t>discussions,</w:t>
            </w:r>
          </w:p>
          <w:p w14:paraId="26ACD72A" w14:textId="77777777" w:rsidR="00FE7603" w:rsidRPr="00825246" w:rsidRDefault="00FE7603" w:rsidP="00E27857">
            <w:pPr>
              <w:pStyle w:val="TableParagraph"/>
              <w:spacing w:before="0"/>
              <w:ind w:left="98"/>
              <w:jc w:val="both"/>
            </w:pPr>
            <w:r w:rsidRPr="00825246">
              <w:t>and</w:t>
            </w:r>
            <w:r w:rsidRPr="00825246">
              <w:rPr>
                <w:spacing w:val="-4"/>
              </w:rPr>
              <w:t xml:space="preserve"> </w:t>
            </w:r>
            <w:r w:rsidRPr="00825246">
              <w:t>persuasive</w:t>
            </w:r>
            <w:r w:rsidRPr="00825246">
              <w:rPr>
                <w:spacing w:val="-2"/>
              </w:rPr>
              <w:t xml:space="preserve"> </w:t>
            </w:r>
            <w:r w:rsidRPr="00825246">
              <w:t>writing,</w:t>
            </w:r>
            <w:r w:rsidRPr="00825246">
              <w:rPr>
                <w:spacing w:val="1"/>
              </w:rPr>
              <w:t xml:space="preserve"> </w:t>
            </w:r>
            <w:r w:rsidRPr="00825246">
              <w:t>enhancing</w:t>
            </w:r>
            <w:r w:rsidRPr="00825246">
              <w:rPr>
                <w:spacing w:val="-3"/>
              </w:rPr>
              <w:t xml:space="preserve"> </w:t>
            </w:r>
            <w:r w:rsidRPr="00825246">
              <w:t>their</w:t>
            </w:r>
            <w:r w:rsidRPr="00825246">
              <w:rPr>
                <w:spacing w:val="-2"/>
              </w:rPr>
              <w:t xml:space="preserve"> </w:t>
            </w:r>
            <w:r w:rsidRPr="00825246">
              <w:t>overall</w:t>
            </w:r>
            <w:r w:rsidRPr="00825246">
              <w:rPr>
                <w:spacing w:val="-1"/>
              </w:rPr>
              <w:t xml:space="preserve"> </w:t>
            </w:r>
            <w:r w:rsidRPr="00825246">
              <w:t>communication</w:t>
            </w:r>
            <w:r w:rsidRPr="00825246">
              <w:rPr>
                <w:spacing w:val="-1"/>
              </w:rPr>
              <w:t xml:space="preserve"> </w:t>
            </w:r>
            <w:r w:rsidRPr="00825246">
              <w:rPr>
                <w:spacing w:val="-2"/>
              </w:rPr>
              <w:t>proficiency.</w:t>
            </w:r>
          </w:p>
        </w:tc>
      </w:tr>
      <w:tr w:rsidR="00FE7603" w:rsidRPr="00825246" w14:paraId="44AE809D" w14:textId="77777777" w:rsidTr="00E27857">
        <w:trPr>
          <w:trHeight w:val="2198"/>
        </w:trPr>
        <w:tc>
          <w:tcPr>
            <w:tcW w:w="2255" w:type="dxa"/>
          </w:tcPr>
          <w:p w14:paraId="292999CF" w14:textId="77777777" w:rsidR="00FE7603" w:rsidRPr="00825246" w:rsidRDefault="00FE7603" w:rsidP="00E27857">
            <w:pPr>
              <w:pStyle w:val="TableParagraph"/>
              <w:spacing w:before="0"/>
              <w:ind w:left="98"/>
            </w:pPr>
            <w:r w:rsidRPr="00825246">
              <w:t>Course</w:t>
            </w:r>
            <w:r w:rsidRPr="00825246">
              <w:rPr>
                <w:spacing w:val="-2"/>
              </w:rPr>
              <w:t xml:space="preserve"> Outline</w:t>
            </w:r>
          </w:p>
        </w:tc>
        <w:tc>
          <w:tcPr>
            <w:tcW w:w="8647" w:type="dxa"/>
          </w:tcPr>
          <w:p w14:paraId="3BFE6128" w14:textId="77777777" w:rsidR="00FE7603" w:rsidRPr="00825246" w:rsidRDefault="00FE7603" w:rsidP="00E27857">
            <w:pPr>
              <w:pStyle w:val="TableParagraph"/>
              <w:spacing w:before="0"/>
              <w:rPr>
                <w:b/>
              </w:rPr>
            </w:pPr>
            <w:r w:rsidRPr="00825246">
              <w:rPr>
                <w:b/>
              </w:rPr>
              <w:t xml:space="preserve">Unit </w:t>
            </w:r>
            <w:r w:rsidRPr="00825246">
              <w:rPr>
                <w:b/>
                <w:spacing w:val="-10"/>
              </w:rPr>
              <w:t>I</w:t>
            </w:r>
            <w:r w:rsidRPr="00825246">
              <w:rPr>
                <w:b/>
              </w:rPr>
              <w:t xml:space="preserve">: </w:t>
            </w:r>
            <w:r w:rsidRPr="00825246">
              <w:t>Introduction</w:t>
            </w:r>
            <w:r w:rsidRPr="00825246">
              <w:rPr>
                <w:spacing w:val="-5"/>
              </w:rPr>
              <w:t xml:space="preserve"> </w:t>
            </w:r>
            <w:r w:rsidRPr="00825246">
              <w:t>to</w:t>
            </w:r>
            <w:r w:rsidRPr="00825246">
              <w:rPr>
                <w:spacing w:val="-3"/>
              </w:rPr>
              <w:t xml:space="preserve"> </w:t>
            </w:r>
            <w:r w:rsidRPr="00825246">
              <w:t>professional</w:t>
            </w:r>
            <w:r w:rsidRPr="00825246">
              <w:rPr>
                <w:spacing w:val="-3"/>
              </w:rPr>
              <w:t xml:space="preserve"> </w:t>
            </w:r>
            <w:r w:rsidRPr="00825246">
              <w:t>communication –</w:t>
            </w:r>
            <w:r w:rsidRPr="00825246">
              <w:rPr>
                <w:spacing w:val="-1"/>
              </w:rPr>
              <w:t xml:space="preserve"> </w:t>
            </w:r>
            <w:r w:rsidRPr="00825246">
              <w:t>LSRW</w:t>
            </w:r>
            <w:r w:rsidRPr="00825246">
              <w:rPr>
                <w:spacing w:val="-6"/>
              </w:rPr>
              <w:t xml:space="preserve"> </w:t>
            </w:r>
            <w:r w:rsidRPr="00825246">
              <w:t>-</w:t>
            </w:r>
            <w:r w:rsidRPr="00825246">
              <w:rPr>
                <w:spacing w:val="-4"/>
              </w:rPr>
              <w:t xml:space="preserve"> </w:t>
            </w:r>
            <w:r w:rsidRPr="00825246">
              <w:t>Phonetics</w:t>
            </w:r>
            <w:r w:rsidRPr="00825246">
              <w:rPr>
                <w:spacing w:val="-3"/>
              </w:rPr>
              <w:t xml:space="preserve"> </w:t>
            </w:r>
            <w:r w:rsidRPr="00825246">
              <w:t>and</w:t>
            </w:r>
            <w:r w:rsidRPr="00825246">
              <w:rPr>
                <w:spacing w:val="-2"/>
              </w:rPr>
              <w:t xml:space="preserve"> phonology</w:t>
            </w:r>
          </w:p>
          <w:p w14:paraId="28E215E6" w14:textId="77777777" w:rsidR="00FE7603" w:rsidRPr="00825246" w:rsidRDefault="00FE7603" w:rsidP="00E27857">
            <w:pPr>
              <w:pStyle w:val="TableParagraph"/>
              <w:spacing w:before="0"/>
              <w:ind w:right="98"/>
            </w:pPr>
            <w:r w:rsidRPr="00825246">
              <w:t>Sounds in English Language – production and articulation – rhythm and intonation</w:t>
            </w:r>
            <w:r w:rsidRPr="00825246">
              <w:rPr>
                <w:spacing w:val="-7"/>
              </w:rPr>
              <w:t xml:space="preserve"> </w:t>
            </w:r>
            <w:r w:rsidRPr="00825246">
              <w:t>–</w:t>
            </w:r>
            <w:r w:rsidRPr="00825246">
              <w:rPr>
                <w:spacing w:val="-4"/>
              </w:rPr>
              <w:t xml:space="preserve"> </w:t>
            </w:r>
            <w:r w:rsidRPr="00825246">
              <w:t>connected</w:t>
            </w:r>
            <w:r w:rsidRPr="00825246">
              <w:rPr>
                <w:spacing w:val="-4"/>
              </w:rPr>
              <w:t xml:space="preserve"> </w:t>
            </w:r>
            <w:r w:rsidRPr="00825246">
              <w:t>speech</w:t>
            </w:r>
            <w:r w:rsidRPr="00825246">
              <w:rPr>
                <w:spacing w:val="-3"/>
              </w:rPr>
              <w:t xml:space="preserve"> </w:t>
            </w:r>
            <w:r w:rsidRPr="00825246">
              <w:t>-</w:t>
            </w:r>
            <w:r w:rsidRPr="00825246">
              <w:rPr>
                <w:spacing w:val="-3"/>
              </w:rPr>
              <w:t xml:space="preserve"> </w:t>
            </w:r>
            <w:r w:rsidRPr="00825246">
              <w:t>Basic</w:t>
            </w:r>
            <w:r w:rsidRPr="00825246">
              <w:rPr>
                <w:spacing w:val="-4"/>
              </w:rPr>
              <w:t xml:space="preserve"> </w:t>
            </w:r>
            <w:r w:rsidRPr="00825246">
              <w:t>Grammar</w:t>
            </w:r>
            <w:r w:rsidRPr="00825246">
              <w:rPr>
                <w:spacing w:val="-4"/>
              </w:rPr>
              <w:t xml:space="preserve"> </w:t>
            </w:r>
            <w:r w:rsidRPr="00825246">
              <w:t>and</w:t>
            </w:r>
            <w:r w:rsidRPr="00825246">
              <w:rPr>
                <w:spacing w:val="-14"/>
              </w:rPr>
              <w:t xml:space="preserve"> </w:t>
            </w:r>
            <w:r w:rsidRPr="00825246">
              <w:t>Advanced</w:t>
            </w:r>
            <w:r w:rsidRPr="00825246">
              <w:rPr>
                <w:spacing w:val="-9"/>
              </w:rPr>
              <w:t xml:space="preserve"> </w:t>
            </w:r>
            <w:r w:rsidRPr="00825246">
              <w:t>Vocabulary</w:t>
            </w:r>
          </w:p>
          <w:p w14:paraId="046ECE48" w14:textId="77777777" w:rsidR="00FE7603" w:rsidRPr="00825246" w:rsidRDefault="00FE7603" w:rsidP="00E27857">
            <w:pPr>
              <w:rPr>
                <w:sz w:val="22"/>
                <w:szCs w:val="22"/>
              </w:rPr>
            </w:pPr>
            <w:r w:rsidRPr="00825246">
              <w:rPr>
                <w:sz w:val="22"/>
                <w:szCs w:val="22"/>
              </w:rPr>
              <w:t xml:space="preserve">Sounds in English Language – production and articulation – rhythm and intonation – connected speech – persuading and negotiating – brevity and clarity in language. </w:t>
            </w:r>
          </w:p>
          <w:p w14:paraId="29EC5CB3" w14:textId="77777777" w:rsidR="00FE7603" w:rsidRPr="00825246" w:rsidRDefault="00FE7603" w:rsidP="00E27857">
            <w:pPr>
              <w:rPr>
                <w:sz w:val="22"/>
                <w:szCs w:val="22"/>
              </w:rPr>
            </w:pPr>
            <w:r w:rsidRPr="00825246">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6BAD0FDF" w14:textId="77777777" w:rsidR="00FE7603" w:rsidRPr="00825246" w:rsidRDefault="00FE7603" w:rsidP="00E27857">
            <w:pPr>
              <w:rPr>
                <w:sz w:val="22"/>
                <w:szCs w:val="22"/>
              </w:rPr>
            </w:pPr>
            <w:r w:rsidRPr="00825246">
              <w:rPr>
                <w:sz w:val="22"/>
                <w:szCs w:val="22"/>
              </w:rPr>
              <w:t xml:space="preserve">Unit III: Comprehension and Composition – summarization, precis writing Business Letter Writing CV/ Resume – E-Communication </w:t>
            </w:r>
          </w:p>
          <w:p w14:paraId="6946DDD6" w14:textId="77777777" w:rsidR="00FE7603" w:rsidRPr="00825246" w:rsidRDefault="00FE7603" w:rsidP="00E27857">
            <w:pPr>
              <w:rPr>
                <w:sz w:val="22"/>
                <w:szCs w:val="22"/>
              </w:rPr>
            </w:pPr>
            <w:r w:rsidRPr="00825246">
              <w:rPr>
                <w:sz w:val="22"/>
                <w:szCs w:val="22"/>
              </w:rPr>
              <w:t xml:space="preserve">Unit IV: Statement of Purpose, Writing Project Reports, </w:t>
            </w:r>
            <w:proofErr w:type="gramStart"/>
            <w:r w:rsidRPr="00825246">
              <w:rPr>
                <w:sz w:val="22"/>
                <w:szCs w:val="22"/>
              </w:rPr>
              <w:t>Writing</w:t>
            </w:r>
            <w:proofErr w:type="gramEnd"/>
            <w:r w:rsidRPr="00825246">
              <w:rPr>
                <w:sz w:val="22"/>
                <w:szCs w:val="22"/>
              </w:rPr>
              <w:t xml:space="preserve"> research proposal, writing abstracts, developing presentations, interviews – combating nervousness </w:t>
            </w:r>
          </w:p>
          <w:p w14:paraId="5EB95672" w14:textId="77777777" w:rsidR="00FE7603" w:rsidRPr="00825246" w:rsidRDefault="00FE7603" w:rsidP="00E27857">
            <w:pPr>
              <w:rPr>
                <w:sz w:val="22"/>
                <w:szCs w:val="22"/>
              </w:rPr>
            </w:pPr>
            <w:r w:rsidRPr="00825246">
              <w:rPr>
                <w:sz w:val="22"/>
                <w:szCs w:val="22"/>
              </w:rPr>
              <w:t>Tutorial: Listening Exercises, Speaking Practice (GDs, and Presentations), and Writing Practice</w:t>
            </w:r>
          </w:p>
          <w:p w14:paraId="07364F59" w14:textId="77777777" w:rsidR="00FE7603" w:rsidRPr="00825246" w:rsidRDefault="00FE7603" w:rsidP="00E27857">
            <w:pPr>
              <w:rPr>
                <w:sz w:val="22"/>
                <w:szCs w:val="22"/>
              </w:rPr>
            </w:pPr>
            <w:r w:rsidRPr="00825246">
              <w:rPr>
                <w:sz w:val="22"/>
                <w:szCs w:val="22"/>
              </w:rPr>
              <w:t xml:space="preserve">Learning Outcome </w:t>
            </w:r>
          </w:p>
          <w:p w14:paraId="498ECD71" w14:textId="77777777" w:rsidR="00FE7603" w:rsidRPr="00825246" w:rsidRDefault="00FE7603" w:rsidP="00B744B2">
            <w:pPr>
              <w:pStyle w:val="ListParagraph"/>
              <w:numPr>
                <w:ilvl w:val="0"/>
                <w:numId w:val="105"/>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066C462A" w14:textId="77777777" w:rsidR="00FE7603" w:rsidRPr="00825246" w:rsidRDefault="00FE7603" w:rsidP="00B744B2">
            <w:pPr>
              <w:pStyle w:val="ListParagraph"/>
              <w:numPr>
                <w:ilvl w:val="0"/>
                <w:numId w:val="105"/>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02CC7222" w14:textId="77777777" w:rsidR="00FE7603" w:rsidRPr="00825246" w:rsidRDefault="00FE7603" w:rsidP="00B744B2">
            <w:pPr>
              <w:pStyle w:val="ListParagraph"/>
              <w:numPr>
                <w:ilvl w:val="0"/>
                <w:numId w:val="105"/>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784330A7" w14:textId="77777777" w:rsidR="00FE7603" w:rsidRPr="00825246" w:rsidRDefault="00FE7603" w:rsidP="00B744B2">
            <w:pPr>
              <w:pStyle w:val="ListParagraph"/>
              <w:numPr>
                <w:ilvl w:val="0"/>
                <w:numId w:val="105"/>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FE7603" w:rsidRPr="00825246" w14:paraId="53727CE6" w14:textId="77777777" w:rsidTr="00E27857">
        <w:trPr>
          <w:trHeight w:val="170"/>
        </w:trPr>
        <w:tc>
          <w:tcPr>
            <w:tcW w:w="2255" w:type="dxa"/>
            <w:tcBorders>
              <w:bottom w:val="single" w:sz="4" w:space="0" w:color="000000"/>
            </w:tcBorders>
          </w:tcPr>
          <w:p w14:paraId="7588E0DF" w14:textId="77777777" w:rsidR="00FE7603" w:rsidRPr="00825246" w:rsidRDefault="00FE7603" w:rsidP="00E27857">
            <w:pPr>
              <w:pStyle w:val="TableParagraph"/>
              <w:spacing w:before="0"/>
              <w:ind w:left="98"/>
            </w:pPr>
            <w:r w:rsidRPr="00825246">
              <w:t>Assessment Method</w:t>
            </w:r>
          </w:p>
        </w:tc>
        <w:tc>
          <w:tcPr>
            <w:tcW w:w="8647" w:type="dxa"/>
            <w:tcBorders>
              <w:bottom w:val="single" w:sz="4" w:space="0" w:color="000000"/>
            </w:tcBorders>
          </w:tcPr>
          <w:p w14:paraId="1F27C30D" w14:textId="77777777" w:rsidR="00FE7603" w:rsidRPr="00825246" w:rsidRDefault="00FE7603" w:rsidP="00E27857">
            <w:pPr>
              <w:pStyle w:val="TableParagraph"/>
              <w:spacing w:before="0"/>
              <w:rPr>
                <w:b/>
              </w:rPr>
            </w:pPr>
            <w:r w:rsidRPr="00825246">
              <w:t>Class test + Quiz = 20%; Mid-semester = 25%; Assignment = 15%; End semester = 40%</w:t>
            </w:r>
          </w:p>
        </w:tc>
      </w:tr>
    </w:tbl>
    <w:p w14:paraId="6A2E5FB7" w14:textId="77777777" w:rsidR="00FE7603" w:rsidRPr="00825246" w:rsidRDefault="00FE7603" w:rsidP="00FE7603">
      <w:pPr>
        <w:rPr>
          <w:sz w:val="22"/>
          <w:szCs w:val="22"/>
        </w:rPr>
      </w:pPr>
      <w:r w:rsidRPr="00825246">
        <w:rPr>
          <w:sz w:val="22"/>
          <w:szCs w:val="22"/>
        </w:rPr>
        <w:t xml:space="preserve">Suggested Reading </w:t>
      </w:r>
    </w:p>
    <w:p w14:paraId="101AD95B"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Balzotti, Jon. Technical Communication: A Design-Centric Approach. Routledge, 2022.</w:t>
      </w:r>
    </w:p>
    <w:p w14:paraId="711144C8"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Kaul, Asha, Business Communication. PHI Learning Pvt. Ltd. 2009</w:t>
      </w:r>
    </w:p>
    <w:p w14:paraId="3E88ACDC"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proofErr w:type="spellStart"/>
      <w:r w:rsidRPr="00825246">
        <w:rPr>
          <w:rFonts w:ascii="Times New Roman" w:hAnsi="Times New Roman" w:cs="Times New Roman"/>
          <w:szCs w:val="22"/>
        </w:rPr>
        <w:t>Laplante</w:t>
      </w:r>
      <w:proofErr w:type="spellEnd"/>
      <w:r w:rsidRPr="00825246">
        <w:rPr>
          <w:rFonts w:ascii="Times New Roman" w:hAnsi="Times New Roman" w:cs="Times New Roman"/>
          <w:szCs w:val="22"/>
        </w:rPr>
        <w:t>, Phillip A. Technical Writing: A Practical Guide for Engineers, Scientists, and Nontechnical Professionals. CRC Press, 2018.</w:t>
      </w:r>
    </w:p>
    <w:p w14:paraId="1C5C45AC"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lastRenderedPageBreak/>
        <w:t>Lawson, Celeste, et al. Communication Skills for Business Professionals, Second Edition. CUP, 2019.</w:t>
      </w:r>
    </w:p>
    <w:p w14:paraId="1AE9917B"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Sharon Gerson and Steven Gerson. Technical Writing: Process and Product (8th Edition), London: Longman, 2013</w:t>
      </w:r>
    </w:p>
    <w:p w14:paraId="0D7EE5CB"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Rentz, Kathryn, Marie E. Flatley &amp; Paula Lentz. Lesikar’s Business Communication Connecting in a Digital world, McGraw-Hill, Irwin.2012</w:t>
      </w:r>
    </w:p>
    <w:p w14:paraId="58424282"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Allan &amp; Barbara Pease. The Definitive Book of Body Language, New York, Bantam,2004</w:t>
      </w:r>
    </w:p>
    <w:p w14:paraId="00FE640D"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Jones, Daniel. The Pronunciation of English, New Delhi, Universal Book Stall.2010</w:t>
      </w:r>
    </w:p>
    <w:p w14:paraId="3A50ECA3"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Savage, Alice. Effective Academic Writing. OUP. 2014</w:t>
      </w:r>
    </w:p>
    <w:p w14:paraId="4D92FF9C" w14:textId="77777777" w:rsidR="00FE7603" w:rsidRPr="00825246" w:rsidRDefault="00FE7603" w:rsidP="00B744B2">
      <w:pPr>
        <w:pStyle w:val="ListParagraph"/>
        <w:numPr>
          <w:ilvl w:val="0"/>
          <w:numId w:val="120"/>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Swan and Alter. Oxford English grammar course. OUP. 201</w:t>
      </w:r>
    </w:p>
    <w:p w14:paraId="1B64D32C" w14:textId="77777777" w:rsidR="00FE7603" w:rsidRPr="00825246" w:rsidRDefault="00FE7603" w:rsidP="00FE7603">
      <w:pPr>
        <w:rPr>
          <w:sz w:val="22"/>
          <w:szCs w:val="22"/>
        </w:rPr>
      </w:pPr>
    </w:p>
    <w:p w14:paraId="06060E1D" w14:textId="77777777" w:rsidR="00FE7603" w:rsidRPr="00825246" w:rsidRDefault="00FE7603" w:rsidP="00FE7603">
      <w:pPr>
        <w:rPr>
          <w:sz w:val="22"/>
          <w:szCs w:val="22"/>
        </w:rPr>
      </w:pPr>
      <w:r w:rsidRPr="00825246">
        <w:rPr>
          <w:sz w:val="22"/>
          <w:szCs w:val="22"/>
        </w:rPr>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FE7603" w:rsidRPr="00825246" w14:paraId="6F4ECBD9" w14:textId="77777777" w:rsidTr="00E27857">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581AD2" w14:textId="77777777" w:rsidR="00FE7603" w:rsidRPr="00825246" w:rsidRDefault="00FE7603" w:rsidP="00E27857">
            <w:pPr>
              <w:jc w:val="center"/>
              <w:rPr>
                <w:b/>
                <w:bCs/>
                <w:sz w:val="22"/>
                <w:szCs w:val="22"/>
              </w:rPr>
            </w:pPr>
            <w:r w:rsidRPr="00825246">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1C09AB2E" w14:textId="77777777" w:rsidR="00FE7603" w:rsidRPr="00825246" w:rsidRDefault="00FE7603" w:rsidP="00E27857">
            <w:pPr>
              <w:jc w:val="center"/>
              <w:rPr>
                <w:b/>
                <w:bCs/>
                <w:sz w:val="22"/>
                <w:szCs w:val="22"/>
              </w:rPr>
            </w:pPr>
            <w:r w:rsidRPr="00825246">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39F8C2BA" w14:textId="77777777" w:rsidR="00FE7603" w:rsidRPr="00825246" w:rsidRDefault="00FE7603" w:rsidP="00E27857">
            <w:pPr>
              <w:jc w:val="center"/>
              <w:rPr>
                <w:b/>
                <w:bCs/>
                <w:sz w:val="22"/>
                <w:szCs w:val="22"/>
              </w:rPr>
            </w:pPr>
            <w:r w:rsidRPr="00825246">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17532A32" w14:textId="77777777" w:rsidR="00FE7603" w:rsidRPr="00825246" w:rsidRDefault="00FE7603" w:rsidP="00E27857">
            <w:pPr>
              <w:jc w:val="center"/>
              <w:rPr>
                <w:b/>
                <w:bCs/>
                <w:sz w:val="22"/>
                <w:szCs w:val="22"/>
              </w:rPr>
            </w:pPr>
            <w:r w:rsidRPr="00825246">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6C8684B9" w14:textId="77777777" w:rsidR="00FE7603" w:rsidRPr="00825246" w:rsidRDefault="00FE7603" w:rsidP="00E27857">
            <w:pPr>
              <w:jc w:val="center"/>
              <w:rPr>
                <w:b/>
                <w:bCs/>
                <w:sz w:val="22"/>
                <w:szCs w:val="22"/>
              </w:rPr>
            </w:pPr>
            <w:r w:rsidRPr="00825246">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7F9E8EC3" w14:textId="77777777" w:rsidR="00FE7603" w:rsidRPr="00825246" w:rsidRDefault="00FE7603" w:rsidP="00E27857">
            <w:pPr>
              <w:jc w:val="center"/>
              <w:rPr>
                <w:b/>
                <w:bCs/>
                <w:sz w:val="22"/>
                <w:szCs w:val="22"/>
              </w:rPr>
            </w:pPr>
            <w:r w:rsidRPr="00825246">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0D7BBDD" w14:textId="77777777" w:rsidR="00FE7603" w:rsidRPr="00825246" w:rsidRDefault="00FE7603" w:rsidP="00E27857">
            <w:pPr>
              <w:jc w:val="center"/>
              <w:rPr>
                <w:b/>
                <w:bCs/>
                <w:sz w:val="22"/>
                <w:szCs w:val="22"/>
              </w:rPr>
            </w:pPr>
            <w:r w:rsidRPr="00825246">
              <w:rPr>
                <w:b/>
                <w:bCs/>
                <w:sz w:val="22"/>
                <w:szCs w:val="22"/>
              </w:rPr>
              <w:t>C</w:t>
            </w:r>
          </w:p>
        </w:tc>
      </w:tr>
      <w:tr w:rsidR="00FE7603" w:rsidRPr="00825246" w14:paraId="257E4921"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3CEF3760" w14:textId="77777777" w:rsidR="00FE7603" w:rsidRPr="00825246" w:rsidRDefault="00FE7603" w:rsidP="00E27857">
            <w:pPr>
              <w:jc w:val="center"/>
              <w:rPr>
                <w:sz w:val="22"/>
                <w:szCs w:val="22"/>
              </w:rPr>
            </w:pPr>
            <w:r w:rsidRPr="00825246">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402C2056" w14:textId="77777777" w:rsidR="00FE7603" w:rsidRPr="00825246" w:rsidRDefault="00FE7603" w:rsidP="00E27857">
            <w:pPr>
              <w:rPr>
                <w:sz w:val="22"/>
                <w:szCs w:val="22"/>
              </w:rPr>
            </w:pPr>
            <w:r w:rsidRPr="00825246">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77E16180" w14:textId="77777777" w:rsidR="00FE7603" w:rsidRPr="00825246" w:rsidRDefault="00FE7603" w:rsidP="00E27857">
            <w:pPr>
              <w:rPr>
                <w:sz w:val="22"/>
                <w:szCs w:val="22"/>
              </w:rPr>
            </w:pPr>
            <w:r w:rsidRPr="00825246">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1C6658AC" w14:textId="77777777" w:rsidR="00FE7603" w:rsidRPr="00825246" w:rsidRDefault="00FE7603" w:rsidP="00E27857">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1D648AFD"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3534D0D8" w14:textId="77777777" w:rsidR="00FE7603" w:rsidRPr="00825246" w:rsidRDefault="00FE7603" w:rsidP="00E27857">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463CCC81" w14:textId="77777777" w:rsidR="00FE7603" w:rsidRPr="00825246" w:rsidRDefault="00FE7603" w:rsidP="00E27857">
            <w:pPr>
              <w:jc w:val="center"/>
              <w:rPr>
                <w:sz w:val="22"/>
                <w:szCs w:val="22"/>
              </w:rPr>
            </w:pPr>
            <w:r w:rsidRPr="00825246">
              <w:rPr>
                <w:sz w:val="22"/>
                <w:szCs w:val="22"/>
              </w:rPr>
              <w:t>4</w:t>
            </w:r>
          </w:p>
        </w:tc>
      </w:tr>
      <w:tr w:rsidR="00FE7603" w:rsidRPr="00825246" w14:paraId="5D0D6647"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8C84FC6" w14:textId="77777777" w:rsidR="00FE7603" w:rsidRPr="00825246" w:rsidRDefault="00FE7603" w:rsidP="00E27857">
            <w:pPr>
              <w:jc w:val="center"/>
              <w:rPr>
                <w:sz w:val="22"/>
                <w:szCs w:val="22"/>
              </w:rPr>
            </w:pPr>
            <w:r w:rsidRPr="00825246">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37A96880" w14:textId="77777777" w:rsidR="00FE7603" w:rsidRPr="00825246" w:rsidRDefault="00FE7603" w:rsidP="00E27857">
            <w:pPr>
              <w:rPr>
                <w:sz w:val="22"/>
                <w:szCs w:val="22"/>
              </w:rPr>
            </w:pPr>
            <w:r w:rsidRPr="00825246">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791ABCDB" w14:textId="77777777" w:rsidR="00FE7603" w:rsidRPr="00825246" w:rsidRDefault="00FE7603" w:rsidP="00E27857">
            <w:pPr>
              <w:rPr>
                <w:sz w:val="22"/>
                <w:szCs w:val="22"/>
              </w:rPr>
            </w:pPr>
            <w:r w:rsidRPr="00825246">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11CC0CE8" w14:textId="77777777" w:rsidR="00FE7603" w:rsidRPr="00825246" w:rsidRDefault="00FE7603" w:rsidP="00E27857">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C17D0C2"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8B09053" w14:textId="77777777" w:rsidR="00FE7603" w:rsidRPr="00825246" w:rsidRDefault="00FE7603" w:rsidP="00E27857">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489D7E91" w14:textId="77777777" w:rsidR="00FE7603" w:rsidRPr="00825246" w:rsidRDefault="00FE7603" w:rsidP="00E27857">
            <w:pPr>
              <w:jc w:val="center"/>
              <w:rPr>
                <w:sz w:val="22"/>
                <w:szCs w:val="22"/>
              </w:rPr>
            </w:pPr>
            <w:r w:rsidRPr="00825246">
              <w:rPr>
                <w:sz w:val="22"/>
                <w:szCs w:val="22"/>
              </w:rPr>
              <w:t>4.5</w:t>
            </w:r>
          </w:p>
        </w:tc>
      </w:tr>
      <w:tr w:rsidR="00FE7603" w:rsidRPr="00825246" w14:paraId="234DD712"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6199752" w14:textId="77777777" w:rsidR="00FE7603" w:rsidRPr="00825246" w:rsidRDefault="00FE7603" w:rsidP="00E27857">
            <w:pPr>
              <w:jc w:val="center"/>
              <w:rPr>
                <w:sz w:val="22"/>
                <w:szCs w:val="22"/>
              </w:rPr>
            </w:pPr>
            <w:r w:rsidRPr="00825246">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7ECF0358" w14:textId="77777777" w:rsidR="00FE7603" w:rsidRPr="00825246" w:rsidRDefault="00FE7603" w:rsidP="00E27857">
            <w:pPr>
              <w:rPr>
                <w:sz w:val="22"/>
                <w:szCs w:val="22"/>
              </w:rPr>
            </w:pPr>
            <w:r w:rsidRPr="00825246">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66C05003" w14:textId="77777777" w:rsidR="00FE7603" w:rsidRPr="00825246" w:rsidRDefault="00FE7603" w:rsidP="00E27857">
            <w:pPr>
              <w:rPr>
                <w:sz w:val="22"/>
                <w:szCs w:val="22"/>
              </w:rPr>
            </w:pPr>
            <w:r w:rsidRPr="00825246">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7ACA6578" w14:textId="77777777" w:rsidR="00FE7603" w:rsidRPr="00825246" w:rsidRDefault="00FE7603" w:rsidP="00E27857">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1A39964"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3C406147" w14:textId="77777777" w:rsidR="00FE7603" w:rsidRPr="00825246" w:rsidRDefault="00FE7603" w:rsidP="00E27857">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CE0B35E" w14:textId="77777777" w:rsidR="00FE7603" w:rsidRPr="00825246" w:rsidRDefault="00FE7603" w:rsidP="00E27857">
            <w:pPr>
              <w:jc w:val="center"/>
              <w:rPr>
                <w:sz w:val="22"/>
                <w:szCs w:val="22"/>
              </w:rPr>
            </w:pPr>
            <w:r w:rsidRPr="00825246">
              <w:rPr>
                <w:sz w:val="22"/>
                <w:szCs w:val="22"/>
              </w:rPr>
              <w:t>5.5</w:t>
            </w:r>
          </w:p>
        </w:tc>
      </w:tr>
      <w:tr w:rsidR="00FE7603" w:rsidRPr="00825246" w14:paraId="293D6E92"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C4090AC" w14:textId="77777777" w:rsidR="00FE7603" w:rsidRPr="00825246" w:rsidRDefault="00FE7603" w:rsidP="00E27857">
            <w:pPr>
              <w:jc w:val="center"/>
              <w:rPr>
                <w:sz w:val="22"/>
                <w:szCs w:val="22"/>
              </w:rPr>
            </w:pPr>
            <w:r w:rsidRPr="00825246">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53FB0D18" w14:textId="77777777" w:rsidR="00FE7603" w:rsidRPr="00825246" w:rsidRDefault="00FE7603" w:rsidP="00E27857">
            <w:pPr>
              <w:rPr>
                <w:sz w:val="22"/>
                <w:szCs w:val="22"/>
              </w:rPr>
            </w:pPr>
            <w:r w:rsidRPr="00825246">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6132403C" w14:textId="77777777" w:rsidR="00FE7603" w:rsidRPr="00825246" w:rsidRDefault="00FE7603" w:rsidP="00E27857">
            <w:pPr>
              <w:rPr>
                <w:sz w:val="22"/>
                <w:szCs w:val="22"/>
              </w:rPr>
            </w:pPr>
            <w:r w:rsidRPr="00825246">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5FD73AED" w14:textId="77777777" w:rsidR="00FE7603" w:rsidRPr="00825246" w:rsidRDefault="00FE7603" w:rsidP="00E27857">
            <w:pPr>
              <w:jc w:val="center"/>
              <w:rPr>
                <w:sz w:val="22"/>
                <w:szCs w:val="22"/>
              </w:rPr>
            </w:pPr>
            <w:r w:rsidRPr="00825246">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5EFC7CF9"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1753455C" w14:textId="77777777" w:rsidR="00FE7603" w:rsidRPr="00825246" w:rsidRDefault="00FE7603" w:rsidP="00E27857">
            <w:pPr>
              <w:jc w:val="center"/>
              <w:rPr>
                <w:sz w:val="22"/>
                <w:szCs w:val="22"/>
              </w:rPr>
            </w:pPr>
            <w:r w:rsidRPr="00825246">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70989949" w14:textId="77777777" w:rsidR="00FE7603" w:rsidRPr="00825246" w:rsidRDefault="00FE7603" w:rsidP="00E27857">
            <w:pPr>
              <w:jc w:val="center"/>
              <w:rPr>
                <w:sz w:val="22"/>
                <w:szCs w:val="22"/>
              </w:rPr>
            </w:pPr>
            <w:r w:rsidRPr="00825246">
              <w:rPr>
                <w:sz w:val="22"/>
                <w:szCs w:val="22"/>
              </w:rPr>
              <w:t>1.5</w:t>
            </w:r>
          </w:p>
        </w:tc>
      </w:tr>
      <w:tr w:rsidR="00FE7603" w:rsidRPr="00825246" w14:paraId="472559FB"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4C7A3FE" w14:textId="77777777" w:rsidR="00FE7603" w:rsidRPr="00825246" w:rsidRDefault="00FE7603" w:rsidP="00E27857">
            <w:pPr>
              <w:jc w:val="center"/>
              <w:rPr>
                <w:sz w:val="22"/>
                <w:szCs w:val="22"/>
              </w:rPr>
            </w:pPr>
            <w:r w:rsidRPr="00825246">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69EB0FA7" w14:textId="77777777" w:rsidR="00FE7603" w:rsidRPr="00825246" w:rsidRDefault="00FE7603" w:rsidP="00E27857">
            <w:pPr>
              <w:rPr>
                <w:sz w:val="22"/>
                <w:szCs w:val="22"/>
              </w:rPr>
            </w:pPr>
            <w:r w:rsidRPr="00825246">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79C46556" w14:textId="77777777" w:rsidR="00FE7603" w:rsidRPr="00825246" w:rsidRDefault="00FE7603" w:rsidP="00E27857">
            <w:pPr>
              <w:rPr>
                <w:sz w:val="22"/>
                <w:szCs w:val="22"/>
              </w:rPr>
            </w:pPr>
            <w:r w:rsidRPr="00825246">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7E70951E" w14:textId="77777777" w:rsidR="00FE7603" w:rsidRPr="00825246" w:rsidRDefault="00FE7603" w:rsidP="00E27857">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01589EC" w14:textId="77777777" w:rsidR="00FE7603" w:rsidRPr="00825246" w:rsidRDefault="00FE7603" w:rsidP="00E27857">
            <w:pPr>
              <w:jc w:val="center"/>
              <w:rPr>
                <w:sz w:val="22"/>
                <w:szCs w:val="22"/>
              </w:rPr>
            </w:pPr>
            <w:r w:rsidRPr="00825246">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1558FD7A" w14:textId="77777777" w:rsidR="00FE7603" w:rsidRPr="00825246" w:rsidRDefault="00FE7603" w:rsidP="00E27857">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1200E387" w14:textId="77777777" w:rsidR="00FE7603" w:rsidRPr="00825246" w:rsidRDefault="00FE7603" w:rsidP="00E27857">
            <w:pPr>
              <w:jc w:val="center"/>
              <w:rPr>
                <w:sz w:val="22"/>
                <w:szCs w:val="22"/>
              </w:rPr>
            </w:pPr>
            <w:r w:rsidRPr="00825246">
              <w:rPr>
                <w:sz w:val="22"/>
                <w:szCs w:val="22"/>
              </w:rPr>
              <w:t>4</w:t>
            </w:r>
          </w:p>
        </w:tc>
      </w:tr>
      <w:tr w:rsidR="00FE7603" w:rsidRPr="00825246" w14:paraId="40F8DB1C" w14:textId="77777777" w:rsidTr="00E27857">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EF9C4E7" w14:textId="77777777" w:rsidR="00FE7603" w:rsidRPr="00825246" w:rsidRDefault="00FE7603" w:rsidP="00E27857">
            <w:pPr>
              <w:jc w:val="center"/>
              <w:rPr>
                <w:sz w:val="22"/>
                <w:szCs w:val="22"/>
              </w:rPr>
            </w:pPr>
            <w:r w:rsidRPr="00825246">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4F03C023" w14:textId="77777777" w:rsidR="00FE7603" w:rsidRPr="00825246" w:rsidRDefault="00FE7603" w:rsidP="00E27857">
            <w:pPr>
              <w:rPr>
                <w:sz w:val="22"/>
                <w:szCs w:val="22"/>
              </w:rPr>
            </w:pPr>
            <w:r w:rsidRPr="00825246">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5DEEE00C" w14:textId="77777777" w:rsidR="00FE7603" w:rsidRPr="00825246" w:rsidRDefault="00FE7603" w:rsidP="00E27857">
            <w:pPr>
              <w:rPr>
                <w:sz w:val="22"/>
                <w:szCs w:val="22"/>
              </w:rPr>
            </w:pPr>
            <w:r w:rsidRPr="00825246">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30160454" w14:textId="77777777" w:rsidR="00FE7603" w:rsidRPr="00825246" w:rsidRDefault="00FE7603" w:rsidP="00E27857">
            <w:pPr>
              <w:jc w:val="center"/>
              <w:rPr>
                <w:sz w:val="22"/>
                <w:szCs w:val="22"/>
              </w:rPr>
            </w:pPr>
            <w:r w:rsidRPr="00825246">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7B0C76E" w14:textId="77777777" w:rsidR="00FE7603" w:rsidRPr="00825246" w:rsidRDefault="00FE7603" w:rsidP="00E27857">
            <w:pPr>
              <w:jc w:val="center"/>
              <w:rPr>
                <w:sz w:val="22"/>
                <w:szCs w:val="22"/>
              </w:rPr>
            </w:pPr>
            <w:r w:rsidRPr="00825246">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DFBAA7" w14:textId="77777777" w:rsidR="00FE7603" w:rsidRPr="00825246" w:rsidRDefault="00FE7603" w:rsidP="00E27857">
            <w:pPr>
              <w:jc w:val="center"/>
              <w:rPr>
                <w:sz w:val="22"/>
                <w:szCs w:val="22"/>
              </w:rPr>
            </w:pPr>
            <w:r w:rsidRPr="00825246">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9085D87" w14:textId="77777777" w:rsidR="00FE7603" w:rsidRPr="00825246" w:rsidRDefault="00FE7603" w:rsidP="00E27857">
            <w:pPr>
              <w:jc w:val="center"/>
              <w:rPr>
                <w:sz w:val="22"/>
                <w:szCs w:val="22"/>
              </w:rPr>
            </w:pPr>
            <w:r w:rsidRPr="00825246">
              <w:rPr>
                <w:sz w:val="22"/>
                <w:szCs w:val="22"/>
              </w:rPr>
              <w:t>3</w:t>
            </w:r>
          </w:p>
        </w:tc>
      </w:tr>
      <w:tr w:rsidR="00FE7603" w:rsidRPr="00825246" w14:paraId="4CD28D9A" w14:textId="77777777" w:rsidTr="00E27857">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25FA9D8F" w14:textId="77777777" w:rsidR="00FE7603" w:rsidRPr="00825246" w:rsidRDefault="00FE7603" w:rsidP="00E27857">
            <w:pPr>
              <w:jc w:val="center"/>
              <w:rPr>
                <w:b/>
                <w:bCs/>
                <w:sz w:val="22"/>
                <w:szCs w:val="22"/>
              </w:rPr>
            </w:pPr>
            <w:r w:rsidRPr="00825246">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1A7B4F5E" w14:textId="77777777" w:rsidR="00FE7603" w:rsidRPr="00825246" w:rsidRDefault="00FE7603" w:rsidP="00E27857">
            <w:pPr>
              <w:jc w:val="center"/>
              <w:rPr>
                <w:b/>
                <w:bCs/>
                <w:sz w:val="22"/>
                <w:szCs w:val="22"/>
              </w:rPr>
            </w:pPr>
            <w:r w:rsidRPr="00825246">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07A08984" w14:textId="77777777" w:rsidR="00FE7603" w:rsidRPr="00825246" w:rsidRDefault="00FE7603" w:rsidP="00E27857">
            <w:pPr>
              <w:jc w:val="center"/>
              <w:rPr>
                <w:b/>
                <w:bCs/>
                <w:sz w:val="22"/>
                <w:szCs w:val="22"/>
              </w:rPr>
            </w:pPr>
            <w:r w:rsidRPr="00825246">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34C8418E" w14:textId="77777777" w:rsidR="00FE7603" w:rsidRPr="00825246" w:rsidRDefault="00FE7603" w:rsidP="00E27857">
            <w:pPr>
              <w:jc w:val="center"/>
              <w:rPr>
                <w:b/>
                <w:bCs/>
                <w:sz w:val="22"/>
                <w:szCs w:val="22"/>
              </w:rPr>
            </w:pPr>
            <w:r w:rsidRPr="00825246">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0187ABB2" w14:textId="77777777" w:rsidR="00FE7603" w:rsidRPr="00825246" w:rsidRDefault="00FE7603" w:rsidP="00E27857">
            <w:pPr>
              <w:jc w:val="center"/>
              <w:rPr>
                <w:b/>
                <w:bCs/>
                <w:sz w:val="22"/>
                <w:szCs w:val="22"/>
              </w:rPr>
            </w:pPr>
            <w:r w:rsidRPr="00825246">
              <w:rPr>
                <w:b/>
                <w:bCs/>
                <w:sz w:val="22"/>
                <w:szCs w:val="22"/>
              </w:rPr>
              <w:t>22.5</w:t>
            </w:r>
          </w:p>
        </w:tc>
      </w:tr>
    </w:tbl>
    <w:p w14:paraId="448F20CB" w14:textId="77777777" w:rsidR="00FE7603" w:rsidRPr="00825246" w:rsidRDefault="00FE7603" w:rsidP="00FE7603">
      <w:pPr>
        <w:rPr>
          <w:sz w:val="22"/>
          <w:szCs w:val="22"/>
        </w:rPr>
      </w:pPr>
    </w:p>
    <w:p w14:paraId="41E9D480" w14:textId="77777777" w:rsidR="00FE7603" w:rsidRPr="00825246" w:rsidRDefault="00FE7603" w:rsidP="00FE7603">
      <w:pPr>
        <w:rPr>
          <w:sz w:val="22"/>
          <w:szCs w:val="22"/>
        </w:rPr>
      </w:pPr>
      <w:r w:rsidRPr="00825246">
        <w:rPr>
          <w:sz w:val="22"/>
          <w:szCs w:val="22"/>
        </w:rPr>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FE7603" w:rsidRPr="00825246" w14:paraId="2DC6794D" w14:textId="77777777" w:rsidTr="00E2785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28A1AA7" w14:textId="77777777" w:rsidR="00FE7603" w:rsidRPr="00825246" w:rsidRDefault="00FE7603" w:rsidP="00E27857">
            <w:pPr>
              <w:rPr>
                <w:b/>
                <w:sz w:val="22"/>
                <w:szCs w:val="22"/>
                <w:lang w:bidi="hi-IN"/>
              </w:rPr>
            </w:pPr>
            <w:r w:rsidRPr="00825246">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72D3E93" w14:textId="77777777" w:rsidR="00FE7603" w:rsidRPr="00825246" w:rsidRDefault="00FE7603" w:rsidP="00E27857">
            <w:pPr>
              <w:rPr>
                <w:bCs/>
                <w:sz w:val="22"/>
                <w:szCs w:val="22"/>
                <w:lang w:bidi="hi-IN"/>
              </w:rPr>
            </w:pPr>
            <w:r w:rsidRPr="00825246">
              <w:rPr>
                <w:bCs/>
                <w:sz w:val="22"/>
                <w:szCs w:val="22"/>
                <w:lang w:bidi="hi-IN"/>
              </w:rPr>
              <w:t>MA1201</w:t>
            </w:r>
          </w:p>
        </w:tc>
      </w:tr>
      <w:tr w:rsidR="00FE7603" w:rsidRPr="00825246" w14:paraId="67034A3E" w14:textId="77777777" w:rsidTr="00E27857">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2284807" w14:textId="77777777" w:rsidR="00FE7603" w:rsidRPr="00825246" w:rsidRDefault="00FE7603" w:rsidP="00E27857">
            <w:pPr>
              <w:rPr>
                <w:b/>
                <w:sz w:val="22"/>
                <w:szCs w:val="22"/>
                <w:lang w:bidi="hi-IN"/>
              </w:rPr>
            </w:pPr>
            <w:r w:rsidRPr="00825246">
              <w:rPr>
                <w:b/>
                <w:sz w:val="22"/>
                <w:szCs w:val="22"/>
                <w:lang w:bidi="hi-IN"/>
              </w:rPr>
              <w:t>Course Credit</w:t>
            </w:r>
          </w:p>
          <w:p w14:paraId="4E601234" w14:textId="77777777" w:rsidR="00FE7603" w:rsidRPr="00825246" w:rsidRDefault="00FE7603" w:rsidP="00E27857">
            <w:pPr>
              <w:rPr>
                <w:b/>
                <w:sz w:val="22"/>
                <w:szCs w:val="22"/>
                <w:lang w:bidi="hi-IN"/>
              </w:rPr>
            </w:pPr>
            <w:r w:rsidRPr="00825246">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6A730AD" w14:textId="77777777" w:rsidR="00FE7603" w:rsidRPr="00825246" w:rsidRDefault="00FE7603" w:rsidP="00E27857">
            <w:pPr>
              <w:rPr>
                <w:bCs/>
                <w:sz w:val="22"/>
                <w:szCs w:val="22"/>
                <w:lang w:bidi="hi-IN"/>
              </w:rPr>
            </w:pPr>
            <w:r w:rsidRPr="00825246">
              <w:rPr>
                <w:bCs/>
                <w:sz w:val="22"/>
                <w:szCs w:val="22"/>
                <w:lang w:bidi="hi-IN"/>
              </w:rPr>
              <w:t>3-1-0-4</w:t>
            </w:r>
          </w:p>
        </w:tc>
      </w:tr>
      <w:tr w:rsidR="00FE7603" w:rsidRPr="00825246" w14:paraId="0BD491F7" w14:textId="77777777" w:rsidTr="00E2785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4440DDC" w14:textId="77777777" w:rsidR="00FE7603" w:rsidRPr="00825246" w:rsidRDefault="00FE7603" w:rsidP="00E27857">
            <w:pPr>
              <w:rPr>
                <w:b/>
                <w:sz w:val="22"/>
                <w:szCs w:val="22"/>
                <w:lang w:bidi="hi-IN"/>
              </w:rPr>
            </w:pPr>
            <w:r w:rsidRPr="00825246">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41D46286" w14:textId="77777777" w:rsidR="00FE7603" w:rsidRPr="00825246" w:rsidRDefault="00FE7603" w:rsidP="00E27857">
            <w:pPr>
              <w:rPr>
                <w:sz w:val="22"/>
                <w:szCs w:val="22"/>
                <w:lang w:bidi="hi-IN"/>
              </w:rPr>
            </w:pPr>
            <w:r w:rsidRPr="00825246">
              <w:rPr>
                <w:sz w:val="22"/>
                <w:szCs w:val="22"/>
                <w:lang w:bidi="hi-IN"/>
              </w:rPr>
              <w:t>Probability Theory and Ordinary Differential Equations</w:t>
            </w:r>
          </w:p>
        </w:tc>
      </w:tr>
      <w:tr w:rsidR="00FE7603" w:rsidRPr="00825246" w14:paraId="7D2A47D1" w14:textId="77777777" w:rsidTr="00E2785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4F057B1" w14:textId="77777777" w:rsidR="00FE7603" w:rsidRPr="00825246" w:rsidRDefault="00FE7603" w:rsidP="00E27857">
            <w:pPr>
              <w:rPr>
                <w:b/>
                <w:sz w:val="22"/>
                <w:szCs w:val="22"/>
                <w:lang w:bidi="hi-IN"/>
              </w:rPr>
            </w:pPr>
            <w:r w:rsidRPr="00825246">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3610C86" w14:textId="77777777" w:rsidR="00FE7603" w:rsidRPr="00825246" w:rsidRDefault="00FE7603" w:rsidP="00E27857">
            <w:pPr>
              <w:rPr>
                <w:bCs/>
                <w:sz w:val="22"/>
                <w:szCs w:val="22"/>
                <w:lang w:bidi="hi-IN"/>
              </w:rPr>
            </w:pPr>
            <w:r w:rsidRPr="00825246">
              <w:rPr>
                <w:bCs/>
                <w:sz w:val="22"/>
                <w:szCs w:val="22"/>
                <w:lang w:bidi="hi-IN"/>
              </w:rPr>
              <w:t>Lectures and Tutorials</w:t>
            </w:r>
          </w:p>
        </w:tc>
      </w:tr>
      <w:tr w:rsidR="00FE7603" w:rsidRPr="00825246" w14:paraId="032210A5" w14:textId="77777777" w:rsidTr="00E27857">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A1226A5" w14:textId="77777777" w:rsidR="00FE7603" w:rsidRPr="00825246" w:rsidRDefault="00FE7603" w:rsidP="00E27857">
            <w:pPr>
              <w:rPr>
                <w:b/>
                <w:sz w:val="22"/>
                <w:szCs w:val="22"/>
                <w:lang w:bidi="hi-IN"/>
              </w:rPr>
            </w:pPr>
            <w:r w:rsidRPr="00825246">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5615C64" w14:textId="77777777" w:rsidR="00FE7603" w:rsidRPr="00825246" w:rsidRDefault="00FE7603" w:rsidP="00E27857">
            <w:pPr>
              <w:jc w:val="both"/>
              <w:rPr>
                <w:bCs/>
                <w:sz w:val="22"/>
                <w:szCs w:val="22"/>
                <w:lang w:bidi="hi-IN"/>
              </w:rPr>
            </w:pPr>
            <w:r w:rsidRPr="00825246">
              <w:rPr>
                <w:bCs/>
                <w:sz w:val="22"/>
                <w:szCs w:val="22"/>
                <w:lang w:bidi="hi-IN"/>
              </w:rPr>
              <w:t>To introduce the basic concepts of probability, statistics, and Differential equations.</w:t>
            </w:r>
          </w:p>
        </w:tc>
      </w:tr>
      <w:tr w:rsidR="00FE7603" w:rsidRPr="00825246" w14:paraId="32F01F6A" w14:textId="77777777" w:rsidTr="00E27857">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CE532C7" w14:textId="77777777" w:rsidR="00FE7603" w:rsidRPr="00825246" w:rsidRDefault="00FE7603" w:rsidP="00E27857">
            <w:pPr>
              <w:rPr>
                <w:b/>
                <w:sz w:val="22"/>
                <w:szCs w:val="22"/>
                <w:lang w:bidi="hi-IN"/>
              </w:rPr>
            </w:pPr>
            <w:r w:rsidRPr="00825246">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0FD9D5EA" w14:textId="77777777" w:rsidR="00FE7603" w:rsidRPr="00825246" w:rsidRDefault="00FE7603" w:rsidP="00E27857">
            <w:pPr>
              <w:pStyle w:val="Default"/>
              <w:jc w:val="both"/>
              <w:rPr>
                <w:bCs/>
                <w:color w:val="auto"/>
                <w:sz w:val="22"/>
                <w:szCs w:val="22"/>
              </w:rPr>
            </w:pPr>
            <w:r w:rsidRPr="00825246">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FE7603" w:rsidRPr="00825246" w14:paraId="1B96A4D9" w14:textId="77777777" w:rsidTr="00E27857">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40F20232" w14:textId="77777777" w:rsidR="00FE7603" w:rsidRPr="00825246" w:rsidRDefault="00FE7603" w:rsidP="00E27857">
            <w:pPr>
              <w:rPr>
                <w:b/>
                <w:sz w:val="22"/>
                <w:szCs w:val="22"/>
                <w:lang w:bidi="hi-IN"/>
              </w:rPr>
            </w:pPr>
            <w:r w:rsidRPr="00825246">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1F4B0618" w14:textId="77777777" w:rsidR="00FE7603" w:rsidRPr="00825246" w:rsidRDefault="00FE7603" w:rsidP="00E27857">
            <w:pPr>
              <w:pStyle w:val="Default"/>
              <w:jc w:val="both"/>
              <w:rPr>
                <w:bCs/>
                <w:color w:val="auto"/>
                <w:sz w:val="22"/>
                <w:szCs w:val="22"/>
              </w:rPr>
            </w:pPr>
            <w:r w:rsidRPr="00825246">
              <w:rPr>
                <w:b/>
                <w:bCs/>
                <w:color w:val="auto"/>
                <w:sz w:val="22"/>
                <w:szCs w:val="22"/>
              </w:rPr>
              <w:t>Probability (12 Lectures)</w:t>
            </w:r>
            <w:r w:rsidRPr="00825246">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1C35769A" w14:textId="77777777" w:rsidR="00FE7603" w:rsidRPr="00825246" w:rsidRDefault="00FE7603" w:rsidP="00E27857">
            <w:pPr>
              <w:pStyle w:val="Default"/>
              <w:jc w:val="both"/>
              <w:rPr>
                <w:bCs/>
                <w:color w:val="auto"/>
                <w:sz w:val="22"/>
                <w:szCs w:val="22"/>
              </w:rPr>
            </w:pPr>
            <w:r w:rsidRPr="00825246">
              <w:rPr>
                <w:b/>
                <w:bCs/>
                <w:color w:val="auto"/>
                <w:sz w:val="22"/>
                <w:szCs w:val="22"/>
              </w:rPr>
              <w:t>Statistics (10 Lectures)</w:t>
            </w:r>
            <w:r w:rsidRPr="00825246">
              <w:rPr>
                <w:bCs/>
                <w:color w:val="auto"/>
                <w:sz w:val="22"/>
                <w:szCs w:val="22"/>
              </w:rPr>
              <w:t>:  Random sampling, sampling distributions, Parameter estimation, Point estimation, unbiased estimators, maximum likelihood estimation, Confidence intervals for normal mean, Simple and composite hypothesis, Type I and Type II errors, Hypothesis testing for normal mean.</w:t>
            </w:r>
          </w:p>
          <w:p w14:paraId="4A13A80B" w14:textId="77777777" w:rsidR="00FE7603" w:rsidRPr="00825246" w:rsidRDefault="00FE7603" w:rsidP="00E27857">
            <w:pPr>
              <w:pStyle w:val="Default"/>
              <w:jc w:val="both"/>
              <w:rPr>
                <w:bCs/>
                <w:color w:val="auto"/>
                <w:sz w:val="22"/>
                <w:szCs w:val="22"/>
              </w:rPr>
            </w:pPr>
            <w:r w:rsidRPr="00825246">
              <w:rPr>
                <w:b/>
                <w:bCs/>
                <w:color w:val="auto"/>
                <w:sz w:val="22"/>
                <w:szCs w:val="22"/>
              </w:rPr>
              <w:t>Ordinary Differential Equations (20 Lectures)</w:t>
            </w:r>
            <w:r w:rsidRPr="00825246">
              <w:rPr>
                <w:bCs/>
                <w:color w:val="auto"/>
                <w:sz w:val="22"/>
                <w:szCs w:val="22"/>
              </w:rPr>
              <w:t>: First order ordinary differential equations, exactness and integrating factors, Picard's iteration, Ordinary linear differential equations of n-</w:t>
            </w:r>
            <w:proofErr w:type="spellStart"/>
            <w:r w:rsidRPr="00825246">
              <w:rPr>
                <w:bCs/>
                <w:color w:val="auto"/>
                <w:sz w:val="22"/>
                <w:szCs w:val="22"/>
              </w:rPr>
              <w:t>th</w:t>
            </w:r>
            <w:proofErr w:type="spellEnd"/>
            <w:r w:rsidRPr="00825246">
              <w:rPr>
                <w:bCs/>
                <w:color w:val="auto"/>
                <w:sz w:val="22"/>
                <w:szCs w:val="22"/>
              </w:rPr>
              <w:t xml:space="preserve"> order, solutions of homogeneous and non-homogeneous equations (Method of variation of parameters). Systems of ordinary differential equations, </w:t>
            </w:r>
          </w:p>
          <w:p w14:paraId="6F228D61" w14:textId="77777777" w:rsidR="00FE7603" w:rsidRPr="00825246" w:rsidRDefault="00FE7603" w:rsidP="00E27857">
            <w:pPr>
              <w:pStyle w:val="Default"/>
              <w:jc w:val="both"/>
              <w:rPr>
                <w:bCs/>
                <w:color w:val="auto"/>
                <w:sz w:val="22"/>
                <w:szCs w:val="22"/>
              </w:rPr>
            </w:pPr>
            <w:r w:rsidRPr="00825246">
              <w:rPr>
                <w:bCs/>
                <w:color w:val="auto"/>
                <w:sz w:val="22"/>
                <w:szCs w:val="22"/>
              </w:rPr>
              <w:t>Power series methods for solutions of ordinary differential equations. Legendre equation and Legendre polynomials, Bessel equation and Bessel functions.</w:t>
            </w:r>
          </w:p>
        </w:tc>
      </w:tr>
      <w:tr w:rsidR="00FE7603" w:rsidRPr="00825246" w14:paraId="6D34A147" w14:textId="77777777" w:rsidTr="00E2785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D3ECDCE" w14:textId="77777777" w:rsidR="00FE7603" w:rsidRPr="00825246" w:rsidRDefault="00FE7603" w:rsidP="00E27857">
            <w:pPr>
              <w:rPr>
                <w:b/>
                <w:sz w:val="22"/>
                <w:szCs w:val="22"/>
                <w:lang w:bidi="hi-IN"/>
              </w:rPr>
            </w:pPr>
            <w:r w:rsidRPr="00825246">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D6A41C8" w14:textId="77777777" w:rsidR="00FE7603" w:rsidRPr="00825246" w:rsidRDefault="00FE7603" w:rsidP="00E27857">
            <w:pPr>
              <w:autoSpaceDE w:val="0"/>
              <w:autoSpaceDN w:val="0"/>
              <w:adjustRightInd w:val="0"/>
              <w:rPr>
                <w:bCs/>
                <w:sz w:val="22"/>
                <w:szCs w:val="22"/>
                <w:lang w:bidi="hi-IN"/>
              </w:rPr>
            </w:pPr>
            <w:r w:rsidRPr="00825246">
              <w:rPr>
                <w:bCs/>
                <w:sz w:val="22"/>
                <w:szCs w:val="22"/>
                <w:lang w:bidi="hi-IN"/>
              </w:rPr>
              <w:t>Students will get exposure and understanding of:</w:t>
            </w:r>
          </w:p>
          <w:p w14:paraId="206A8FDE"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Random variables and their probability distributions</w:t>
            </w:r>
          </w:p>
          <w:p w14:paraId="331DF504"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Understand popular distributions and their properties</w:t>
            </w:r>
          </w:p>
          <w:p w14:paraId="1F4D6B3A"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Sampling, estimation and hypothesis testing</w:t>
            </w:r>
          </w:p>
          <w:p w14:paraId="78176290"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ordinary differential equations</w:t>
            </w:r>
          </w:p>
          <w:p w14:paraId="342D2DFE"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Solution of system of ordinary differential equations</w:t>
            </w:r>
          </w:p>
          <w:p w14:paraId="444A3088" w14:textId="77777777" w:rsidR="00FE7603" w:rsidRPr="00825246" w:rsidRDefault="00FE7603" w:rsidP="00B744B2">
            <w:pPr>
              <w:pStyle w:val="ListParagraph"/>
              <w:numPr>
                <w:ilvl w:val="0"/>
                <w:numId w:val="115"/>
              </w:numPr>
              <w:autoSpaceDE w:val="0"/>
              <w:autoSpaceDN w:val="0"/>
              <w:adjustRightInd w:val="0"/>
              <w:spacing w:after="0" w:line="240" w:lineRule="auto"/>
              <w:contextualSpacing w:val="0"/>
              <w:rPr>
                <w:rFonts w:ascii="Times New Roman" w:hAnsi="Times New Roman" w:cs="Times New Roman"/>
                <w:bCs/>
                <w:szCs w:val="22"/>
              </w:rPr>
            </w:pPr>
            <w:r w:rsidRPr="00825246">
              <w:rPr>
                <w:rFonts w:ascii="Times New Roman" w:hAnsi="Times New Roman" w:cs="Times New Roman"/>
                <w:bCs/>
                <w:szCs w:val="22"/>
              </w:rPr>
              <w:t>Special functions arising as power series solutions of ordinary differential equations</w:t>
            </w:r>
          </w:p>
        </w:tc>
      </w:tr>
      <w:tr w:rsidR="00FE7603" w:rsidRPr="00825246" w14:paraId="004800BD" w14:textId="77777777" w:rsidTr="00E27857">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71C12C3" w14:textId="77777777" w:rsidR="00FE7603" w:rsidRPr="00825246" w:rsidRDefault="00FE7603" w:rsidP="00E27857">
            <w:pPr>
              <w:rPr>
                <w:b/>
                <w:sz w:val="22"/>
                <w:szCs w:val="22"/>
                <w:lang w:bidi="hi-IN"/>
              </w:rPr>
            </w:pPr>
            <w:r w:rsidRPr="00825246">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2B0880F5" w14:textId="77777777" w:rsidR="00FE7603" w:rsidRPr="00825246" w:rsidRDefault="00FE7603" w:rsidP="00E27857">
            <w:pPr>
              <w:rPr>
                <w:bCs/>
                <w:sz w:val="22"/>
                <w:szCs w:val="22"/>
                <w:lang w:bidi="hi-IN"/>
              </w:rPr>
            </w:pPr>
            <w:r w:rsidRPr="00825246">
              <w:rPr>
                <w:bCs/>
                <w:sz w:val="22"/>
                <w:szCs w:val="22"/>
                <w:lang w:bidi="hi-IN"/>
              </w:rPr>
              <w:t>Quiz /Assignment/ MSE / ESE</w:t>
            </w:r>
          </w:p>
        </w:tc>
      </w:tr>
    </w:tbl>
    <w:p w14:paraId="6550FBF2" w14:textId="77777777" w:rsidR="00FE7603" w:rsidRPr="00825246" w:rsidRDefault="00FE7603" w:rsidP="00FE7603">
      <w:pPr>
        <w:rPr>
          <w:b/>
          <w:sz w:val="22"/>
          <w:szCs w:val="22"/>
        </w:rPr>
      </w:pPr>
    </w:p>
    <w:p w14:paraId="6EDE4FF9" w14:textId="77777777" w:rsidR="00FE7603" w:rsidRPr="00825246" w:rsidRDefault="00FE7603" w:rsidP="00FE7603">
      <w:pPr>
        <w:rPr>
          <w:b/>
          <w:sz w:val="22"/>
          <w:szCs w:val="22"/>
        </w:rPr>
      </w:pPr>
      <w:r w:rsidRPr="00825246">
        <w:rPr>
          <w:b/>
          <w:sz w:val="22"/>
          <w:szCs w:val="22"/>
        </w:rPr>
        <w:t>Text Books:</w:t>
      </w:r>
    </w:p>
    <w:p w14:paraId="61AF029C" w14:textId="77777777" w:rsidR="00FE7603" w:rsidRPr="00825246" w:rsidRDefault="00FE7603" w:rsidP="00B744B2">
      <w:pPr>
        <w:pStyle w:val="ListParagraph"/>
        <w:numPr>
          <w:ilvl w:val="0"/>
          <w:numId w:val="11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 xml:space="preserve">Hogg, R. V., </w:t>
      </w:r>
      <w:proofErr w:type="spellStart"/>
      <w:r w:rsidRPr="00825246">
        <w:rPr>
          <w:rFonts w:ascii="Times New Roman" w:hAnsi="Times New Roman" w:cs="Times New Roman"/>
          <w:szCs w:val="22"/>
        </w:rPr>
        <w:t>Mckean</w:t>
      </w:r>
      <w:proofErr w:type="spellEnd"/>
      <w:r w:rsidRPr="00825246">
        <w:rPr>
          <w:rFonts w:ascii="Times New Roman" w:hAnsi="Times New Roman" w:cs="Times New Roman"/>
          <w:szCs w:val="22"/>
        </w:rPr>
        <w:t>, J. and Craig, A. T., “Introduction to Mathematical Statistics”, 8th Ed., Pearson Education India, 2021</w:t>
      </w:r>
    </w:p>
    <w:p w14:paraId="1203FDF4" w14:textId="77777777" w:rsidR="00FE7603" w:rsidRPr="00825246" w:rsidRDefault="00FE7603" w:rsidP="00B744B2">
      <w:pPr>
        <w:pStyle w:val="ListParagraph"/>
        <w:numPr>
          <w:ilvl w:val="0"/>
          <w:numId w:val="11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S.M. Ross “An introduction to Probability Models, Academic Press INC, 11th edition.</w:t>
      </w:r>
    </w:p>
    <w:p w14:paraId="3E3246F8" w14:textId="77777777" w:rsidR="00FE7603" w:rsidRPr="00825246" w:rsidRDefault="00FE7603" w:rsidP="00B744B2">
      <w:pPr>
        <w:pStyle w:val="ListParagraph"/>
        <w:numPr>
          <w:ilvl w:val="0"/>
          <w:numId w:val="11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Miller, I. and Miller, M., “John E. Freund's Mathematical Statistics with Applications”, 8th Ed., Pearson Education India, 2013</w:t>
      </w:r>
    </w:p>
    <w:p w14:paraId="29D95CF4" w14:textId="77777777" w:rsidR="00FE7603" w:rsidRPr="00825246" w:rsidRDefault="00FE7603" w:rsidP="00B744B2">
      <w:pPr>
        <w:pStyle w:val="ListParagraph"/>
        <w:numPr>
          <w:ilvl w:val="0"/>
          <w:numId w:val="11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S. L. Ross, Differential equations, 3rd Edition, Wiley, 1984</w:t>
      </w:r>
    </w:p>
    <w:p w14:paraId="12CFD3B6" w14:textId="77777777" w:rsidR="00FE7603" w:rsidRPr="00825246" w:rsidRDefault="00FE7603" w:rsidP="00B744B2">
      <w:pPr>
        <w:pStyle w:val="ListParagraph"/>
        <w:numPr>
          <w:ilvl w:val="0"/>
          <w:numId w:val="114"/>
        </w:numPr>
        <w:spacing w:after="0" w:line="240" w:lineRule="auto"/>
        <w:contextualSpacing w:val="0"/>
        <w:rPr>
          <w:rFonts w:ascii="Times New Roman" w:hAnsi="Times New Roman" w:cs="Times New Roman"/>
          <w:szCs w:val="22"/>
        </w:rPr>
      </w:pPr>
      <w:r w:rsidRPr="00825246">
        <w:rPr>
          <w:rFonts w:ascii="Times New Roman" w:hAnsi="Times New Roman" w:cs="Times New Roman"/>
          <w:szCs w:val="22"/>
        </w:rPr>
        <w:t>W. E. Boyce and R. C. Di Prima, Elementary Differential equations and Boundary Value Problems, 7th Edition, Wiley, 2001.</w:t>
      </w:r>
    </w:p>
    <w:p w14:paraId="49F9A324" w14:textId="77777777" w:rsidR="00FE7603" w:rsidRPr="00825246" w:rsidRDefault="00FE7603" w:rsidP="00FE7603">
      <w:pPr>
        <w:rPr>
          <w:sz w:val="22"/>
          <w:szCs w:val="22"/>
        </w:rPr>
      </w:pPr>
    </w:p>
    <w:p w14:paraId="08F4747F" w14:textId="77777777" w:rsidR="00FE7603" w:rsidRPr="00825246" w:rsidRDefault="00FE7603" w:rsidP="00FE7603">
      <w:pPr>
        <w:rPr>
          <w:sz w:val="22"/>
          <w:szCs w:val="22"/>
        </w:rPr>
      </w:pPr>
    </w:p>
    <w:p w14:paraId="2525EC81" w14:textId="77777777" w:rsidR="00FE7603" w:rsidRPr="00825246" w:rsidRDefault="00FE7603" w:rsidP="00FE7603">
      <w:pPr>
        <w:rPr>
          <w:sz w:val="22"/>
          <w:szCs w:val="22"/>
        </w:rPr>
      </w:pPr>
    </w:p>
    <w:p w14:paraId="3AEEC577" w14:textId="77777777" w:rsidR="00FE7603" w:rsidRPr="00825246" w:rsidRDefault="00FE7603" w:rsidP="00FE7603">
      <w:pPr>
        <w:rPr>
          <w:sz w:val="22"/>
          <w:szCs w:val="22"/>
        </w:rPr>
      </w:pPr>
      <w:r w:rsidRPr="00825246">
        <w:rPr>
          <w:sz w:val="22"/>
          <w:szCs w:val="22"/>
        </w:rPr>
        <w:br w:type="page"/>
      </w:r>
    </w:p>
    <w:tbl>
      <w:tblPr>
        <w:tblStyle w:val="TableGrid"/>
        <w:tblW w:w="10760" w:type="dxa"/>
        <w:tblLook w:val="04A0" w:firstRow="1" w:lastRow="0" w:firstColumn="1" w:lastColumn="0" w:noHBand="0" w:noVBand="1"/>
      </w:tblPr>
      <w:tblGrid>
        <w:gridCol w:w="2540"/>
        <w:gridCol w:w="8220"/>
      </w:tblGrid>
      <w:tr w:rsidR="00FE7603" w:rsidRPr="00825246" w14:paraId="1F68BC58" w14:textId="77777777" w:rsidTr="00E27857">
        <w:tc>
          <w:tcPr>
            <w:tcW w:w="2540" w:type="dxa"/>
          </w:tcPr>
          <w:p w14:paraId="751A2D56"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lastRenderedPageBreak/>
              <w:t>Course Number</w:t>
            </w:r>
          </w:p>
        </w:tc>
        <w:tc>
          <w:tcPr>
            <w:tcW w:w="8220" w:type="dxa"/>
          </w:tcPr>
          <w:p w14:paraId="084A248C" w14:textId="77777777" w:rsidR="00FE7603" w:rsidRPr="00825246" w:rsidRDefault="00FE7603" w:rsidP="00E27857">
            <w:pPr>
              <w:rPr>
                <w:sz w:val="22"/>
                <w:szCs w:val="22"/>
              </w:rPr>
            </w:pPr>
            <w:r w:rsidRPr="00825246">
              <w:rPr>
                <w:sz w:val="22"/>
                <w:szCs w:val="22"/>
              </w:rPr>
              <w:t>CS1201</w:t>
            </w:r>
          </w:p>
        </w:tc>
      </w:tr>
      <w:tr w:rsidR="00FE7603" w:rsidRPr="00825246" w14:paraId="7815270E" w14:textId="77777777" w:rsidTr="00E27857">
        <w:tc>
          <w:tcPr>
            <w:tcW w:w="2540" w:type="dxa"/>
          </w:tcPr>
          <w:p w14:paraId="100E3943"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Course Credit</w:t>
            </w:r>
          </w:p>
        </w:tc>
        <w:tc>
          <w:tcPr>
            <w:tcW w:w="8220" w:type="dxa"/>
          </w:tcPr>
          <w:p w14:paraId="0CB78926" w14:textId="77777777" w:rsidR="00FE7603" w:rsidRPr="00825246" w:rsidRDefault="00FE7603" w:rsidP="00E27857">
            <w:pPr>
              <w:rPr>
                <w:sz w:val="22"/>
                <w:szCs w:val="22"/>
              </w:rPr>
            </w:pPr>
            <w:r w:rsidRPr="00825246">
              <w:rPr>
                <w:sz w:val="22"/>
                <w:szCs w:val="22"/>
              </w:rPr>
              <w:t>3-0-3-4.5</w:t>
            </w:r>
          </w:p>
        </w:tc>
      </w:tr>
      <w:tr w:rsidR="00FE7603" w:rsidRPr="00825246" w14:paraId="6328B628" w14:textId="77777777" w:rsidTr="00E27857">
        <w:tc>
          <w:tcPr>
            <w:tcW w:w="2540" w:type="dxa"/>
          </w:tcPr>
          <w:p w14:paraId="5E884363"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Course Title</w:t>
            </w:r>
          </w:p>
        </w:tc>
        <w:tc>
          <w:tcPr>
            <w:tcW w:w="8220" w:type="dxa"/>
          </w:tcPr>
          <w:p w14:paraId="2C8E1E2F" w14:textId="77777777" w:rsidR="00FE7603" w:rsidRPr="00825246" w:rsidRDefault="00FE7603" w:rsidP="00E27857">
            <w:pPr>
              <w:pStyle w:val="NormalWeb"/>
              <w:spacing w:before="0" w:beforeAutospacing="0" w:after="0" w:afterAutospacing="0"/>
              <w:ind w:right="140"/>
              <w:rPr>
                <w:b/>
                <w:bCs/>
                <w:sz w:val="22"/>
                <w:szCs w:val="22"/>
              </w:rPr>
            </w:pPr>
            <w:r w:rsidRPr="00825246">
              <w:rPr>
                <w:b/>
                <w:bCs/>
                <w:sz w:val="22"/>
                <w:szCs w:val="22"/>
              </w:rPr>
              <w:t>Data Structure</w:t>
            </w:r>
          </w:p>
        </w:tc>
      </w:tr>
      <w:tr w:rsidR="00FE7603" w:rsidRPr="00825246" w14:paraId="49CB3A01" w14:textId="77777777" w:rsidTr="00E27857">
        <w:tc>
          <w:tcPr>
            <w:tcW w:w="2540" w:type="dxa"/>
          </w:tcPr>
          <w:p w14:paraId="2BE10881"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Learning Mode</w:t>
            </w:r>
          </w:p>
        </w:tc>
        <w:tc>
          <w:tcPr>
            <w:tcW w:w="8220" w:type="dxa"/>
          </w:tcPr>
          <w:p w14:paraId="73100CE2" w14:textId="77777777" w:rsidR="00FE7603" w:rsidRPr="00825246" w:rsidRDefault="00FE7603" w:rsidP="00E27857">
            <w:pPr>
              <w:pStyle w:val="NormalWeb"/>
              <w:spacing w:before="0" w:beforeAutospacing="0" w:after="0" w:afterAutospacing="0"/>
              <w:ind w:right="140"/>
              <w:rPr>
                <w:sz w:val="22"/>
                <w:szCs w:val="22"/>
              </w:rPr>
            </w:pPr>
            <w:r w:rsidRPr="00825246">
              <w:rPr>
                <w:sz w:val="22"/>
                <w:szCs w:val="22"/>
              </w:rPr>
              <w:t>Offline</w:t>
            </w:r>
          </w:p>
        </w:tc>
      </w:tr>
      <w:tr w:rsidR="00FE7603" w:rsidRPr="00825246" w14:paraId="4EA45C27" w14:textId="77777777" w:rsidTr="00E27857">
        <w:tc>
          <w:tcPr>
            <w:tcW w:w="2540" w:type="dxa"/>
          </w:tcPr>
          <w:p w14:paraId="147D149A"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Learning Objectives</w:t>
            </w:r>
          </w:p>
        </w:tc>
        <w:tc>
          <w:tcPr>
            <w:tcW w:w="8220" w:type="dxa"/>
          </w:tcPr>
          <w:p w14:paraId="1D8C226D" w14:textId="77777777" w:rsidR="00FE7603" w:rsidRPr="00825246" w:rsidRDefault="00FE7603" w:rsidP="00B744B2">
            <w:pPr>
              <w:pStyle w:val="NormalWeb"/>
              <w:numPr>
                <w:ilvl w:val="0"/>
                <w:numId w:val="95"/>
              </w:numPr>
              <w:spacing w:before="0" w:beforeAutospacing="0" w:after="0" w:afterAutospacing="0"/>
              <w:ind w:left="360"/>
              <w:textAlignment w:val="baseline"/>
              <w:rPr>
                <w:sz w:val="22"/>
                <w:szCs w:val="22"/>
              </w:rPr>
            </w:pPr>
            <w:r w:rsidRPr="00825246">
              <w:rPr>
                <w:sz w:val="22"/>
                <w:szCs w:val="22"/>
              </w:rPr>
              <w:t>Understand the principles and concepts of data structures and their importance in computer science.</w:t>
            </w:r>
          </w:p>
          <w:p w14:paraId="24117835" w14:textId="77777777" w:rsidR="00FE7603" w:rsidRPr="00825246" w:rsidRDefault="00FE7603" w:rsidP="00B744B2">
            <w:pPr>
              <w:pStyle w:val="NormalWeb"/>
              <w:numPr>
                <w:ilvl w:val="0"/>
                <w:numId w:val="96"/>
              </w:numPr>
              <w:spacing w:before="0" w:beforeAutospacing="0" w:after="0" w:afterAutospacing="0"/>
              <w:ind w:left="360"/>
              <w:textAlignment w:val="baseline"/>
              <w:rPr>
                <w:sz w:val="22"/>
                <w:szCs w:val="22"/>
              </w:rPr>
            </w:pPr>
            <w:r w:rsidRPr="00825246">
              <w:rPr>
                <w:sz w:val="22"/>
                <w:szCs w:val="22"/>
              </w:rPr>
              <w:t xml:space="preserve">Learn to implement various data structures and understand how different algorithms works.  </w:t>
            </w:r>
          </w:p>
          <w:p w14:paraId="4D3D3D1B" w14:textId="77777777" w:rsidR="00FE7603" w:rsidRPr="00825246" w:rsidRDefault="00FE7603" w:rsidP="00B744B2">
            <w:pPr>
              <w:pStyle w:val="NormalWeb"/>
              <w:numPr>
                <w:ilvl w:val="0"/>
                <w:numId w:val="97"/>
              </w:numPr>
              <w:spacing w:before="0" w:beforeAutospacing="0" w:after="0" w:afterAutospacing="0"/>
              <w:ind w:left="360"/>
              <w:textAlignment w:val="baseline"/>
              <w:rPr>
                <w:sz w:val="22"/>
                <w:szCs w:val="22"/>
              </w:rPr>
            </w:pPr>
            <w:r w:rsidRPr="00825246">
              <w:rPr>
                <w:sz w:val="22"/>
                <w:szCs w:val="22"/>
              </w:rPr>
              <w:t>Develop problem-solving skills by applying appropriate data structures to different computational problems.</w:t>
            </w:r>
          </w:p>
          <w:p w14:paraId="415E02F6" w14:textId="77777777" w:rsidR="00FE7603" w:rsidRPr="00825246" w:rsidRDefault="00FE7603" w:rsidP="00B744B2">
            <w:pPr>
              <w:pStyle w:val="NormalWeb"/>
              <w:numPr>
                <w:ilvl w:val="0"/>
                <w:numId w:val="98"/>
              </w:numPr>
              <w:spacing w:before="0" w:beforeAutospacing="0" w:after="0" w:afterAutospacing="0"/>
              <w:ind w:left="360"/>
              <w:textAlignment w:val="baseline"/>
              <w:rPr>
                <w:sz w:val="22"/>
                <w:szCs w:val="22"/>
              </w:rPr>
            </w:pPr>
            <w:r w:rsidRPr="00825246">
              <w:rPr>
                <w:sz w:val="22"/>
                <w:szCs w:val="22"/>
              </w:rPr>
              <w:t>Achieving proficiency in designing efficient algorithms.</w:t>
            </w:r>
          </w:p>
        </w:tc>
      </w:tr>
      <w:tr w:rsidR="00FE7603" w:rsidRPr="00825246" w14:paraId="03BFD0A9" w14:textId="77777777" w:rsidTr="00E27857">
        <w:tc>
          <w:tcPr>
            <w:tcW w:w="2540" w:type="dxa"/>
          </w:tcPr>
          <w:p w14:paraId="12701445"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Course Description</w:t>
            </w:r>
          </w:p>
        </w:tc>
        <w:tc>
          <w:tcPr>
            <w:tcW w:w="8220" w:type="dxa"/>
          </w:tcPr>
          <w:p w14:paraId="70C65535" w14:textId="77777777" w:rsidR="00FE7603" w:rsidRPr="00825246" w:rsidRDefault="00FE7603" w:rsidP="00E27857">
            <w:pPr>
              <w:pStyle w:val="NormalWeb"/>
              <w:spacing w:before="0" w:beforeAutospacing="0" w:after="0" w:afterAutospacing="0"/>
              <w:ind w:left="140" w:right="140"/>
              <w:jc w:val="both"/>
              <w:rPr>
                <w:sz w:val="22"/>
                <w:szCs w:val="22"/>
              </w:rPr>
            </w:pPr>
            <w:r w:rsidRPr="00825246">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FE7603" w:rsidRPr="00825246" w14:paraId="77DDC1AD" w14:textId="77777777" w:rsidTr="00E27857">
        <w:tc>
          <w:tcPr>
            <w:tcW w:w="2540" w:type="dxa"/>
          </w:tcPr>
          <w:p w14:paraId="70B4A75A"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Course Outline</w:t>
            </w:r>
          </w:p>
        </w:tc>
        <w:tc>
          <w:tcPr>
            <w:tcW w:w="8220" w:type="dxa"/>
          </w:tcPr>
          <w:p w14:paraId="5D851E3B"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Introduction to Data Structure,</w:t>
            </w:r>
          </w:p>
          <w:p w14:paraId="56E5A50F"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Time and space requirements, Asymptotic notations</w:t>
            </w:r>
          </w:p>
          <w:p w14:paraId="42FA124E"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Abstraction and Abstract data types </w:t>
            </w:r>
          </w:p>
          <w:p w14:paraId="0E9D1CB8"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Linear Data Structure: stack, queue, list, and linked structure</w:t>
            </w:r>
          </w:p>
          <w:p w14:paraId="3C638547"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Unfolding the recursion</w:t>
            </w:r>
          </w:p>
          <w:p w14:paraId="50FCC4BE"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Tree, Binary Tree, traversal</w:t>
            </w:r>
          </w:p>
          <w:p w14:paraId="0C147F99"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Search and Sorting, </w:t>
            </w:r>
          </w:p>
          <w:p w14:paraId="096FCA81"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Graph, traversal, MST, Shortest distance </w:t>
            </w:r>
          </w:p>
          <w:p w14:paraId="20B87A00" w14:textId="77777777" w:rsidR="00FE7603" w:rsidRPr="00825246" w:rsidRDefault="00FE7603" w:rsidP="00B744B2">
            <w:pPr>
              <w:pStyle w:val="NormalWeb"/>
              <w:numPr>
                <w:ilvl w:val="0"/>
                <w:numId w:val="99"/>
              </w:numPr>
              <w:spacing w:before="0" w:beforeAutospacing="0" w:after="0" w:afterAutospacing="0"/>
              <w:jc w:val="both"/>
              <w:textAlignment w:val="baseline"/>
              <w:rPr>
                <w:sz w:val="22"/>
                <w:szCs w:val="22"/>
              </w:rPr>
            </w:pPr>
            <w:r w:rsidRPr="00825246">
              <w:rPr>
                <w:sz w:val="22"/>
                <w:szCs w:val="22"/>
              </w:rPr>
              <w:t>Balanced Tree</w:t>
            </w:r>
          </w:p>
          <w:p w14:paraId="602D223F" w14:textId="77777777" w:rsidR="00FE7603" w:rsidRPr="00825246" w:rsidRDefault="00FE7603" w:rsidP="00E27857">
            <w:pPr>
              <w:pStyle w:val="NormalWeb"/>
              <w:spacing w:before="0" w:beforeAutospacing="0" w:after="0" w:afterAutospacing="0"/>
              <w:jc w:val="both"/>
              <w:textAlignment w:val="baseline"/>
              <w:rPr>
                <w:sz w:val="22"/>
                <w:szCs w:val="22"/>
              </w:rPr>
            </w:pPr>
          </w:p>
          <w:p w14:paraId="3E87B955" w14:textId="77777777" w:rsidR="00FE7603" w:rsidRPr="00825246" w:rsidRDefault="00FE7603" w:rsidP="00E27857">
            <w:pPr>
              <w:pStyle w:val="NormalWeb"/>
              <w:spacing w:before="0" w:beforeAutospacing="0" w:after="0" w:afterAutospacing="0"/>
              <w:jc w:val="both"/>
              <w:textAlignment w:val="baseline"/>
              <w:rPr>
                <w:sz w:val="22"/>
                <w:szCs w:val="22"/>
              </w:rPr>
            </w:pPr>
            <w:r w:rsidRPr="00825246">
              <w:rPr>
                <w:b/>
                <w:sz w:val="22"/>
                <w:szCs w:val="22"/>
              </w:rPr>
              <w:t>Practical component</w:t>
            </w:r>
            <w:r w:rsidRPr="00825246">
              <w:rPr>
                <w:sz w:val="22"/>
                <w:szCs w:val="22"/>
              </w:rPr>
              <w:t>: Lab to be conducted on a 3-hour slot weekly. It will be conducted with the theory course so the topics for problems given in the lab are already initiated in the theory class.</w:t>
            </w:r>
          </w:p>
        </w:tc>
      </w:tr>
      <w:tr w:rsidR="00FE7603" w:rsidRPr="00825246" w14:paraId="25F441F7" w14:textId="77777777" w:rsidTr="00E27857">
        <w:tc>
          <w:tcPr>
            <w:tcW w:w="2540" w:type="dxa"/>
          </w:tcPr>
          <w:p w14:paraId="115BF4D9"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Learning Outcome</w:t>
            </w:r>
          </w:p>
        </w:tc>
        <w:tc>
          <w:tcPr>
            <w:tcW w:w="8220" w:type="dxa"/>
          </w:tcPr>
          <w:p w14:paraId="0FCCEAFF"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Understand Data Structure Fundamentals</w:t>
            </w:r>
          </w:p>
          <w:p w14:paraId="435FFB06"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Implement Basic Data Structures using a programming language</w:t>
            </w:r>
          </w:p>
          <w:p w14:paraId="542DEC78"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proofErr w:type="spellStart"/>
            <w:r w:rsidRPr="00825246">
              <w:rPr>
                <w:sz w:val="22"/>
                <w:szCs w:val="22"/>
              </w:rPr>
              <w:t>Analyse</w:t>
            </w:r>
            <w:proofErr w:type="spellEnd"/>
            <w:r w:rsidRPr="00825246">
              <w:rPr>
                <w:sz w:val="22"/>
                <w:szCs w:val="22"/>
              </w:rPr>
              <w:t xml:space="preserve"> and Apply Algorithms</w:t>
            </w:r>
          </w:p>
          <w:p w14:paraId="00D5A8E4"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 xml:space="preserve">Design and </w:t>
            </w:r>
            <w:proofErr w:type="spellStart"/>
            <w:r w:rsidRPr="00825246">
              <w:rPr>
                <w:sz w:val="22"/>
                <w:szCs w:val="22"/>
              </w:rPr>
              <w:t>Analyse</w:t>
            </w:r>
            <w:proofErr w:type="spellEnd"/>
            <w:r w:rsidRPr="00825246">
              <w:rPr>
                <w:sz w:val="22"/>
                <w:szCs w:val="22"/>
              </w:rPr>
              <w:t xml:space="preserve"> Tree Structures</w:t>
            </w:r>
          </w:p>
          <w:p w14:paraId="1FBCD885"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Understand the usage of graph and its related algorithms</w:t>
            </w:r>
          </w:p>
          <w:p w14:paraId="2ACB27CE"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Design and Implement Sorting and Searching Algorithms</w:t>
            </w:r>
          </w:p>
          <w:p w14:paraId="4EC2E5BC" w14:textId="77777777" w:rsidR="00FE7603" w:rsidRPr="00825246" w:rsidRDefault="00FE7603" w:rsidP="00B744B2">
            <w:pPr>
              <w:pStyle w:val="NormalWeb"/>
              <w:numPr>
                <w:ilvl w:val="0"/>
                <w:numId w:val="100"/>
              </w:numPr>
              <w:spacing w:before="0" w:beforeAutospacing="0" w:after="0" w:afterAutospacing="0"/>
              <w:jc w:val="both"/>
              <w:textAlignment w:val="baseline"/>
              <w:rPr>
                <w:sz w:val="22"/>
                <w:szCs w:val="22"/>
              </w:rPr>
            </w:pPr>
            <w:r w:rsidRPr="00825246">
              <w:rPr>
                <w:sz w:val="22"/>
                <w:szCs w:val="22"/>
              </w:rPr>
              <w:t>Debug and Optimize Code</w:t>
            </w:r>
          </w:p>
        </w:tc>
      </w:tr>
      <w:tr w:rsidR="00FE7603" w:rsidRPr="00825246" w14:paraId="5A4EB7A3" w14:textId="77777777" w:rsidTr="00E27857">
        <w:tc>
          <w:tcPr>
            <w:tcW w:w="2540" w:type="dxa"/>
          </w:tcPr>
          <w:p w14:paraId="269368AA"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Assessment Method</w:t>
            </w:r>
          </w:p>
        </w:tc>
        <w:tc>
          <w:tcPr>
            <w:tcW w:w="8220" w:type="dxa"/>
          </w:tcPr>
          <w:p w14:paraId="002303A0" w14:textId="77777777" w:rsidR="00FE7603" w:rsidRPr="00825246" w:rsidRDefault="00FE7603" w:rsidP="00E27857">
            <w:pPr>
              <w:pStyle w:val="NormalWeb"/>
              <w:spacing w:before="0" w:beforeAutospacing="0" w:after="0" w:afterAutospacing="0"/>
              <w:ind w:left="140" w:right="140"/>
              <w:rPr>
                <w:sz w:val="22"/>
                <w:szCs w:val="22"/>
              </w:rPr>
            </w:pPr>
            <w:r w:rsidRPr="00825246">
              <w:rPr>
                <w:sz w:val="22"/>
                <w:szCs w:val="22"/>
              </w:rPr>
              <w:t>Internal (Quiz/Assignment/Project), Mid-Term, End-Term</w:t>
            </w:r>
          </w:p>
        </w:tc>
      </w:tr>
    </w:tbl>
    <w:p w14:paraId="18E7CFFF" w14:textId="77777777" w:rsidR="00FE7603" w:rsidRPr="00825246" w:rsidRDefault="00FE7603" w:rsidP="00FE7603">
      <w:pPr>
        <w:rPr>
          <w:b/>
          <w:sz w:val="22"/>
          <w:szCs w:val="22"/>
        </w:rPr>
      </w:pPr>
    </w:p>
    <w:p w14:paraId="10231B18" w14:textId="77777777" w:rsidR="00FE7603" w:rsidRPr="00825246" w:rsidRDefault="00FE7603" w:rsidP="00FE7603">
      <w:pPr>
        <w:rPr>
          <w:sz w:val="22"/>
          <w:szCs w:val="22"/>
        </w:rPr>
      </w:pPr>
      <w:r w:rsidRPr="00825246">
        <w:rPr>
          <w:sz w:val="22"/>
          <w:szCs w:val="22"/>
          <w:u w:val="single"/>
        </w:rPr>
        <w:t>Suggested Reading</w:t>
      </w:r>
    </w:p>
    <w:p w14:paraId="2DD316B3" w14:textId="77777777" w:rsidR="00FE7603" w:rsidRPr="00825246" w:rsidRDefault="00FE7603" w:rsidP="00B744B2">
      <w:pPr>
        <w:numPr>
          <w:ilvl w:val="0"/>
          <w:numId w:val="101"/>
        </w:numPr>
        <w:tabs>
          <w:tab w:val="clear" w:pos="720"/>
          <w:tab w:val="num" w:pos="360"/>
        </w:tabs>
        <w:ind w:left="360"/>
        <w:jc w:val="both"/>
        <w:textAlignment w:val="baseline"/>
        <w:rPr>
          <w:sz w:val="22"/>
          <w:szCs w:val="22"/>
        </w:rPr>
      </w:pPr>
      <w:r w:rsidRPr="00825246">
        <w:rPr>
          <w:sz w:val="22"/>
          <w:szCs w:val="22"/>
        </w:rPr>
        <w:t>Alfred V. Aho, John E. Hopcroft, Jeffrey D. Ullman, Data Structures and Algorithms, Published by Addison-Wesley</w:t>
      </w:r>
    </w:p>
    <w:p w14:paraId="161AA699" w14:textId="77777777" w:rsidR="00FE7603" w:rsidRPr="00825246" w:rsidRDefault="00FE7603" w:rsidP="00B744B2">
      <w:pPr>
        <w:numPr>
          <w:ilvl w:val="0"/>
          <w:numId w:val="101"/>
        </w:numPr>
        <w:tabs>
          <w:tab w:val="clear" w:pos="720"/>
          <w:tab w:val="num" w:pos="360"/>
        </w:tabs>
        <w:ind w:left="360"/>
        <w:jc w:val="both"/>
        <w:textAlignment w:val="baseline"/>
        <w:rPr>
          <w:sz w:val="22"/>
          <w:szCs w:val="22"/>
        </w:rPr>
      </w:pPr>
      <w:r w:rsidRPr="00825246">
        <w:rPr>
          <w:sz w:val="22"/>
          <w:szCs w:val="22"/>
        </w:rPr>
        <w:t xml:space="preserve">Thomas H. </w:t>
      </w:r>
      <w:proofErr w:type="spellStart"/>
      <w:r w:rsidRPr="00825246">
        <w:rPr>
          <w:sz w:val="22"/>
          <w:szCs w:val="22"/>
        </w:rPr>
        <w:t>Cormen</w:t>
      </w:r>
      <w:proofErr w:type="spellEnd"/>
      <w:r w:rsidRPr="00825246">
        <w:rPr>
          <w:sz w:val="22"/>
          <w:szCs w:val="22"/>
        </w:rPr>
        <w:t xml:space="preserve">, Charles E. </w:t>
      </w:r>
      <w:proofErr w:type="spellStart"/>
      <w:r w:rsidRPr="00825246">
        <w:rPr>
          <w:sz w:val="22"/>
          <w:szCs w:val="22"/>
        </w:rPr>
        <w:t>Leiserson</w:t>
      </w:r>
      <w:proofErr w:type="spellEnd"/>
      <w:r w:rsidRPr="00825246">
        <w:rPr>
          <w:sz w:val="22"/>
          <w:szCs w:val="22"/>
        </w:rPr>
        <w:t>, Ronald L. Rivest and Clifford Stein., Introduction to Algorithms, </w:t>
      </w:r>
    </w:p>
    <w:p w14:paraId="1775FFB2" w14:textId="77777777" w:rsidR="00FE7603" w:rsidRPr="00825246" w:rsidRDefault="00FE7603" w:rsidP="00B744B2">
      <w:pPr>
        <w:numPr>
          <w:ilvl w:val="0"/>
          <w:numId w:val="101"/>
        </w:numPr>
        <w:tabs>
          <w:tab w:val="clear" w:pos="720"/>
          <w:tab w:val="num" w:pos="360"/>
        </w:tabs>
        <w:ind w:left="360"/>
        <w:jc w:val="both"/>
        <w:textAlignment w:val="baseline"/>
        <w:rPr>
          <w:sz w:val="22"/>
          <w:szCs w:val="22"/>
        </w:rPr>
      </w:pPr>
      <w:r w:rsidRPr="00825246">
        <w:rPr>
          <w:sz w:val="22"/>
          <w:szCs w:val="22"/>
        </w:rPr>
        <w:t>Mark Allen Weiss, Data Structures and Algorithm Analysis in Java</w:t>
      </w:r>
    </w:p>
    <w:p w14:paraId="24DF076A" w14:textId="77777777" w:rsidR="00FE7603" w:rsidRPr="00825246" w:rsidRDefault="00FE7603" w:rsidP="00B744B2">
      <w:pPr>
        <w:numPr>
          <w:ilvl w:val="0"/>
          <w:numId w:val="101"/>
        </w:numPr>
        <w:tabs>
          <w:tab w:val="clear" w:pos="720"/>
          <w:tab w:val="num" w:pos="360"/>
        </w:tabs>
        <w:ind w:left="360"/>
        <w:jc w:val="both"/>
        <w:textAlignment w:val="baseline"/>
        <w:rPr>
          <w:sz w:val="22"/>
          <w:szCs w:val="22"/>
        </w:rPr>
      </w:pPr>
      <w:r w:rsidRPr="00825246">
        <w:rPr>
          <w:sz w:val="22"/>
          <w:szCs w:val="22"/>
        </w:rPr>
        <w:t>Robert Sedgewick and Kevin Wayne, Algorithms</w:t>
      </w:r>
    </w:p>
    <w:p w14:paraId="1B2C2662" w14:textId="77777777" w:rsidR="00FE7603" w:rsidRPr="00825246" w:rsidRDefault="00FE7603" w:rsidP="00B744B2">
      <w:pPr>
        <w:numPr>
          <w:ilvl w:val="0"/>
          <w:numId w:val="101"/>
        </w:numPr>
        <w:tabs>
          <w:tab w:val="clear" w:pos="720"/>
          <w:tab w:val="num" w:pos="360"/>
        </w:tabs>
        <w:ind w:left="360"/>
        <w:jc w:val="both"/>
        <w:textAlignment w:val="baseline"/>
        <w:rPr>
          <w:sz w:val="22"/>
          <w:szCs w:val="22"/>
        </w:rPr>
      </w:pPr>
      <w:r w:rsidRPr="00825246">
        <w:rPr>
          <w:sz w:val="22"/>
          <w:szCs w:val="22"/>
        </w:rPr>
        <w:t xml:space="preserve">Narasimha </w:t>
      </w:r>
      <w:proofErr w:type="spellStart"/>
      <w:r w:rsidRPr="00825246">
        <w:rPr>
          <w:sz w:val="22"/>
          <w:szCs w:val="22"/>
        </w:rPr>
        <w:t>Karumanchi</w:t>
      </w:r>
      <w:proofErr w:type="spellEnd"/>
      <w:r w:rsidRPr="00825246">
        <w:rPr>
          <w:sz w:val="22"/>
          <w:szCs w:val="22"/>
        </w:rPr>
        <w:t>, Data Structures and Algorithms Made Easy</w:t>
      </w:r>
    </w:p>
    <w:p w14:paraId="07C92BE9" w14:textId="77777777" w:rsidR="00FE7603" w:rsidRPr="00825246" w:rsidRDefault="00FE7603" w:rsidP="00FE7603">
      <w:pPr>
        <w:rPr>
          <w:sz w:val="22"/>
          <w:szCs w:val="22"/>
        </w:rPr>
      </w:pPr>
      <w:r w:rsidRPr="00825246">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FE7603" w:rsidRPr="00825246" w14:paraId="2B5D3300" w14:textId="77777777" w:rsidTr="00E27857">
        <w:tc>
          <w:tcPr>
            <w:tcW w:w="2540" w:type="dxa"/>
          </w:tcPr>
          <w:p w14:paraId="4BA646DC" w14:textId="77777777" w:rsidR="00FE7603" w:rsidRPr="00825246" w:rsidRDefault="00FE7603" w:rsidP="00E27857">
            <w:pPr>
              <w:rPr>
                <w:sz w:val="22"/>
                <w:szCs w:val="22"/>
              </w:rPr>
            </w:pPr>
            <w:r w:rsidRPr="00825246">
              <w:rPr>
                <w:sz w:val="22"/>
                <w:szCs w:val="22"/>
              </w:rPr>
              <w:lastRenderedPageBreak/>
              <w:t xml:space="preserve">Course Number           </w:t>
            </w:r>
          </w:p>
        </w:tc>
        <w:tc>
          <w:tcPr>
            <w:tcW w:w="8220" w:type="dxa"/>
          </w:tcPr>
          <w:p w14:paraId="44F94F1F" w14:textId="77777777" w:rsidR="00FE7603" w:rsidRPr="00825246" w:rsidRDefault="00FE7603" w:rsidP="00E27857">
            <w:pPr>
              <w:rPr>
                <w:b/>
                <w:sz w:val="22"/>
                <w:szCs w:val="22"/>
              </w:rPr>
            </w:pPr>
            <w:r w:rsidRPr="00825246">
              <w:rPr>
                <w:b/>
                <w:sz w:val="22"/>
                <w:szCs w:val="22"/>
              </w:rPr>
              <w:t>CH1101/CH1201</w:t>
            </w:r>
          </w:p>
        </w:tc>
      </w:tr>
      <w:tr w:rsidR="00FE7603" w:rsidRPr="00825246" w14:paraId="2925488B" w14:textId="77777777" w:rsidTr="00E27857">
        <w:trPr>
          <w:trHeight w:val="227"/>
        </w:trPr>
        <w:tc>
          <w:tcPr>
            <w:tcW w:w="2540" w:type="dxa"/>
          </w:tcPr>
          <w:p w14:paraId="317A5F91" w14:textId="77777777" w:rsidR="00FE7603" w:rsidRPr="00825246" w:rsidRDefault="00FE7603" w:rsidP="00E27857">
            <w:pPr>
              <w:rPr>
                <w:sz w:val="22"/>
                <w:szCs w:val="22"/>
              </w:rPr>
            </w:pPr>
            <w:r w:rsidRPr="00825246">
              <w:rPr>
                <w:sz w:val="22"/>
                <w:szCs w:val="22"/>
              </w:rPr>
              <w:t xml:space="preserve">Course Credit                 </w:t>
            </w:r>
          </w:p>
        </w:tc>
        <w:tc>
          <w:tcPr>
            <w:tcW w:w="8220" w:type="dxa"/>
            <w:vAlign w:val="center"/>
          </w:tcPr>
          <w:p w14:paraId="3EB10BFA" w14:textId="77777777" w:rsidR="00FE7603" w:rsidRPr="00825246" w:rsidRDefault="00FE7603" w:rsidP="00E27857">
            <w:pPr>
              <w:rPr>
                <w:b/>
                <w:sz w:val="22"/>
                <w:szCs w:val="22"/>
              </w:rPr>
            </w:pPr>
            <w:r w:rsidRPr="00825246">
              <w:rPr>
                <w:b/>
                <w:sz w:val="22"/>
                <w:szCs w:val="22"/>
              </w:rPr>
              <w:t>L-T-P-C: 3-1-3-5.5</w:t>
            </w:r>
          </w:p>
        </w:tc>
      </w:tr>
      <w:tr w:rsidR="00FE7603" w:rsidRPr="00825246" w14:paraId="251D0EA4" w14:textId="77777777" w:rsidTr="00E27857">
        <w:tc>
          <w:tcPr>
            <w:tcW w:w="2540" w:type="dxa"/>
          </w:tcPr>
          <w:p w14:paraId="165CC45B" w14:textId="77777777" w:rsidR="00FE7603" w:rsidRPr="00825246" w:rsidRDefault="00FE7603" w:rsidP="00E27857">
            <w:pPr>
              <w:rPr>
                <w:sz w:val="22"/>
                <w:szCs w:val="22"/>
              </w:rPr>
            </w:pPr>
            <w:r w:rsidRPr="00825246">
              <w:rPr>
                <w:sz w:val="22"/>
                <w:szCs w:val="22"/>
              </w:rPr>
              <w:t xml:space="preserve">Course Title                   </w:t>
            </w:r>
          </w:p>
        </w:tc>
        <w:tc>
          <w:tcPr>
            <w:tcW w:w="8220" w:type="dxa"/>
            <w:vAlign w:val="center"/>
          </w:tcPr>
          <w:p w14:paraId="7FE591F3" w14:textId="77777777" w:rsidR="00FE7603" w:rsidRPr="00825246" w:rsidRDefault="00FE7603" w:rsidP="00E27857">
            <w:pPr>
              <w:rPr>
                <w:b/>
                <w:sz w:val="22"/>
                <w:szCs w:val="22"/>
              </w:rPr>
            </w:pPr>
            <w:r w:rsidRPr="00825246">
              <w:rPr>
                <w:b/>
                <w:sz w:val="22"/>
                <w:szCs w:val="22"/>
              </w:rPr>
              <w:t>Chemistry</w:t>
            </w:r>
          </w:p>
        </w:tc>
      </w:tr>
      <w:tr w:rsidR="00FE7603" w:rsidRPr="00825246" w14:paraId="51913AF7" w14:textId="77777777" w:rsidTr="00E27857">
        <w:tc>
          <w:tcPr>
            <w:tcW w:w="2540" w:type="dxa"/>
          </w:tcPr>
          <w:p w14:paraId="66C76AB0" w14:textId="77777777" w:rsidR="00FE7603" w:rsidRPr="00825246" w:rsidRDefault="00FE7603" w:rsidP="00E27857">
            <w:pPr>
              <w:rPr>
                <w:sz w:val="22"/>
                <w:szCs w:val="22"/>
              </w:rPr>
            </w:pPr>
            <w:r w:rsidRPr="00825246">
              <w:rPr>
                <w:sz w:val="22"/>
                <w:szCs w:val="22"/>
              </w:rPr>
              <w:t xml:space="preserve">Learning Mode            </w:t>
            </w:r>
          </w:p>
        </w:tc>
        <w:tc>
          <w:tcPr>
            <w:tcW w:w="8220" w:type="dxa"/>
          </w:tcPr>
          <w:p w14:paraId="0B54DC39" w14:textId="77777777" w:rsidR="00FE7603" w:rsidRPr="00825246" w:rsidRDefault="00FE7603" w:rsidP="00E27857">
            <w:pPr>
              <w:rPr>
                <w:sz w:val="22"/>
                <w:szCs w:val="22"/>
              </w:rPr>
            </w:pPr>
            <w:r w:rsidRPr="00825246">
              <w:rPr>
                <w:sz w:val="22"/>
                <w:szCs w:val="22"/>
              </w:rPr>
              <w:t>Offline</w:t>
            </w:r>
          </w:p>
        </w:tc>
      </w:tr>
      <w:tr w:rsidR="00FE7603" w:rsidRPr="00825246" w14:paraId="327AF3F0" w14:textId="77777777" w:rsidTr="00E27857">
        <w:tc>
          <w:tcPr>
            <w:tcW w:w="2540" w:type="dxa"/>
          </w:tcPr>
          <w:p w14:paraId="4B9001C7" w14:textId="77777777" w:rsidR="00FE7603" w:rsidRPr="00825246" w:rsidRDefault="00FE7603" w:rsidP="00E27857">
            <w:pPr>
              <w:rPr>
                <w:sz w:val="22"/>
                <w:szCs w:val="22"/>
              </w:rPr>
            </w:pPr>
            <w:r w:rsidRPr="00825246">
              <w:rPr>
                <w:sz w:val="22"/>
                <w:szCs w:val="22"/>
              </w:rPr>
              <w:t xml:space="preserve">Learning Objectives </w:t>
            </w:r>
          </w:p>
        </w:tc>
        <w:tc>
          <w:tcPr>
            <w:tcW w:w="8220" w:type="dxa"/>
          </w:tcPr>
          <w:p w14:paraId="6EA10648" w14:textId="77777777" w:rsidR="00FE7603" w:rsidRPr="00825246" w:rsidRDefault="00FE7603" w:rsidP="00E27857">
            <w:pPr>
              <w:jc w:val="both"/>
              <w:rPr>
                <w:sz w:val="22"/>
                <w:szCs w:val="22"/>
              </w:rPr>
            </w:pPr>
            <w:r w:rsidRPr="00825246">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FE7603" w:rsidRPr="00825246" w14:paraId="25D97970" w14:textId="77777777" w:rsidTr="00E27857">
        <w:tc>
          <w:tcPr>
            <w:tcW w:w="2540" w:type="dxa"/>
          </w:tcPr>
          <w:p w14:paraId="31ED1ABA" w14:textId="77777777" w:rsidR="00FE7603" w:rsidRPr="00825246" w:rsidRDefault="00FE7603" w:rsidP="00E27857">
            <w:pPr>
              <w:rPr>
                <w:sz w:val="22"/>
                <w:szCs w:val="22"/>
              </w:rPr>
            </w:pPr>
            <w:r w:rsidRPr="00825246">
              <w:rPr>
                <w:sz w:val="22"/>
                <w:szCs w:val="22"/>
              </w:rPr>
              <w:t xml:space="preserve">Course Description     </w:t>
            </w:r>
          </w:p>
        </w:tc>
        <w:tc>
          <w:tcPr>
            <w:tcW w:w="8220" w:type="dxa"/>
          </w:tcPr>
          <w:p w14:paraId="7027118E" w14:textId="77777777" w:rsidR="00FE7603" w:rsidRPr="00825246" w:rsidRDefault="00FE7603" w:rsidP="00E27857">
            <w:pPr>
              <w:jc w:val="both"/>
              <w:rPr>
                <w:b/>
                <w:sz w:val="22"/>
                <w:szCs w:val="22"/>
              </w:rPr>
            </w:pPr>
            <w:r w:rsidRPr="00825246">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FE7603" w:rsidRPr="00825246" w14:paraId="49581C32" w14:textId="77777777" w:rsidTr="00E27857">
        <w:tc>
          <w:tcPr>
            <w:tcW w:w="2540" w:type="dxa"/>
          </w:tcPr>
          <w:p w14:paraId="2314731D" w14:textId="77777777" w:rsidR="00FE7603" w:rsidRPr="00825246" w:rsidRDefault="00FE7603" w:rsidP="00E27857">
            <w:pPr>
              <w:rPr>
                <w:sz w:val="22"/>
                <w:szCs w:val="22"/>
              </w:rPr>
            </w:pPr>
            <w:r w:rsidRPr="00825246">
              <w:rPr>
                <w:sz w:val="22"/>
                <w:szCs w:val="22"/>
              </w:rPr>
              <w:t xml:space="preserve">Course Outline          </w:t>
            </w:r>
          </w:p>
        </w:tc>
        <w:tc>
          <w:tcPr>
            <w:tcW w:w="8220" w:type="dxa"/>
          </w:tcPr>
          <w:p w14:paraId="6290E691" w14:textId="77777777" w:rsidR="00FE7603" w:rsidRPr="00825246" w:rsidRDefault="00FE7603" w:rsidP="00E27857">
            <w:pPr>
              <w:jc w:val="both"/>
              <w:rPr>
                <w:strike/>
                <w:sz w:val="22"/>
                <w:szCs w:val="22"/>
              </w:rPr>
            </w:pPr>
            <w:r w:rsidRPr="00825246">
              <w:rPr>
                <w:b/>
                <w:sz w:val="22"/>
                <w:szCs w:val="22"/>
              </w:rPr>
              <w:t>Module 1:</w:t>
            </w:r>
            <w:r w:rsidRPr="00825246">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6BEA2A01" w14:textId="77777777" w:rsidR="00FE7603" w:rsidRPr="00825246" w:rsidRDefault="00FE7603" w:rsidP="00E27857">
            <w:pPr>
              <w:jc w:val="both"/>
              <w:rPr>
                <w:strike/>
                <w:sz w:val="22"/>
                <w:szCs w:val="22"/>
              </w:rPr>
            </w:pPr>
            <w:r w:rsidRPr="00825246">
              <w:rPr>
                <w:b/>
                <w:sz w:val="22"/>
                <w:szCs w:val="22"/>
              </w:rPr>
              <w:t>Module 2:</w:t>
            </w:r>
            <w:r w:rsidRPr="00825246">
              <w:rPr>
                <w:sz w:val="22"/>
                <w:szCs w:val="22"/>
              </w:rPr>
              <w:t xml:space="preserve"> Coordination chemistry: Crystal field theory and consequences color, magnetism, J.T distortion. Bioinorganic chemistry: Trace elements in biology, heme and non-heme oxygen carriers, </w:t>
            </w:r>
            <w:proofErr w:type="spellStart"/>
            <w:r w:rsidRPr="00825246">
              <w:rPr>
                <w:sz w:val="22"/>
                <w:szCs w:val="22"/>
              </w:rPr>
              <w:t>haemoglobin</w:t>
            </w:r>
            <w:proofErr w:type="spellEnd"/>
            <w:r w:rsidRPr="00825246">
              <w:rPr>
                <w:sz w:val="22"/>
                <w:szCs w:val="22"/>
              </w:rPr>
              <w:t xml:space="preserve"> and myoglobin; Organometallic chemistry.</w:t>
            </w:r>
          </w:p>
          <w:p w14:paraId="115A66B2" w14:textId="77777777" w:rsidR="00FE7603" w:rsidRPr="00825246" w:rsidRDefault="00FE7603" w:rsidP="00E27857">
            <w:pPr>
              <w:jc w:val="both"/>
              <w:rPr>
                <w:strike/>
                <w:sz w:val="22"/>
                <w:szCs w:val="22"/>
              </w:rPr>
            </w:pPr>
            <w:r w:rsidRPr="00825246">
              <w:rPr>
                <w:b/>
                <w:sz w:val="22"/>
                <w:szCs w:val="22"/>
              </w:rPr>
              <w:t>Module 3:</w:t>
            </w:r>
            <w:r w:rsidRPr="00825246">
              <w:rPr>
                <w:sz w:val="22"/>
                <w:szCs w:val="22"/>
              </w:rPr>
              <w:t xml:space="preserve"> Stereo and regio-chemistry of organic compounds, conformational analysis and conformers, Molecules devoid of point chirality (allenes and biphenyls); Significance of chirality in living systems,</w:t>
            </w:r>
            <w:r w:rsidRPr="00825246">
              <w:rPr>
                <w:b/>
                <w:sz w:val="22"/>
                <w:szCs w:val="22"/>
              </w:rPr>
              <w:t xml:space="preserve"> </w:t>
            </w:r>
            <w:r w:rsidRPr="00825246">
              <w:rPr>
                <w:sz w:val="22"/>
                <w:szCs w:val="22"/>
              </w:rPr>
              <w:t>organic photochemistry, Modern techniques in structural elucidation of compounds (UV–Vis, IR, NMR).</w:t>
            </w:r>
          </w:p>
          <w:p w14:paraId="542277BB" w14:textId="77777777" w:rsidR="00FE7603" w:rsidRPr="00825246" w:rsidRDefault="00FE7603" w:rsidP="00E27857">
            <w:pPr>
              <w:jc w:val="both"/>
              <w:rPr>
                <w:sz w:val="22"/>
                <w:szCs w:val="22"/>
              </w:rPr>
            </w:pPr>
            <w:r w:rsidRPr="00825246">
              <w:rPr>
                <w:b/>
                <w:sz w:val="22"/>
                <w:szCs w:val="22"/>
              </w:rPr>
              <w:t>Module 4 (Lab Component):</w:t>
            </w:r>
            <w:r w:rsidRPr="00825246">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FE7603" w:rsidRPr="00825246" w14:paraId="3CE39F64" w14:textId="77777777" w:rsidTr="00E27857">
        <w:tc>
          <w:tcPr>
            <w:tcW w:w="2540" w:type="dxa"/>
          </w:tcPr>
          <w:p w14:paraId="543E8D25" w14:textId="77777777" w:rsidR="00FE7603" w:rsidRPr="00825246" w:rsidRDefault="00FE7603" w:rsidP="00E27857">
            <w:pPr>
              <w:rPr>
                <w:sz w:val="22"/>
                <w:szCs w:val="22"/>
              </w:rPr>
            </w:pPr>
            <w:r w:rsidRPr="00825246">
              <w:rPr>
                <w:sz w:val="22"/>
                <w:szCs w:val="22"/>
              </w:rPr>
              <w:t xml:space="preserve">Learning Outcome      </w:t>
            </w:r>
          </w:p>
        </w:tc>
        <w:tc>
          <w:tcPr>
            <w:tcW w:w="8220" w:type="dxa"/>
          </w:tcPr>
          <w:p w14:paraId="7EB99C41" w14:textId="77777777" w:rsidR="00FE7603" w:rsidRPr="00825246" w:rsidRDefault="00FE7603" w:rsidP="00E27857">
            <w:pPr>
              <w:rPr>
                <w:sz w:val="22"/>
                <w:szCs w:val="22"/>
              </w:rPr>
            </w:pPr>
            <w:r w:rsidRPr="00825246">
              <w:rPr>
                <w:sz w:val="22"/>
                <w:szCs w:val="22"/>
              </w:rPr>
              <w:t>Students will be able to</w:t>
            </w:r>
            <w:r w:rsidRPr="00825246">
              <w:rPr>
                <w:sz w:val="22"/>
                <w:szCs w:val="22"/>
              </w:rPr>
              <w:br/>
              <w:t>1</w:t>
            </w:r>
            <w:r w:rsidRPr="00825246">
              <w:rPr>
                <w:b/>
                <w:sz w:val="22"/>
                <w:szCs w:val="22"/>
              </w:rPr>
              <w:t xml:space="preserve">. </w:t>
            </w:r>
            <w:r w:rsidRPr="00825246">
              <w:rPr>
                <w:sz w:val="22"/>
                <w:szCs w:val="22"/>
              </w:rPr>
              <w:t>identify organic and inorganic molecules and relate them to daily life applications through experiments.</w:t>
            </w:r>
          </w:p>
          <w:p w14:paraId="31AC6552" w14:textId="77777777" w:rsidR="00FE7603" w:rsidRPr="00825246" w:rsidRDefault="00FE7603" w:rsidP="00E27857">
            <w:pPr>
              <w:jc w:val="both"/>
              <w:rPr>
                <w:sz w:val="22"/>
                <w:szCs w:val="22"/>
              </w:rPr>
            </w:pPr>
            <w:r w:rsidRPr="00825246">
              <w:rPr>
                <w:sz w:val="22"/>
                <w:szCs w:val="22"/>
              </w:rPr>
              <w:t>2. understand important hypothesis, laws and their derivations to intercept physical phenomenon of chemical reactions and apply them in hands-on experiments.</w:t>
            </w:r>
          </w:p>
          <w:p w14:paraId="3DB7D06F" w14:textId="77777777" w:rsidR="00FE7603" w:rsidRPr="00825246" w:rsidRDefault="00FE7603" w:rsidP="00E27857">
            <w:pPr>
              <w:jc w:val="both"/>
              <w:rPr>
                <w:sz w:val="22"/>
                <w:szCs w:val="22"/>
              </w:rPr>
            </w:pPr>
            <w:r w:rsidRPr="00825246">
              <w:rPr>
                <w:sz w:val="22"/>
                <w:szCs w:val="22"/>
              </w:rPr>
              <w:t>3. understand the importance of organic and inorganic molecules in our body and environment.</w:t>
            </w:r>
          </w:p>
          <w:p w14:paraId="4FC3FD67" w14:textId="77777777" w:rsidR="00FE7603" w:rsidRPr="00825246" w:rsidRDefault="00FE7603" w:rsidP="00E27857">
            <w:pPr>
              <w:jc w:val="both"/>
              <w:rPr>
                <w:sz w:val="22"/>
                <w:szCs w:val="22"/>
              </w:rPr>
            </w:pPr>
            <w:r w:rsidRPr="00825246">
              <w:rPr>
                <w:sz w:val="22"/>
                <w:szCs w:val="22"/>
              </w:rPr>
              <w:t>4. know important analytical techniques to intercept chemical entity.</w:t>
            </w:r>
          </w:p>
          <w:p w14:paraId="2CDD3269" w14:textId="77777777" w:rsidR="00FE7603" w:rsidRPr="00825246" w:rsidRDefault="00FE7603" w:rsidP="00E27857">
            <w:pPr>
              <w:jc w:val="both"/>
              <w:rPr>
                <w:sz w:val="22"/>
                <w:szCs w:val="22"/>
              </w:rPr>
            </w:pPr>
            <w:r w:rsidRPr="00825246">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FE7603" w:rsidRPr="00825246" w14:paraId="70B610FF" w14:textId="77777777" w:rsidTr="00E27857">
        <w:tc>
          <w:tcPr>
            <w:tcW w:w="2540" w:type="dxa"/>
          </w:tcPr>
          <w:p w14:paraId="0366907B" w14:textId="77777777" w:rsidR="00FE7603" w:rsidRPr="00825246" w:rsidRDefault="00FE7603" w:rsidP="00E27857">
            <w:pPr>
              <w:rPr>
                <w:sz w:val="22"/>
                <w:szCs w:val="22"/>
              </w:rPr>
            </w:pPr>
            <w:r w:rsidRPr="00825246">
              <w:rPr>
                <w:sz w:val="22"/>
                <w:szCs w:val="22"/>
              </w:rPr>
              <w:t>Assessment Method</w:t>
            </w:r>
          </w:p>
        </w:tc>
        <w:tc>
          <w:tcPr>
            <w:tcW w:w="8220" w:type="dxa"/>
          </w:tcPr>
          <w:p w14:paraId="10C1674C" w14:textId="77777777" w:rsidR="00FE7603" w:rsidRPr="00825246" w:rsidRDefault="00FE7603" w:rsidP="00E27857">
            <w:pPr>
              <w:jc w:val="both"/>
              <w:rPr>
                <w:sz w:val="22"/>
                <w:szCs w:val="22"/>
              </w:rPr>
            </w:pPr>
            <w:r w:rsidRPr="00825246">
              <w:rPr>
                <w:b/>
                <w:sz w:val="22"/>
                <w:szCs w:val="22"/>
              </w:rPr>
              <w:t>Theory</w:t>
            </w:r>
            <w:r w:rsidRPr="00825246">
              <w:rPr>
                <w:sz w:val="22"/>
                <w:szCs w:val="22"/>
              </w:rPr>
              <w:t xml:space="preserve">: 20% Quiz and assignment, 30% Mid </w:t>
            </w:r>
            <w:proofErr w:type="spellStart"/>
            <w:r w:rsidRPr="00825246">
              <w:rPr>
                <w:sz w:val="22"/>
                <w:szCs w:val="22"/>
              </w:rPr>
              <w:t>sem</w:t>
            </w:r>
            <w:proofErr w:type="spellEnd"/>
            <w:r w:rsidRPr="00825246">
              <w:rPr>
                <w:sz w:val="22"/>
                <w:szCs w:val="22"/>
              </w:rPr>
              <w:t xml:space="preserve"> and 50% End semester exams for theory part (4 credits).</w:t>
            </w:r>
          </w:p>
          <w:p w14:paraId="66A49351" w14:textId="77777777" w:rsidR="00FE7603" w:rsidRPr="00825246" w:rsidRDefault="00FE7603" w:rsidP="00E27857">
            <w:pPr>
              <w:jc w:val="both"/>
              <w:rPr>
                <w:sz w:val="22"/>
                <w:szCs w:val="22"/>
              </w:rPr>
            </w:pPr>
            <w:r w:rsidRPr="00825246">
              <w:rPr>
                <w:b/>
                <w:sz w:val="22"/>
                <w:szCs w:val="22"/>
              </w:rPr>
              <w:t>Lab</w:t>
            </w:r>
            <w:r w:rsidRPr="00825246">
              <w:rPr>
                <w:sz w:val="22"/>
                <w:szCs w:val="22"/>
              </w:rPr>
              <w:t>: 60% lab report, lab performance and assignment, 20% End semester exam for practical part, 20% viva/quiz (1.5 credits).</w:t>
            </w:r>
          </w:p>
          <w:p w14:paraId="52B479EB" w14:textId="77777777" w:rsidR="00FE7603" w:rsidRPr="00825246" w:rsidRDefault="00FE7603" w:rsidP="00E27857">
            <w:pPr>
              <w:jc w:val="both"/>
              <w:rPr>
                <w:sz w:val="22"/>
                <w:szCs w:val="22"/>
              </w:rPr>
            </w:pPr>
            <w:r w:rsidRPr="00825246">
              <w:rPr>
                <w:b/>
                <w:sz w:val="22"/>
                <w:szCs w:val="22"/>
              </w:rPr>
              <w:t>Overall Weightage</w:t>
            </w:r>
            <w:r w:rsidRPr="00825246">
              <w:rPr>
                <w:sz w:val="22"/>
                <w:szCs w:val="22"/>
              </w:rPr>
              <w:t>: Theory (70%), Lab (30%).</w:t>
            </w:r>
          </w:p>
        </w:tc>
      </w:tr>
    </w:tbl>
    <w:p w14:paraId="13B704AB" w14:textId="77777777" w:rsidR="00FE7603" w:rsidRPr="00825246" w:rsidRDefault="00FE7603" w:rsidP="00FE7603">
      <w:pPr>
        <w:jc w:val="center"/>
        <w:rPr>
          <w:b/>
          <w:sz w:val="22"/>
          <w:szCs w:val="22"/>
          <w:u w:val="single"/>
        </w:rPr>
      </w:pPr>
    </w:p>
    <w:p w14:paraId="6F3ADBAD" w14:textId="77777777" w:rsidR="00FE7603" w:rsidRPr="00825246" w:rsidRDefault="00FE7603" w:rsidP="00FE7603">
      <w:pPr>
        <w:rPr>
          <w:b/>
          <w:sz w:val="22"/>
          <w:szCs w:val="22"/>
          <w:u w:val="single"/>
        </w:rPr>
      </w:pPr>
      <w:r w:rsidRPr="00825246">
        <w:rPr>
          <w:b/>
          <w:sz w:val="22"/>
          <w:szCs w:val="22"/>
          <w:u w:val="single"/>
        </w:rPr>
        <w:t>Suggested Reading:</w:t>
      </w:r>
    </w:p>
    <w:p w14:paraId="400A6798" w14:textId="77777777" w:rsidR="00FE7603" w:rsidRPr="00825246" w:rsidRDefault="00FE7603" w:rsidP="00FE7603">
      <w:pPr>
        <w:pStyle w:val="Heading1"/>
        <w:spacing w:before="0" w:after="0" w:line="240" w:lineRule="auto"/>
        <w:ind w:firstLine="280"/>
        <w:rPr>
          <w:rFonts w:ascii="Times New Roman" w:hAnsi="Times New Roman" w:cs="Times New Roman"/>
          <w:sz w:val="22"/>
          <w:szCs w:val="22"/>
        </w:rPr>
      </w:pPr>
      <w:r w:rsidRPr="00825246">
        <w:rPr>
          <w:rFonts w:ascii="Times New Roman" w:hAnsi="Times New Roman" w:cs="Times New Roman"/>
          <w:sz w:val="22"/>
          <w:szCs w:val="22"/>
        </w:rPr>
        <w:t>Text books:</w:t>
      </w:r>
    </w:p>
    <w:p w14:paraId="6A3513D9"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Vogel's Qualitative Inorganic Analysis, G. Svehla, 7</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Revised, Prentice Hall, 1996.</w:t>
      </w:r>
    </w:p>
    <w:p w14:paraId="11475FAD"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 J. Elias, S. S. Manoharan and H. Raj, "Experiments in General Chemistry", Universities Press (India) Pvt. Ltd., 1997.</w:t>
      </w:r>
    </w:p>
    <w:p w14:paraId="7A2E1C47" w14:textId="77777777" w:rsidR="00FE7603" w:rsidRPr="00825246" w:rsidRDefault="00FE7603" w:rsidP="00B744B2">
      <w:pPr>
        <w:numPr>
          <w:ilvl w:val="0"/>
          <w:numId w:val="103"/>
        </w:numPr>
        <w:pBdr>
          <w:top w:val="nil"/>
          <w:left w:val="nil"/>
          <w:bottom w:val="nil"/>
          <w:right w:val="nil"/>
          <w:between w:val="nil"/>
        </w:pBdr>
        <w:jc w:val="both"/>
        <w:rPr>
          <w:sz w:val="22"/>
          <w:szCs w:val="22"/>
          <w:shd w:val="clear" w:color="auto" w:fill="1A1E28"/>
        </w:rPr>
      </w:pPr>
      <w:r w:rsidRPr="00825246">
        <w:rPr>
          <w:sz w:val="22"/>
          <w:szCs w:val="22"/>
        </w:rPr>
        <w:t>A. J. Elias, A Collection of Interesting General Chemistry Experiments, revised edition, Universities Press (India) Pvt. Ltd., 2007.</w:t>
      </w:r>
    </w:p>
    <w:p w14:paraId="55FFC4FB"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F. Albert Cotton, G. Wilkinson, C. A. Murillo, M. Bochmann, Advanced Inorganic Chemistry - 6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New Delhi: Wiley India, 2008.</w:t>
      </w:r>
    </w:p>
    <w:p w14:paraId="5034AE52"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K. </w:t>
      </w:r>
      <w:proofErr w:type="spellStart"/>
      <w:r w:rsidRPr="00825246">
        <w:rPr>
          <w:rFonts w:ascii="Times New Roman" w:hAnsi="Times New Roman" w:cs="Times New Roman"/>
          <w:szCs w:val="22"/>
        </w:rPr>
        <w:t>Mukkanti</w:t>
      </w:r>
      <w:proofErr w:type="spellEnd"/>
      <w:r w:rsidRPr="00825246">
        <w:rPr>
          <w:rFonts w:ascii="Times New Roman" w:hAnsi="Times New Roman" w:cs="Times New Roman"/>
          <w:szCs w:val="22"/>
        </w:rPr>
        <w:t>, Practical Engineering Chemistry, B.S. Publications, Hyderabad, 2009.</w:t>
      </w:r>
    </w:p>
    <w:p w14:paraId="1010512A"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 xml:space="preserve">Shriver and Atkins inorganic chemistry / Peter Atkins, Tina Overton, Jonathan Rourke, Mark Weller, Fraser </w:t>
      </w:r>
      <w:r w:rsidRPr="00825246">
        <w:rPr>
          <w:rFonts w:ascii="Times New Roman" w:hAnsi="Times New Roman" w:cs="Times New Roman"/>
          <w:szCs w:val="22"/>
        </w:rPr>
        <w:lastRenderedPageBreak/>
        <w:t>Armstrong-5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 Oxford: UOP. 2012.</w:t>
      </w:r>
    </w:p>
    <w:p w14:paraId="5D0675C6"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Atkins’ Physical Chemistry, Peter Atkins, Julio de Paula, James Keeler, Oxford University Press, 11</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2017.</w:t>
      </w:r>
    </w:p>
    <w:p w14:paraId="5BE10BA3"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K. L. Kapoor, A Textbook of Physical Chemistry, Vol: 1, 2 (6</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2019), Vol: 3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2020) MaGraw Hill.</w:t>
      </w:r>
    </w:p>
    <w:p w14:paraId="63885CD5" w14:textId="77777777" w:rsidR="00FE7603" w:rsidRPr="00825246" w:rsidRDefault="00FE7603" w:rsidP="00B744B2">
      <w:pPr>
        <w:pStyle w:val="ListParagraph"/>
        <w:widowControl w:val="0"/>
        <w:numPr>
          <w:ilvl w:val="0"/>
          <w:numId w:val="103"/>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G. R. Chatwal, S. K. Anand, Instrumental Methods of Chemical Analysis, 5</w:t>
      </w:r>
      <w:r w:rsidRPr="00825246">
        <w:rPr>
          <w:rFonts w:ascii="Times New Roman" w:hAnsi="Times New Roman" w:cs="Times New Roman"/>
          <w:szCs w:val="22"/>
          <w:vertAlign w:val="superscript"/>
        </w:rPr>
        <w:t>th</w:t>
      </w:r>
      <w:r w:rsidRPr="00825246">
        <w:rPr>
          <w:rFonts w:ascii="Times New Roman" w:hAnsi="Times New Roman" w:cs="Times New Roman"/>
          <w:szCs w:val="22"/>
        </w:rPr>
        <w:t xml:space="preserve"> Edition, Himalaya Publications, 2023.</w:t>
      </w:r>
    </w:p>
    <w:p w14:paraId="015E3172" w14:textId="77777777" w:rsidR="00FE7603" w:rsidRPr="00825246" w:rsidRDefault="00FE7603" w:rsidP="00FE7603">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FE7603" w:rsidRPr="00825246" w14:paraId="511408F2"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BA2A1" w14:textId="77777777" w:rsidR="00FE7603" w:rsidRPr="00825246" w:rsidRDefault="00FE7603" w:rsidP="00E27857">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AC785" w14:textId="77777777" w:rsidR="00FE7603" w:rsidRPr="00825246" w:rsidRDefault="00FE7603" w:rsidP="00E27857">
            <w:pPr>
              <w:jc w:val="center"/>
              <w:rPr>
                <w:sz w:val="22"/>
                <w:szCs w:val="22"/>
              </w:rPr>
            </w:pPr>
            <w:r w:rsidRPr="00825246">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4EDCE" w14:textId="77777777" w:rsidR="00FE7603" w:rsidRPr="00825246" w:rsidRDefault="00FE7603" w:rsidP="00E27857">
            <w:pPr>
              <w:jc w:val="center"/>
              <w:rPr>
                <w:sz w:val="22"/>
                <w:szCs w:val="22"/>
              </w:rPr>
            </w:pPr>
            <w:r w:rsidRPr="00825246">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3C7AC" w14:textId="77777777" w:rsidR="00FE7603" w:rsidRPr="00825246" w:rsidRDefault="00FE7603" w:rsidP="00E27857">
            <w:pPr>
              <w:jc w:val="center"/>
              <w:rPr>
                <w:sz w:val="22"/>
                <w:szCs w:val="22"/>
              </w:rPr>
            </w:pPr>
            <w:r w:rsidRPr="00825246">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FECC8" w14:textId="77777777" w:rsidR="00FE7603" w:rsidRPr="00825246" w:rsidRDefault="00FE7603" w:rsidP="00E27857">
            <w:pPr>
              <w:jc w:val="center"/>
              <w:rPr>
                <w:sz w:val="22"/>
                <w:szCs w:val="22"/>
              </w:rPr>
            </w:pPr>
            <w:r w:rsidRPr="00825246">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BAE57" w14:textId="77777777" w:rsidR="00FE7603" w:rsidRPr="00825246" w:rsidRDefault="00FE7603" w:rsidP="00E27857">
            <w:pPr>
              <w:jc w:val="center"/>
              <w:rPr>
                <w:sz w:val="22"/>
                <w:szCs w:val="22"/>
              </w:rPr>
            </w:pPr>
            <w:r w:rsidRPr="00825246">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C18D8" w14:textId="77777777" w:rsidR="00FE7603" w:rsidRPr="00825246" w:rsidRDefault="00FE7603" w:rsidP="00E27857">
            <w:pPr>
              <w:jc w:val="center"/>
              <w:rPr>
                <w:sz w:val="22"/>
                <w:szCs w:val="22"/>
              </w:rPr>
            </w:pPr>
            <w:r w:rsidRPr="00825246">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1FD20" w14:textId="77777777" w:rsidR="00FE7603" w:rsidRPr="00825246" w:rsidRDefault="00FE7603" w:rsidP="00E27857">
            <w:pPr>
              <w:jc w:val="center"/>
              <w:rPr>
                <w:sz w:val="22"/>
                <w:szCs w:val="22"/>
              </w:rPr>
            </w:pPr>
            <w:r w:rsidRPr="00825246">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86268" w14:textId="77777777" w:rsidR="00FE7603" w:rsidRPr="00825246" w:rsidRDefault="00FE7603" w:rsidP="00E27857">
            <w:pPr>
              <w:jc w:val="center"/>
              <w:rPr>
                <w:sz w:val="22"/>
                <w:szCs w:val="22"/>
              </w:rPr>
            </w:pPr>
            <w:r w:rsidRPr="00825246">
              <w:rPr>
                <w:sz w:val="22"/>
                <w:szCs w:val="22"/>
              </w:rPr>
              <w:t>PLO-8</w:t>
            </w:r>
          </w:p>
        </w:tc>
      </w:tr>
      <w:tr w:rsidR="00FE7603" w:rsidRPr="00825246" w14:paraId="09AC5245"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80B9A" w14:textId="77777777" w:rsidR="00FE7603" w:rsidRPr="00825246" w:rsidRDefault="00FE7603" w:rsidP="00E27857">
            <w:pPr>
              <w:jc w:val="center"/>
              <w:rPr>
                <w:sz w:val="22"/>
                <w:szCs w:val="22"/>
              </w:rPr>
            </w:pPr>
            <w:r w:rsidRPr="00825246">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1C4B3"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3D1E1"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79030"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3470D"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96762"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FF424"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5F0B5"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00B3F" w14:textId="77777777" w:rsidR="00FE7603" w:rsidRPr="00825246" w:rsidRDefault="00FE7603" w:rsidP="00E27857">
            <w:pPr>
              <w:jc w:val="center"/>
              <w:rPr>
                <w:sz w:val="22"/>
                <w:szCs w:val="22"/>
              </w:rPr>
            </w:pPr>
            <w:r w:rsidRPr="00825246">
              <w:rPr>
                <w:sz w:val="22"/>
                <w:szCs w:val="22"/>
              </w:rPr>
              <w:t>X</w:t>
            </w:r>
          </w:p>
        </w:tc>
      </w:tr>
      <w:tr w:rsidR="00FE7603" w:rsidRPr="00825246" w14:paraId="29A11BDD"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E793" w14:textId="77777777" w:rsidR="00FE7603" w:rsidRPr="00825246" w:rsidRDefault="00FE7603" w:rsidP="00E27857">
            <w:pPr>
              <w:jc w:val="center"/>
              <w:rPr>
                <w:sz w:val="22"/>
                <w:szCs w:val="22"/>
              </w:rPr>
            </w:pPr>
            <w:r w:rsidRPr="00825246">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CC951"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1D3E"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28DD1"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770E7"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346EE"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D96C"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5F094"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B50A2" w14:textId="77777777" w:rsidR="00FE7603" w:rsidRPr="00825246" w:rsidRDefault="00FE7603" w:rsidP="00E27857">
            <w:pPr>
              <w:jc w:val="center"/>
              <w:rPr>
                <w:sz w:val="22"/>
                <w:szCs w:val="22"/>
              </w:rPr>
            </w:pPr>
          </w:p>
        </w:tc>
      </w:tr>
      <w:tr w:rsidR="00FE7603" w:rsidRPr="00825246" w14:paraId="17B3E1A3"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6ABED" w14:textId="77777777" w:rsidR="00FE7603" w:rsidRPr="00825246" w:rsidRDefault="00FE7603" w:rsidP="00E27857">
            <w:pPr>
              <w:jc w:val="center"/>
              <w:rPr>
                <w:sz w:val="22"/>
                <w:szCs w:val="22"/>
              </w:rPr>
            </w:pPr>
            <w:r w:rsidRPr="00825246">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E773F"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15EB0"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A659F"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95CF4"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FCE76"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06C32"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8027"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7FE4E" w14:textId="77777777" w:rsidR="00FE7603" w:rsidRPr="00825246" w:rsidRDefault="00FE7603" w:rsidP="00E27857">
            <w:pPr>
              <w:jc w:val="center"/>
              <w:rPr>
                <w:sz w:val="22"/>
                <w:szCs w:val="22"/>
              </w:rPr>
            </w:pPr>
          </w:p>
        </w:tc>
      </w:tr>
      <w:tr w:rsidR="00FE7603" w:rsidRPr="00825246" w14:paraId="5E5E4662"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3E1E2" w14:textId="77777777" w:rsidR="00FE7603" w:rsidRPr="00825246" w:rsidRDefault="00FE7603" w:rsidP="00E27857">
            <w:pPr>
              <w:jc w:val="center"/>
              <w:rPr>
                <w:sz w:val="22"/>
                <w:szCs w:val="22"/>
              </w:rPr>
            </w:pPr>
            <w:r w:rsidRPr="00825246">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D99BB"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F73DF"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D2328"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A73CD"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930C7"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109B3"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DF5D7"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FC77" w14:textId="77777777" w:rsidR="00FE7603" w:rsidRPr="00825246" w:rsidRDefault="00FE7603" w:rsidP="00E27857">
            <w:pPr>
              <w:jc w:val="center"/>
              <w:rPr>
                <w:sz w:val="22"/>
                <w:szCs w:val="22"/>
              </w:rPr>
            </w:pPr>
            <w:r w:rsidRPr="00825246">
              <w:rPr>
                <w:sz w:val="22"/>
                <w:szCs w:val="22"/>
              </w:rPr>
              <w:t>X</w:t>
            </w:r>
          </w:p>
        </w:tc>
      </w:tr>
      <w:tr w:rsidR="00FE7603" w:rsidRPr="00825246" w14:paraId="11DC539A" w14:textId="77777777" w:rsidTr="00E27857">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EFFAE" w14:textId="77777777" w:rsidR="00FE7603" w:rsidRPr="00825246" w:rsidRDefault="00FE7603" w:rsidP="00E27857">
            <w:pPr>
              <w:jc w:val="center"/>
              <w:rPr>
                <w:sz w:val="22"/>
                <w:szCs w:val="22"/>
              </w:rPr>
            </w:pPr>
            <w:r w:rsidRPr="00825246">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3AD7E"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3C192"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5CF30"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3369"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32E39" w14:textId="77777777" w:rsidR="00FE7603" w:rsidRPr="00825246" w:rsidRDefault="00FE7603" w:rsidP="00E27857">
            <w:pPr>
              <w:jc w:val="center"/>
              <w:rPr>
                <w:sz w:val="22"/>
                <w:szCs w:val="22"/>
              </w:rPr>
            </w:pPr>
            <w:r w:rsidRPr="00825246">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0E379"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7D96" w14:textId="77777777" w:rsidR="00FE7603" w:rsidRPr="00825246" w:rsidRDefault="00FE7603" w:rsidP="00E27857">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5D228" w14:textId="77777777" w:rsidR="00FE7603" w:rsidRPr="00825246" w:rsidRDefault="00FE7603" w:rsidP="00E27857">
            <w:pPr>
              <w:jc w:val="center"/>
              <w:rPr>
                <w:sz w:val="22"/>
                <w:szCs w:val="22"/>
              </w:rPr>
            </w:pPr>
            <w:r w:rsidRPr="00825246">
              <w:rPr>
                <w:sz w:val="22"/>
                <w:szCs w:val="22"/>
              </w:rPr>
              <w:t>X</w:t>
            </w:r>
          </w:p>
        </w:tc>
      </w:tr>
    </w:tbl>
    <w:p w14:paraId="4C7FF337" w14:textId="77777777" w:rsidR="00FE7603" w:rsidRPr="00825246" w:rsidRDefault="00FE7603" w:rsidP="00FE7603">
      <w:pPr>
        <w:rPr>
          <w:sz w:val="22"/>
          <w:szCs w:val="22"/>
        </w:rPr>
      </w:pPr>
    </w:p>
    <w:p w14:paraId="63A26EA1" w14:textId="77777777" w:rsidR="00FE7603" w:rsidRPr="00825246" w:rsidRDefault="00FE7603" w:rsidP="00FE7603">
      <w:pPr>
        <w:rPr>
          <w:sz w:val="22"/>
          <w:szCs w:val="22"/>
        </w:rPr>
      </w:pPr>
      <w:r w:rsidRPr="00825246">
        <w:rPr>
          <w:sz w:val="22"/>
          <w:szCs w:val="22"/>
        </w:rPr>
        <w:br w:type="page"/>
      </w:r>
    </w:p>
    <w:tbl>
      <w:tblPr>
        <w:tblStyle w:val="TableGrid"/>
        <w:tblW w:w="10942" w:type="dxa"/>
        <w:tblLook w:val="04A0" w:firstRow="1" w:lastRow="0" w:firstColumn="1" w:lastColumn="0" w:noHBand="0" w:noVBand="1"/>
      </w:tblPr>
      <w:tblGrid>
        <w:gridCol w:w="1871"/>
        <w:gridCol w:w="9071"/>
      </w:tblGrid>
      <w:tr w:rsidR="00FE7603" w:rsidRPr="00825246" w14:paraId="5969407C" w14:textId="77777777" w:rsidTr="00E27857">
        <w:tc>
          <w:tcPr>
            <w:tcW w:w="1871" w:type="dxa"/>
          </w:tcPr>
          <w:p w14:paraId="697AF4AC" w14:textId="77777777" w:rsidR="00FE7603" w:rsidRPr="00825246" w:rsidRDefault="00FE7603" w:rsidP="00E27857">
            <w:pPr>
              <w:rPr>
                <w:sz w:val="22"/>
                <w:szCs w:val="22"/>
              </w:rPr>
            </w:pPr>
            <w:r w:rsidRPr="00825246">
              <w:rPr>
                <w:sz w:val="22"/>
                <w:szCs w:val="22"/>
              </w:rPr>
              <w:lastRenderedPageBreak/>
              <w:t xml:space="preserve">Course Number           </w:t>
            </w:r>
          </w:p>
        </w:tc>
        <w:tc>
          <w:tcPr>
            <w:tcW w:w="9071" w:type="dxa"/>
          </w:tcPr>
          <w:p w14:paraId="2D0950B0" w14:textId="77777777" w:rsidR="00FE7603" w:rsidRPr="00825246" w:rsidRDefault="00FE7603" w:rsidP="00E27857">
            <w:pPr>
              <w:jc w:val="both"/>
              <w:rPr>
                <w:b/>
                <w:sz w:val="22"/>
                <w:szCs w:val="22"/>
              </w:rPr>
            </w:pPr>
            <w:r w:rsidRPr="00825246">
              <w:rPr>
                <w:b/>
                <w:sz w:val="22"/>
                <w:szCs w:val="22"/>
              </w:rPr>
              <w:t>ME1101/ME1201</w:t>
            </w:r>
          </w:p>
        </w:tc>
      </w:tr>
      <w:tr w:rsidR="00FE7603" w:rsidRPr="00825246" w14:paraId="60ED4B58" w14:textId="77777777" w:rsidTr="00E27857">
        <w:tc>
          <w:tcPr>
            <w:tcW w:w="1871" w:type="dxa"/>
          </w:tcPr>
          <w:p w14:paraId="35DBB901" w14:textId="77777777" w:rsidR="00FE7603" w:rsidRPr="00825246" w:rsidRDefault="00FE7603" w:rsidP="00E27857">
            <w:pPr>
              <w:rPr>
                <w:sz w:val="22"/>
                <w:szCs w:val="22"/>
              </w:rPr>
            </w:pPr>
            <w:r w:rsidRPr="00825246">
              <w:rPr>
                <w:sz w:val="22"/>
                <w:szCs w:val="22"/>
              </w:rPr>
              <w:t xml:space="preserve">Course Credit                 </w:t>
            </w:r>
          </w:p>
        </w:tc>
        <w:tc>
          <w:tcPr>
            <w:tcW w:w="9071" w:type="dxa"/>
          </w:tcPr>
          <w:p w14:paraId="49551AAD" w14:textId="77777777" w:rsidR="00FE7603" w:rsidRPr="00825246" w:rsidRDefault="00FE7603" w:rsidP="00E27857">
            <w:pPr>
              <w:jc w:val="both"/>
              <w:rPr>
                <w:sz w:val="22"/>
                <w:szCs w:val="22"/>
              </w:rPr>
            </w:pPr>
            <w:r w:rsidRPr="00825246">
              <w:rPr>
                <w:sz w:val="22"/>
                <w:szCs w:val="22"/>
              </w:rPr>
              <w:t xml:space="preserve">L-T-P-C: </w:t>
            </w:r>
            <w:r w:rsidRPr="00825246">
              <w:rPr>
                <w:b/>
                <w:bCs/>
                <w:sz w:val="22"/>
                <w:szCs w:val="22"/>
              </w:rPr>
              <w:t>0-0-3-1.5</w:t>
            </w:r>
          </w:p>
        </w:tc>
      </w:tr>
      <w:tr w:rsidR="00FE7603" w:rsidRPr="00825246" w14:paraId="3D62D987" w14:textId="77777777" w:rsidTr="00E27857">
        <w:tc>
          <w:tcPr>
            <w:tcW w:w="1871" w:type="dxa"/>
          </w:tcPr>
          <w:p w14:paraId="0A704969" w14:textId="77777777" w:rsidR="00FE7603" w:rsidRPr="00825246" w:rsidRDefault="00FE7603" w:rsidP="00E27857">
            <w:pPr>
              <w:rPr>
                <w:sz w:val="22"/>
                <w:szCs w:val="22"/>
              </w:rPr>
            </w:pPr>
            <w:r w:rsidRPr="00825246">
              <w:rPr>
                <w:sz w:val="22"/>
                <w:szCs w:val="22"/>
              </w:rPr>
              <w:t xml:space="preserve">Course Title                   </w:t>
            </w:r>
          </w:p>
        </w:tc>
        <w:tc>
          <w:tcPr>
            <w:tcW w:w="9071" w:type="dxa"/>
          </w:tcPr>
          <w:p w14:paraId="10BCFDD7" w14:textId="77777777" w:rsidR="00FE7603" w:rsidRPr="00825246" w:rsidRDefault="00FE7603" w:rsidP="00E27857">
            <w:pPr>
              <w:jc w:val="both"/>
              <w:rPr>
                <w:b/>
                <w:sz w:val="22"/>
                <w:szCs w:val="22"/>
              </w:rPr>
            </w:pPr>
            <w:r w:rsidRPr="00825246">
              <w:rPr>
                <w:b/>
                <w:sz w:val="22"/>
                <w:szCs w:val="22"/>
              </w:rPr>
              <w:t>Mechanical Fabrication</w:t>
            </w:r>
          </w:p>
        </w:tc>
      </w:tr>
      <w:tr w:rsidR="00FE7603" w:rsidRPr="00825246" w14:paraId="4BAB77E4" w14:textId="77777777" w:rsidTr="00E27857">
        <w:tc>
          <w:tcPr>
            <w:tcW w:w="1871" w:type="dxa"/>
          </w:tcPr>
          <w:p w14:paraId="143FE145" w14:textId="77777777" w:rsidR="00FE7603" w:rsidRPr="00825246" w:rsidRDefault="00FE7603" w:rsidP="00E27857">
            <w:pPr>
              <w:rPr>
                <w:sz w:val="22"/>
                <w:szCs w:val="22"/>
              </w:rPr>
            </w:pPr>
            <w:r w:rsidRPr="00825246">
              <w:rPr>
                <w:sz w:val="22"/>
                <w:szCs w:val="22"/>
              </w:rPr>
              <w:t xml:space="preserve">Learning Mode            </w:t>
            </w:r>
          </w:p>
        </w:tc>
        <w:tc>
          <w:tcPr>
            <w:tcW w:w="9071" w:type="dxa"/>
          </w:tcPr>
          <w:p w14:paraId="71B1C3A5" w14:textId="77777777" w:rsidR="00FE7603" w:rsidRPr="00825246" w:rsidRDefault="00FE7603" w:rsidP="00E27857">
            <w:pPr>
              <w:jc w:val="both"/>
              <w:rPr>
                <w:sz w:val="22"/>
                <w:szCs w:val="22"/>
              </w:rPr>
            </w:pPr>
            <w:r w:rsidRPr="00825246">
              <w:rPr>
                <w:sz w:val="22"/>
                <w:szCs w:val="22"/>
              </w:rPr>
              <w:t>Fabrication work – hands on fabrication work in Workshop</w:t>
            </w:r>
          </w:p>
        </w:tc>
      </w:tr>
      <w:tr w:rsidR="00FE7603" w:rsidRPr="00825246" w14:paraId="34921B87" w14:textId="77777777" w:rsidTr="00E27857">
        <w:tc>
          <w:tcPr>
            <w:tcW w:w="1871" w:type="dxa"/>
          </w:tcPr>
          <w:p w14:paraId="0C2355D9" w14:textId="77777777" w:rsidR="00FE7603" w:rsidRPr="00825246" w:rsidRDefault="00FE7603" w:rsidP="00E27857">
            <w:pPr>
              <w:rPr>
                <w:sz w:val="22"/>
                <w:szCs w:val="22"/>
              </w:rPr>
            </w:pPr>
            <w:r w:rsidRPr="00825246">
              <w:rPr>
                <w:sz w:val="22"/>
                <w:szCs w:val="22"/>
              </w:rPr>
              <w:t xml:space="preserve">Learning Objectives </w:t>
            </w:r>
          </w:p>
        </w:tc>
        <w:tc>
          <w:tcPr>
            <w:tcW w:w="9071" w:type="dxa"/>
          </w:tcPr>
          <w:p w14:paraId="42A12E83" w14:textId="77777777" w:rsidR="00FE7603" w:rsidRPr="00825246" w:rsidRDefault="00FE7603" w:rsidP="00E27857">
            <w:pPr>
              <w:pStyle w:val="ListParagraph"/>
              <w:spacing w:after="0" w:line="240" w:lineRule="auto"/>
              <w:ind w:left="357"/>
              <w:contextualSpacing w:val="0"/>
              <w:jc w:val="both"/>
              <w:rPr>
                <w:rFonts w:ascii="Times New Roman" w:hAnsi="Times New Roman" w:cs="Times New Roman"/>
                <w:szCs w:val="22"/>
              </w:rPr>
            </w:pPr>
            <w:r w:rsidRPr="00825246">
              <w:rPr>
                <w:rFonts w:ascii="Times New Roman" w:hAnsi="Times New Roman" w:cs="Times New Roman"/>
                <w:szCs w:val="22"/>
              </w:rPr>
              <w:t>Complies with PLOs 3-4.</w:t>
            </w:r>
          </w:p>
          <w:p w14:paraId="3C8238C6" w14:textId="77777777" w:rsidR="00FE7603" w:rsidRPr="00825246" w:rsidRDefault="00FE7603" w:rsidP="00B744B2">
            <w:pPr>
              <w:pStyle w:val="ListParagraph"/>
              <w:numPr>
                <w:ilvl w:val="0"/>
                <w:numId w:val="107"/>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 xml:space="preserve">This course aims to develop the concepts and skills of various mechanical fabrication methods. </w:t>
            </w:r>
          </w:p>
          <w:p w14:paraId="6AC8CDF5" w14:textId="77777777" w:rsidR="00FE7603" w:rsidRPr="00825246" w:rsidRDefault="00FE7603" w:rsidP="00B744B2">
            <w:pPr>
              <w:pStyle w:val="ListParagraph"/>
              <w:numPr>
                <w:ilvl w:val="0"/>
                <w:numId w:val="107"/>
              </w:numPr>
              <w:spacing w:after="0" w:line="240" w:lineRule="auto"/>
              <w:ind w:left="357" w:hanging="357"/>
              <w:contextualSpacing w:val="0"/>
              <w:jc w:val="both"/>
              <w:rPr>
                <w:rFonts w:ascii="Times New Roman" w:hAnsi="Times New Roman" w:cs="Times New Roman"/>
                <w:szCs w:val="22"/>
              </w:rPr>
            </w:pPr>
            <w:r w:rsidRPr="00825246">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FE7603" w:rsidRPr="00825246" w14:paraId="54171B54" w14:textId="77777777" w:rsidTr="00E27857">
        <w:tc>
          <w:tcPr>
            <w:tcW w:w="1871" w:type="dxa"/>
          </w:tcPr>
          <w:p w14:paraId="6436D6B1" w14:textId="77777777" w:rsidR="00FE7603" w:rsidRPr="00825246" w:rsidRDefault="00FE7603" w:rsidP="00E27857">
            <w:pPr>
              <w:rPr>
                <w:sz w:val="22"/>
                <w:szCs w:val="22"/>
              </w:rPr>
            </w:pPr>
            <w:r w:rsidRPr="00825246">
              <w:rPr>
                <w:sz w:val="22"/>
                <w:szCs w:val="22"/>
              </w:rPr>
              <w:t xml:space="preserve">Course Description     </w:t>
            </w:r>
          </w:p>
        </w:tc>
        <w:tc>
          <w:tcPr>
            <w:tcW w:w="9071" w:type="dxa"/>
          </w:tcPr>
          <w:p w14:paraId="26D73D89" w14:textId="77777777" w:rsidR="00FE7603" w:rsidRPr="00825246" w:rsidRDefault="00FE7603" w:rsidP="00E27857">
            <w:pPr>
              <w:jc w:val="both"/>
              <w:rPr>
                <w:sz w:val="22"/>
                <w:szCs w:val="22"/>
              </w:rPr>
            </w:pPr>
            <w:r w:rsidRPr="00825246">
              <w:rPr>
                <w:sz w:val="22"/>
                <w:szCs w:val="22"/>
              </w:rPr>
              <w:t>This course is designed to fulfil the need of hand on experience about various approaches (conventional and CNC, subtractive and additive) of mechanical fabrication approaches.</w:t>
            </w:r>
          </w:p>
          <w:p w14:paraId="2A608690" w14:textId="77777777" w:rsidR="00FE7603" w:rsidRPr="00825246" w:rsidRDefault="00FE7603" w:rsidP="00E27857">
            <w:pPr>
              <w:jc w:val="both"/>
              <w:rPr>
                <w:sz w:val="22"/>
                <w:szCs w:val="22"/>
              </w:rPr>
            </w:pPr>
            <w:r w:rsidRPr="00825246">
              <w:rPr>
                <w:sz w:val="22"/>
                <w:szCs w:val="22"/>
              </w:rPr>
              <w:t>Prerequisite: NIL</w:t>
            </w:r>
          </w:p>
        </w:tc>
      </w:tr>
      <w:tr w:rsidR="00FE7603" w:rsidRPr="00825246" w14:paraId="17789100" w14:textId="77777777" w:rsidTr="00E27857">
        <w:tc>
          <w:tcPr>
            <w:tcW w:w="1871" w:type="dxa"/>
          </w:tcPr>
          <w:p w14:paraId="15803744" w14:textId="77777777" w:rsidR="00FE7603" w:rsidRPr="00825246" w:rsidRDefault="00FE7603" w:rsidP="00E27857">
            <w:pPr>
              <w:rPr>
                <w:sz w:val="22"/>
                <w:szCs w:val="22"/>
              </w:rPr>
            </w:pPr>
            <w:r w:rsidRPr="00825246">
              <w:rPr>
                <w:sz w:val="22"/>
                <w:szCs w:val="22"/>
              </w:rPr>
              <w:t xml:space="preserve">Course Outline          </w:t>
            </w:r>
          </w:p>
        </w:tc>
        <w:tc>
          <w:tcPr>
            <w:tcW w:w="9071" w:type="dxa"/>
          </w:tcPr>
          <w:p w14:paraId="72D4E5B2" w14:textId="77777777" w:rsidR="00FE7603" w:rsidRPr="00825246" w:rsidRDefault="00FE7603" w:rsidP="00E27857">
            <w:pPr>
              <w:autoSpaceDE w:val="0"/>
              <w:autoSpaceDN w:val="0"/>
              <w:adjustRightInd w:val="0"/>
              <w:jc w:val="both"/>
              <w:rPr>
                <w:sz w:val="22"/>
                <w:szCs w:val="22"/>
                <w:shd w:val="clear" w:color="auto" w:fill="FFFFFF"/>
              </w:rPr>
            </w:pPr>
            <w:r w:rsidRPr="00825246">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6C7CCE21" w14:textId="77777777" w:rsidR="00FE7603" w:rsidRPr="00825246" w:rsidRDefault="00FE7603" w:rsidP="00E27857">
            <w:pPr>
              <w:autoSpaceDE w:val="0"/>
              <w:autoSpaceDN w:val="0"/>
              <w:adjustRightInd w:val="0"/>
              <w:jc w:val="both"/>
              <w:rPr>
                <w:sz w:val="22"/>
                <w:szCs w:val="22"/>
              </w:rPr>
            </w:pPr>
            <w:r w:rsidRPr="00825246">
              <w:rPr>
                <w:sz w:val="22"/>
                <w:szCs w:val="22"/>
                <w:shd w:val="clear" w:color="auto" w:fill="FFFFFF"/>
              </w:rPr>
              <w:t>Various components as required for the assembled part can be made using the following shops: </w:t>
            </w:r>
          </w:p>
          <w:p w14:paraId="0AFCBA8F" w14:textId="77777777" w:rsidR="00FE7603" w:rsidRPr="00825246" w:rsidRDefault="00FE7603" w:rsidP="00E27857">
            <w:pPr>
              <w:autoSpaceDE w:val="0"/>
              <w:autoSpaceDN w:val="0"/>
              <w:adjustRightInd w:val="0"/>
              <w:jc w:val="both"/>
              <w:rPr>
                <w:b/>
                <w:bCs/>
                <w:sz w:val="22"/>
                <w:szCs w:val="22"/>
              </w:rPr>
            </w:pPr>
            <w:r w:rsidRPr="00825246">
              <w:rPr>
                <w:b/>
                <w:bCs/>
                <w:sz w:val="22"/>
                <w:szCs w:val="22"/>
              </w:rPr>
              <w:t xml:space="preserve">Sheet Metal Working: </w:t>
            </w:r>
          </w:p>
          <w:p w14:paraId="1C8DA916" w14:textId="77777777" w:rsidR="00FE7603" w:rsidRPr="00825246" w:rsidRDefault="00FE7603" w:rsidP="00E27857">
            <w:pPr>
              <w:autoSpaceDE w:val="0"/>
              <w:autoSpaceDN w:val="0"/>
              <w:adjustRightInd w:val="0"/>
              <w:jc w:val="both"/>
              <w:rPr>
                <w:sz w:val="22"/>
                <w:szCs w:val="22"/>
              </w:rPr>
            </w:pPr>
            <w:r w:rsidRPr="00825246">
              <w:rPr>
                <w:sz w:val="22"/>
                <w:szCs w:val="22"/>
              </w:rPr>
              <w:t xml:space="preserve">Development, sheet cutting and fabrication of designated job using sheet metal (ferrous/nonferrous); Joining of required portions by soldering, in case part is desired to be made leak proof. </w:t>
            </w:r>
          </w:p>
          <w:p w14:paraId="019C801F" w14:textId="77777777" w:rsidR="00FE7603" w:rsidRPr="00825246" w:rsidRDefault="00FE7603" w:rsidP="00E27857">
            <w:pPr>
              <w:autoSpaceDE w:val="0"/>
              <w:autoSpaceDN w:val="0"/>
              <w:adjustRightInd w:val="0"/>
              <w:jc w:val="both"/>
              <w:rPr>
                <w:b/>
                <w:bCs/>
                <w:sz w:val="22"/>
                <w:szCs w:val="22"/>
              </w:rPr>
            </w:pPr>
            <w:r w:rsidRPr="00825246">
              <w:rPr>
                <w:b/>
                <w:bCs/>
                <w:sz w:val="22"/>
                <w:szCs w:val="22"/>
              </w:rPr>
              <w:t xml:space="preserve">Pattern Making and Foundry: </w:t>
            </w:r>
          </w:p>
          <w:p w14:paraId="6BEBD18B" w14:textId="77777777" w:rsidR="00FE7603" w:rsidRPr="00825246" w:rsidRDefault="00FE7603" w:rsidP="00E27857">
            <w:pPr>
              <w:autoSpaceDE w:val="0"/>
              <w:autoSpaceDN w:val="0"/>
              <w:adjustRightInd w:val="0"/>
              <w:jc w:val="both"/>
              <w:rPr>
                <w:sz w:val="22"/>
                <w:szCs w:val="22"/>
              </w:rPr>
            </w:pPr>
            <w:r w:rsidRPr="00825246">
              <w:rPr>
                <w:sz w:val="22"/>
                <w:szCs w:val="22"/>
              </w:rPr>
              <w:t xml:space="preserve">Making of suitable pattern (wood); making of sand </w:t>
            </w:r>
            <w:proofErr w:type="spellStart"/>
            <w:r w:rsidRPr="00825246">
              <w:rPr>
                <w:sz w:val="22"/>
                <w:szCs w:val="22"/>
              </w:rPr>
              <w:t>mould</w:t>
            </w:r>
            <w:proofErr w:type="spellEnd"/>
            <w:r w:rsidRPr="00825246">
              <w:rPr>
                <w:sz w:val="22"/>
                <w:szCs w:val="22"/>
              </w:rPr>
              <w:t>, melting of non-ferrous metal/alloy (Al or Al alloys), pouring, solidification. Observation/identification of various defects appeared on the component.</w:t>
            </w:r>
          </w:p>
          <w:p w14:paraId="50D2A8BF" w14:textId="77777777" w:rsidR="00FE7603" w:rsidRPr="00825246" w:rsidRDefault="00FE7603" w:rsidP="00E27857">
            <w:pPr>
              <w:autoSpaceDE w:val="0"/>
              <w:autoSpaceDN w:val="0"/>
              <w:adjustRightInd w:val="0"/>
              <w:jc w:val="both"/>
              <w:rPr>
                <w:b/>
                <w:bCs/>
                <w:sz w:val="22"/>
                <w:szCs w:val="22"/>
              </w:rPr>
            </w:pPr>
            <w:r w:rsidRPr="00825246">
              <w:rPr>
                <w:b/>
                <w:bCs/>
                <w:sz w:val="22"/>
                <w:szCs w:val="22"/>
              </w:rPr>
              <w:t xml:space="preserve">Joining: </w:t>
            </w:r>
          </w:p>
          <w:p w14:paraId="3CA0984E" w14:textId="77777777" w:rsidR="00FE7603" w:rsidRPr="00825246" w:rsidRDefault="00FE7603" w:rsidP="00E27857">
            <w:pPr>
              <w:autoSpaceDE w:val="0"/>
              <w:autoSpaceDN w:val="0"/>
              <w:adjustRightInd w:val="0"/>
              <w:jc w:val="both"/>
              <w:rPr>
                <w:sz w:val="22"/>
                <w:szCs w:val="22"/>
              </w:rPr>
            </w:pPr>
            <w:r w:rsidRPr="00825246">
              <w:rPr>
                <w:sz w:val="22"/>
                <w:szCs w:val="22"/>
              </w:rPr>
              <w:t xml:space="preserve">Butt/lap/corner joint job fabrication as </w:t>
            </w:r>
            <w:proofErr w:type="gramStart"/>
            <w:r w:rsidRPr="00825246">
              <w:rPr>
                <w:sz w:val="22"/>
                <w:szCs w:val="22"/>
              </w:rPr>
              <w:t>required  of</w:t>
            </w:r>
            <w:proofErr w:type="gramEnd"/>
            <w:r w:rsidRPr="00825246">
              <w:rPr>
                <w:sz w:val="22"/>
                <w:szCs w:val="22"/>
              </w:rPr>
              <w:t xml:space="preserve"> low carbon steel plates; weld quality inspection by dye-penetration test (non-destructive testing approach)of the component made. Demonstration of semi-automatic Gas Metal Arc welding (GMAW).</w:t>
            </w:r>
          </w:p>
          <w:p w14:paraId="77FFB7E8" w14:textId="77777777" w:rsidR="00FE7603" w:rsidRPr="00825246" w:rsidRDefault="00FE7603" w:rsidP="00E27857">
            <w:pPr>
              <w:autoSpaceDE w:val="0"/>
              <w:autoSpaceDN w:val="0"/>
              <w:adjustRightInd w:val="0"/>
              <w:jc w:val="both"/>
              <w:rPr>
                <w:b/>
                <w:bCs/>
                <w:sz w:val="22"/>
                <w:szCs w:val="22"/>
              </w:rPr>
            </w:pPr>
            <w:r w:rsidRPr="00825246">
              <w:rPr>
                <w:b/>
                <w:bCs/>
                <w:sz w:val="22"/>
                <w:szCs w:val="22"/>
              </w:rPr>
              <w:t>Conventional machining:</w:t>
            </w:r>
          </w:p>
          <w:p w14:paraId="283F3BBD" w14:textId="77777777" w:rsidR="00FE7603" w:rsidRPr="00825246" w:rsidRDefault="00FE7603" w:rsidP="00E27857">
            <w:pPr>
              <w:autoSpaceDE w:val="0"/>
              <w:autoSpaceDN w:val="0"/>
              <w:adjustRightInd w:val="0"/>
              <w:jc w:val="both"/>
              <w:rPr>
                <w:sz w:val="22"/>
                <w:szCs w:val="22"/>
              </w:rPr>
            </w:pPr>
            <w:r w:rsidRPr="00825246">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1CE39043" w14:textId="77777777" w:rsidR="00FE7603" w:rsidRPr="00825246" w:rsidRDefault="00FE7603" w:rsidP="00E27857">
            <w:pPr>
              <w:autoSpaceDE w:val="0"/>
              <w:autoSpaceDN w:val="0"/>
              <w:adjustRightInd w:val="0"/>
              <w:jc w:val="both"/>
              <w:rPr>
                <w:b/>
                <w:bCs/>
                <w:sz w:val="22"/>
                <w:szCs w:val="22"/>
              </w:rPr>
            </w:pPr>
            <w:r w:rsidRPr="00825246">
              <w:rPr>
                <w:b/>
                <w:bCs/>
                <w:sz w:val="22"/>
                <w:szCs w:val="22"/>
              </w:rPr>
              <w:t xml:space="preserve">CNC </w:t>
            </w:r>
            <w:proofErr w:type="spellStart"/>
            <w:r w:rsidRPr="00825246">
              <w:rPr>
                <w:b/>
                <w:bCs/>
                <w:sz w:val="22"/>
                <w:szCs w:val="22"/>
              </w:rPr>
              <w:t>centre</w:t>
            </w:r>
            <w:proofErr w:type="spellEnd"/>
            <w:r w:rsidRPr="00825246">
              <w:rPr>
                <w:b/>
                <w:bCs/>
                <w:sz w:val="22"/>
                <w:szCs w:val="22"/>
              </w:rPr>
              <w:t xml:space="preserve">: </w:t>
            </w:r>
          </w:p>
          <w:p w14:paraId="61222292" w14:textId="77777777" w:rsidR="00FE7603" w:rsidRPr="00825246" w:rsidRDefault="00FE7603" w:rsidP="00E27857">
            <w:pPr>
              <w:autoSpaceDE w:val="0"/>
              <w:autoSpaceDN w:val="0"/>
              <w:adjustRightInd w:val="0"/>
              <w:jc w:val="both"/>
              <w:rPr>
                <w:sz w:val="22"/>
                <w:szCs w:val="22"/>
              </w:rPr>
            </w:pPr>
            <w:r w:rsidRPr="00825246">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759518C5" w14:textId="77777777" w:rsidR="00FE7603" w:rsidRPr="00825246" w:rsidRDefault="00FE7603" w:rsidP="00E27857">
            <w:pPr>
              <w:autoSpaceDE w:val="0"/>
              <w:autoSpaceDN w:val="0"/>
              <w:adjustRightInd w:val="0"/>
              <w:jc w:val="both"/>
              <w:rPr>
                <w:b/>
                <w:bCs/>
                <w:sz w:val="22"/>
                <w:szCs w:val="22"/>
              </w:rPr>
            </w:pPr>
            <w:r w:rsidRPr="00825246">
              <w:rPr>
                <w:b/>
                <w:bCs/>
                <w:sz w:val="22"/>
                <w:szCs w:val="22"/>
              </w:rPr>
              <w:t>3D printing (Fused Filament Fabrication): (2 weeks)</w:t>
            </w:r>
          </w:p>
          <w:p w14:paraId="73E446AF" w14:textId="77777777" w:rsidR="00FE7603" w:rsidRPr="00825246" w:rsidRDefault="00FE7603" w:rsidP="00E27857">
            <w:pPr>
              <w:autoSpaceDE w:val="0"/>
              <w:autoSpaceDN w:val="0"/>
              <w:adjustRightInd w:val="0"/>
              <w:jc w:val="both"/>
              <w:rPr>
                <w:sz w:val="22"/>
                <w:szCs w:val="22"/>
              </w:rPr>
            </w:pPr>
            <w:r w:rsidRPr="00825246">
              <w:rPr>
                <w:sz w:val="22"/>
                <w:szCs w:val="22"/>
              </w:rPr>
              <w:t>Create the model, select appropriate slicing and path for fabrication of a 3D job by layer deposition (additive manufacturing approach) using polymeric material. Demonstration on pattern fabrication using 3D printing.</w:t>
            </w:r>
          </w:p>
        </w:tc>
      </w:tr>
      <w:tr w:rsidR="00FE7603" w:rsidRPr="00825246" w14:paraId="7E02E943" w14:textId="77777777" w:rsidTr="00E27857">
        <w:tc>
          <w:tcPr>
            <w:tcW w:w="1871" w:type="dxa"/>
          </w:tcPr>
          <w:p w14:paraId="075F765C" w14:textId="77777777" w:rsidR="00FE7603" w:rsidRPr="00825246" w:rsidRDefault="00FE7603" w:rsidP="00E27857">
            <w:pPr>
              <w:rPr>
                <w:sz w:val="22"/>
                <w:szCs w:val="22"/>
              </w:rPr>
            </w:pPr>
            <w:r w:rsidRPr="00825246">
              <w:rPr>
                <w:sz w:val="22"/>
                <w:szCs w:val="22"/>
              </w:rPr>
              <w:t xml:space="preserve">Learning Outcome      </w:t>
            </w:r>
          </w:p>
        </w:tc>
        <w:tc>
          <w:tcPr>
            <w:tcW w:w="9071" w:type="dxa"/>
          </w:tcPr>
          <w:p w14:paraId="744C543A" w14:textId="77777777" w:rsidR="00FE7603" w:rsidRPr="00825246" w:rsidRDefault="00FE7603" w:rsidP="00B744B2">
            <w:pPr>
              <w:pStyle w:val="ListParagraph"/>
              <w:numPr>
                <w:ilvl w:val="0"/>
                <w:numId w:val="106"/>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This course would enable the students to develop the concept of design, fabrication (subtractive and additive) for various engineering applications</w:t>
            </w:r>
            <w:r w:rsidRPr="00825246">
              <w:rPr>
                <w:rFonts w:ascii="Times New Roman" w:hAnsi="Times New Roman" w:cs="Times New Roman"/>
                <w:b/>
                <w:bCs/>
                <w:szCs w:val="22"/>
              </w:rPr>
              <w:t>.</w:t>
            </w:r>
            <w:r w:rsidRPr="00825246">
              <w:rPr>
                <w:rFonts w:ascii="Times New Roman" w:hAnsi="Times New Roman" w:cs="Times New Roman"/>
                <w:szCs w:val="22"/>
              </w:rPr>
              <w:t xml:space="preserve"> Fabrication of components and assemble them.</w:t>
            </w:r>
          </w:p>
          <w:p w14:paraId="2F4826BD" w14:textId="77777777" w:rsidR="00FE7603" w:rsidRPr="00825246" w:rsidRDefault="00FE7603" w:rsidP="00B744B2">
            <w:pPr>
              <w:pStyle w:val="ListParagraph"/>
              <w:numPr>
                <w:ilvl w:val="0"/>
                <w:numId w:val="106"/>
              </w:numPr>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The practical skill and hands on experience for various fabrication methods from bulk, sheet metal using conventional as well as CNC machines.</w:t>
            </w:r>
          </w:p>
        </w:tc>
      </w:tr>
      <w:tr w:rsidR="00FE7603" w:rsidRPr="00825246" w14:paraId="20E01177" w14:textId="77777777" w:rsidTr="00E27857">
        <w:tc>
          <w:tcPr>
            <w:tcW w:w="1871" w:type="dxa"/>
          </w:tcPr>
          <w:p w14:paraId="50BBAFEB" w14:textId="77777777" w:rsidR="00FE7603" w:rsidRPr="00825246" w:rsidRDefault="00FE7603" w:rsidP="00E27857">
            <w:pPr>
              <w:rPr>
                <w:sz w:val="22"/>
                <w:szCs w:val="22"/>
              </w:rPr>
            </w:pPr>
            <w:r w:rsidRPr="00825246">
              <w:rPr>
                <w:sz w:val="22"/>
                <w:szCs w:val="22"/>
              </w:rPr>
              <w:t>Assessment Method</w:t>
            </w:r>
          </w:p>
        </w:tc>
        <w:tc>
          <w:tcPr>
            <w:tcW w:w="9071" w:type="dxa"/>
          </w:tcPr>
          <w:p w14:paraId="4B589885" w14:textId="77777777" w:rsidR="00FE7603" w:rsidRPr="00825246" w:rsidRDefault="00FE7603" w:rsidP="00E27857">
            <w:pPr>
              <w:jc w:val="both"/>
              <w:rPr>
                <w:sz w:val="22"/>
                <w:szCs w:val="22"/>
              </w:rPr>
            </w:pPr>
            <w:r w:rsidRPr="00825246">
              <w:rPr>
                <w:sz w:val="22"/>
                <w:szCs w:val="22"/>
              </w:rPr>
              <w:t xml:space="preserve">Fabrication of components in each of the shops required for assembly of the given part; submission of reports for each shop, and quiz assessment. </w:t>
            </w:r>
          </w:p>
        </w:tc>
      </w:tr>
    </w:tbl>
    <w:p w14:paraId="4F0AD254" w14:textId="77777777" w:rsidR="00FE7603" w:rsidRPr="00825246" w:rsidRDefault="00FE7603" w:rsidP="00FE7603">
      <w:pPr>
        <w:autoSpaceDE w:val="0"/>
        <w:autoSpaceDN w:val="0"/>
        <w:adjustRightInd w:val="0"/>
        <w:jc w:val="both"/>
        <w:rPr>
          <w:b/>
          <w:sz w:val="22"/>
          <w:szCs w:val="22"/>
        </w:rPr>
      </w:pPr>
      <w:r w:rsidRPr="00825246">
        <w:rPr>
          <w:b/>
          <w:sz w:val="22"/>
          <w:szCs w:val="22"/>
        </w:rPr>
        <w:t>Text and Reference books:</w:t>
      </w:r>
    </w:p>
    <w:p w14:paraId="6D33C105" w14:textId="77777777" w:rsidR="00FE7603" w:rsidRPr="00825246" w:rsidRDefault="00FE7603" w:rsidP="00B744B2">
      <w:pPr>
        <w:pStyle w:val="ListParagraph"/>
        <w:numPr>
          <w:ilvl w:val="0"/>
          <w:numId w:val="108"/>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Hajra</w:t>
      </w:r>
      <w:proofErr w:type="spellEnd"/>
      <w:r w:rsidRPr="00825246">
        <w:rPr>
          <w:rFonts w:ascii="Times New Roman" w:hAnsi="Times New Roman" w:cs="Times New Roman"/>
          <w:szCs w:val="22"/>
        </w:rPr>
        <w:t xml:space="preserve"> Choudhury, </w:t>
      </w:r>
      <w:proofErr w:type="spellStart"/>
      <w:r w:rsidRPr="00825246">
        <w:rPr>
          <w:rFonts w:ascii="Times New Roman" w:hAnsi="Times New Roman" w:cs="Times New Roman"/>
          <w:szCs w:val="22"/>
        </w:rPr>
        <w:t>HazraChoudhary</w:t>
      </w:r>
      <w:proofErr w:type="spellEnd"/>
      <w:r w:rsidRPr="00825246">
        <w:rPr>
          <w:rFonts w:ascii="Times New Roman" w:hAnsi="Times New Roman" w:cs="Times New Roman"/>
          <w:szCs w:val="22"/>
        </w:rPr>
        <w:t xml:space="preserve"> and </w:t>
      </w:r>
      <w:proofErr w:type="spellStart"/>
      <w:r w:rsidRPr="00825246">
        <w:rPr>
          <w:rFonts w:ascii="Times New Roman" w:hAnsi="Times New Roman" w:cs="Times New Roman"/>
          <w:szCs w:val="22"/>
        </w:rPr>
        <w:t>Nirjhar</w:t>
      </w:r>
      <w:proofErr w:type="spellEnd"/>
      <w:r w:rsidRPr="00825246">
        <w:rPr>
          <w:rFonts w:ascii="Times New Roman" w:hAnsi="Times New Roman" w:cs="Times New Roman"/>
          <w:szCs w:val="22"/>
        </w:rPr>
        <w:t xml:space="preserve"> Roy, 2007, Elements of Workshop Technology, vol. </w:t>
      </w:r>
      <w:proofErr w:type="spellStart"/>
      <w:proofErr w:type="gramStart"/>
      <w:r w:rsidRPr="00825246">
        <w:rPr>
          <w:rFonts w:ascii="Times New Roman" w:hAnsi="Times New Roman" w:cs="Times New Roman"/>
          <w:szCs w:val="22"/>
        </w:rPr>
        <w:t>I,Mediapromoters</w:t>
      </w:r>
      <w:proofErr w:type="spellEnd"/>
      <w:proofErr w:type="gramEnd"/>
      <w:r w:rsidRPr="00825246">
        <w:rPr>
          <w:rFonts w:ascii="Times New Roman" w:hAnsi="Times New Roman" w:cs="Times New Roman"/>
          <w:szCs w:val="22"/>
        </w:rPr>
        <w:t xml:space="preserve"> and Publishers Pvt. Ltd.</w:t>
      </w:r>
    </w:p>
    <w:p w14:paraId="7580DB38" w14:textId="77777777" w:rsidR="00FE7603" w:rsidRPr="00825246" w:rsidRDefault="00FE7603" w:rsidP="00B744B2">
      <w:pPr>
        <w:pStyle w:val="ListParagraph"/>
        <w:numPr>
          <w:ilvl w:val="0"/>
          <w:numId w:val="108"/>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W A J Chapman, Workshop Technology, 1998, Part -1, 1st South Asian Edition, Viva Book Pvt Ltd.</w:t>
      </w:r>
    </w:p>
    <w:p w14:paraId="6B66DDAA" w14:textId="77777777" w:rsidR="00FE7603" w:rsidRPr="00825246" w:rsidRDefault="00FE7603" w:rsidP="00B744B2">
      <w:pPr>
        <w:pStyle w:val="ListParagraph"/>
        <w:numPr>
          <w:ilvl w:val="0"/>
          <w:numId w:val="108"/>
        </w:numPr>
        <w:autoSpaceDE w:val="0"/>
        <w:autoSpaceDN w:val="0"/>
        <w:adjustRightInd w:val="0"/>
        <w:spacing w:after="0" w:line="240" w:lineRule="auto"/>
        <w:contextualSpacing w:val="0"/>
        <w:jc w:val="both"/>
        <w:rPr>
          <w:rFonts w:ascii="Times New Roman" w:hAnsi="Times New Roman" w:cs="Times New Roman"/>
          <w:szCs w:val="22"/>
        </w:rPr>
      </w:pPr>
      <w:r w:rsidRPr="00825246">
        <w:rPr>
          <w:rFonts w:ascii="Times New Roman" w:hAnsi="Times New Roman" w:cs="Times New Roman"/>
          <w:szCs w:val="22"/>
        </w:rPr>
        <w:t>P.N. Rao, 2009, Manufacturing Technology, Vol.1, 3rd Ed., Tata McGraw Hill Publishing Company.</w:t>
      </w:r>
    </w:p>
    <w:p w14:paraId="6452B95E" w14:textId="77777777" w:rsidR="00FE7603" w:rsidRPr="00825246" w:rsidRDefault="00FE7603" w:rsidP="00B744B2">
      <w:pPr>
        <w:pStyle w:val="ListParagraph"/>
        <w:numPr>
          <w:ilvl w:val="0"/>
          <w:numId w:val="108"/>
        </w:numPr>
        <w:autoSpaceDE w:val="0"/>
        <w:autoSpaceDN w:val="0"/>
        <w:adjustRightInd w:val="0"/>
        <w:spacing w:after="0" w:line="240" w:lineRule="auto"/>
        <w:contextualSpacing w:val="0"/>
        <w:jc w:val="both"/>
        <w:rPr>
          <w:rFonts w:ascii="Times New Roman" w:hAnsi="Times New Roman" w:cs="Times New Roman"/>
          <w:szCs w:val="22"/>
        </w:rPr>
      </w:pPr>
      <w:proofErr w:type="spellStart"/>
      <w:r w:rsidRPr="00825246">
        <w:rPr>
          <w:rFonts w:ascii="Times New Roman" w:hAnsi="Times New Roman" w:cs="Times New Roman"/>
          <w:szCs w:val="22"/>
        </w:rPr>
        <w:t>M.Adithan</w:t>
      </w:r>
      <w:proofErr w:type="spellEnd"/>
      <w:r w:rsidRPr="00825246">
        <w:rPr>
          <w:rFonts w:ascii="Times New Roman" w:hAnsi="Times New Roman" w:cs="Times New Roman"/>
          <w:szCs w:val="22"/>
        </w:rPr>
        <w:t xml:space="preserve">, B.S. </w:t>
      </w:r>
      <w:proofErr w:type="spellStart"/>
      <w:r w:rsidRPr="00825246">
        <w:rPr>
          <w:rFonts w:ascii="Times New Roman" w:hAnsi="Times New Roman" w:cs="Times New Roman"/>
          <w:szCs w:val="22"/>
        </w:rPr>
        <w:t>Pabla</w:t>
      </w:r>
      <w:proofErr w:type="spellEnd"/>
      <w:r w:rsidRPr="00825246">
        <w:rPr>
          <w:rFonts w:ascii="Times New Roman" w:hAnsi="Times New Roman" w:cs="Times New Roman"/>
          <w:szCs w:val="22"/>
        </w:rPr>
        <w:t>, 2012, CNC machines, New Age International Publishers</w:t>
      </w:r>
    </w:p>
    <w:p w14:paraId="549E39AB" w14:textId="77777777" w:rsidR="00FE7603" w:rsidRDefault="00FE7603" w:rsidP="00FE7603">
      <w:r>
        <w:br w:type="page"/>
      </w:r>
    </w:p>
    <w:tbl>
      <w:tblPr>
        <w:tblStyle w:val="TableGrid"/>
        <w:tblW w:w="5000" w:type="pct"/>
        <w:tblLook w:val="04A0" w:firstRow="1" w:lastRow="0" w:firstColumn="1" w:lastColumn="0" w:noHBand="0" w:noVBand="1"/>
      </w:tblPr>
      <w:tblGrid>
        <w:gridCol w:w="2546"/>
        <w:gridCol w:w="8244"/>
      </w:tblGrid>
      <w:tr w:rsidR="00FE7603" w:rsidRPr="00825246" w14:paraId="70F71481" w14:textId="77777777" w:rsidTr="00E27857">
        <w:tc>
          <w:tcPr>
            <w:tcW w:w="1180" w:type="pct"/>
          </w:tcPr>
          <w:p w14:paraId="55172BE3" w14:textId="77777777" w:rsidR="00FE7603" w:rsidRPr="00825246" w:rsidRDefault="00FE7603" w:rsidP="00E27857">
            <w:pPr>
              <w:rPr>
                <w:sz w:val="22"/>
                <w:szCs w:val="22"/>
              </w:rPr>
            </w:pPr>
            <w:r w:rsidRPr="00825246">
              <w:rPr>
                <w:b/>
                <w:bCs/>
                <w:sz w:val="22"/>
                <w:szCs w:val="22"/>
              </w:rPr>
              <w:lastRenderedPageBreak/>
              <w:t>Course Number</w:t>
            </w:r>
          </w:p>
        </w:tc>
        <w:tc>
          <w:tcPr>
            <w:tcW w:w="3820" w:type="pct"/>
          </w:tcPr>
          <w:p w14:paraId="74FB8A57" w14:textId="77777777" w:rsidR="00FE7603" w:rsidRPr="00825246" w:rsidRDefault="00FE7603" w:rsidP="00E27857">
            <w:pPr>
              <w:rPr>
                <w:b/>
                <w:sz w:val="22"/>
                <w:szCs w:val="22"/>
              </w:rPr>
            </w:pPr>
            <w:r w:rsidRPr="00825246">
              <w:rPr>
                <w:rFonts w:eastAsia="Arial"/>
                <w:b/>
                <w:sz w:val="22"/>
                <w:szCs w:val="22"/>
              </w:rPr>
              <w:t>ME1102/ME1202</w:t>
            </w:r>
          </w:p>
        </w:tc>
      </w:tr>
      <w:tr w:rsidR="00FE7603" w:rsidRPr="00825246" w14:paraId="73253F73" w14:textId="77777777" w:rsidTr="00E27857">
        <w:tc>
          <w:tcPr>
            <w:tcW w:w="1180" w:type="pct"/>
          </w:tcPr>
          <w:p w14:paraId="51DA7E17" w14:textId="77777777" w:rsidR="00FE7603" w:rsidRPr="00825246" w:rsidRDefault="00FE7603" w:rsidP="00E27857">
            <w:pPr>
              <w:rPr>
                <w:sz w:val="22"/>
                <w:szCs w:val="22"/>
              </w:rPr>
            </w:pPr>
            <w:r w:rsidRPr="00825246">
              <w:rPr>
                <w:b/>
                <w:bCs/>
                <w:sz w:val="22"/>
                <w:szCs w:val="22"/>
              </w:rPr>
              <w:t>Course Number</w:t>
            </w:r>
          </w:p>
        </w:tc>
        <w:tc>
          <w:tcPr>
            <w:tcW w:w="3820" w:type="pct"/>
          </w:tcPr>
          <w:p w14:paraId="4624217B" w14:textId="77777777" w:rsidR="00FE7603" w:rsidRPr="00825246" w:rsidRDefault="00FE7603" w:rsidP="00E27857">
            <w:pPr>
              <w:rPr>
                <w:b/>
                <w:sz w:val="22"/>
                <w:szCs w:val="22"/>
              </w:rPr>
            </w:pPr>
            <w:r w:rsidRPr="00825246">
              <w:rPr>
                <w:b/>
                <w:sz w:val="22"/>
                <w:szCs w:val="22"/>
              </w:rPr>
              <w:t>Engineering Mechanics</w:t>
            </w:r>
          </w:p>
        </w:tc>
      </w:tr>
      <w:tr w:rsidR="00FE7603" w:rsidRPr="00825246" w14:paraId="3E87C6BD" w14:textId="77777777" w:rsidTr="00E27857">
        <w:tc>
          <w:tcPr>
            <w:tcW w:w="1180" w:type="pct"/>
          </w:tcPr>
          <w:p w14:paraId="770021D3" w14:textId="77777777" w:rsidR="00FE7603" w:rsidRPr="00825246" w:rsidRDefault="00FE7603" w:rsidP="00E27857">
            <w:pPr>
              <w:rPr>
                <w:sz w:val="22"/>
                <w:szCs w:val="22"/>
              </w:rPr>
            </w:pPr>
            <w:r w:rsidRPr="00825246">
              <w:rPr>
                <w:b/>
                <w:bCs/>
                <w:sz w:val="22"/>
                <w:szCs w:val="22"/>
              </w:rPr>
              <w:t>L-T-P-C</w:t>
            </w:r>
          </w:p>
        </w:tc>
        <w:tc>
          <w:tcPr>
            <w:tcW w:w="3820" w:type="pct"/>
          </w:tcPr>
          <w:p w14:paraId="5B1E9004" w14:textId="77777777" w:rsidR="00FE7603" w:rsidRPr="00825246" w:rsidRDefault="00FE7603" w:rsidP="00E27857">
            <w:pPr>
              <w:rPr>
                <w:sz w:val="22"/>
                <w:szCs w:val="22"/>
              </w:rPr>
            </w:pPr>
            <w:r w:rsidRPr="00825246">
              <w:rPr>
                <w:sz w:val="22"/>
                <w:szCs w:val="22"/>
              </w:rPr>
              <w:t>3-1-0-4</w:t>
            </w:r>
          </w:p>
        </w:tc>
      </w:tr>
      <w:tr w:rsidR="00FE7603" w:rsidRPr="00825246" w14:paraId="31EE0D78" w14:textId="77777777" w:rsidTr="00E27857">
        <w:tc>
          <w:tcPr>
            <w:tcW w:w="1180" w:type="pct"/>
          </w:tcPr>
          <w:p w14:paraId="79E01FF7" w14:textId="77777777" w:rsidR="00FE7603" w:rsidRPr="00825246" w:rsidRDefault="00FE7603" w:rsidP="00E27857">
            <w:pPr>
              <w:rPr>
                <w:sz w:val="22"/>
                <w:szCs w:val="22"/>
              </w:rPr>
            </w:pPr>
            <w:r w:rsidRPr="00825246">
              <w:rPr>
                <w:b/>
                <w:bCs/>
                <w:sz w:val="22"/>
                <w:szCs w:val="22"/>
              </w:rPr>
              <w:t>Pre-requisites</w:t>
            </w:r>
          </w:p>
        </w:tc>
        <w:tc>
          <w:tcPr>
            <w:tcW w:w="3820" w:type="pct"/>
          </w:tcPr>
          <w:p w14:paraId="263748BC" w14:textId="77777777" w:rsidR="00FE7603" w:rsidRPr="00825246" w:rsidRDefault="00FE7603" w:rsidP="00E27857">
            <w:pPr>
              <w:ind w:left="4" w:right="112" w:hanging="10"/>
              <w:jc w:val="both"/>
              <w:rPr>
                <w:bCs/>
                <w:sz w:val="22"/>
                <w:szCs w:val="22"/>
              </w:rPr>
            </w:pPr>
            <w:r w:rsidRPr="00825246">
              <w:rPr>
                <w:rFonts w:eastAsia="Arial"/>
                <w:bCs/>
                <w:sz w:val="22"/>
                <w:szCs w:val="22"/>
              </w:rPr>
              <w:t>Nil</w:t>
            </w:r>
          </w:p>
        </w:tc>
      </w:tr>
      <w:tr w:rsidR="00FE7603" w:rsidRPr="00825246" w14:paraId="70BFE1E0" w14:textId="77777777" w:rsidTr="00E27857">
        <w:tc>
          <w:tcPr>
            <w:tcW w:w="1180" w:type="pct"/>
          </w:tcPr>
          <w:p w14:paraId="14877EC7" w14:textId="77777777" w:rsidR="00FE7603" w:rsidRPr="00825246" w:rsidRDefault="00FE7603" w:rsidP="00E27857">
            <w:pPr>
              <w:rPr>
                <w:sz w:val="22"/>
                <w:szCs w:val="22"/>
              </w:rPr>
            </w:pPr>
            <w:r w:rsidRPr="00825246">
              <w:rPr>
                <w:b/>
                <w:bCs/>
                <w:sz w:val="22"/>
                <w:szCs w:val="22"/>
              </w:rPr>
              <w:t>Semester</w:t>
            </w:r>
          </w:p>
        </w:tc>
        <w:tc>
          <w:tcPr>
            <w:tcW w:w="3820" w:type="pct"/>
          </w:tcPr>
          <w:p w14:paraId="2D174507" w14:textId="77777777" w:rsidR="00FE7603" w:rsidRPr="00825246" w:rsidRDefault="00FE7603" w:rsidP="00E27857">
            <w:pPr>
              <w:rPr>
                <w:sz w:val="22"/>
                <w:szCs w:val="22"/>
              </w:rPr>
            </w:pPr>
            <w:r w:rsidRPr="00825246">
              <w:rPr>
                <w:sz w:val="22"/>
                <w:szCs w:val="22"/>
              </w:rPr>
              <w:t>Spring</w:t>
            </w:r>
          </w:p>
        </w:tc>
      </w:tr>
      <w:tr w:rsidR="00FE7603" w:rsidRPr="00825246" w14:paraId="4E6C9631" w14:textId="77777777" w:rsidTr="00E27857">
        <w:tc>
          <w:tcPr>
            <w:tcW w:w="1180" w:type="pct"/>
          </w:tcPr>
          <w:p w14:paraId="0C494165" w14:textId="77777777" w:rsidR="00FE7603" w:rsidRPr="00825246" w:rsidRDefault="00FE7603" w:rsidP="00E27857">
            <w:pPr>
              <w:rPr>
                <w:b/>
                <w:bCs/>
                <w:sz w:val="22"/>
                <w:szCs w:val="22"/>
              </w:rPr>
            </w:pPr>
            <w:r w:rsidRPr="00825246">
              <w:rPr>
                <w:b/>
                <w:bCs/>
                <w:sz w:val="22"/>
                <w:szCs w:val="22"/>
              </w:rPr>
              <w:t>Learning Mode</w:t>
            </w:r>
          </w:p>
        </w:tc>
        <w:tc>
          <w:tcPr>
            <w:tcW w:w="3820" w:type="pct"/>
          </w:tcPr>
          <w:p w14:paraId="715E6C45" w14:textId="77777777" w:rsidR="00FE7603" w:rsidRPr="00825246" w:rsidRDefault="00FE7603" w:rsidP="00E27857">
            <w:pPr>
              <w:rPr>
                <w:sz w:val="22"/>
                <w:szCs w:val="22"/>
              </w:rPr>
            </w:pPr>
            <w:r w:rsidRPr="00825246">
              <w:rPr>
                <w:sz w:val="22"/>
                <w:szCs w:val="22"/>
              </w:rPr>
              <w:t>Lectures</w:t>
            </w:r>
          </w:p>
        </w:tc>
      </w:tr>
      <w:tr w:rsidR="00FE7603" w:rsidRPr="00825246" w14:paraId="6272BCD3" w14:textId="77777777" w:rsidTr="00E27857">
        <w:tc>
          <w:tcPr>
            <w:tcW w:w="1180" w:type="pct"/>
          </w:tcPr>
          <w:p w14:paraId="36CAAAD8" w14:textId="77777777" w:rsidR="00FE7603" w:rsidRPr="00825246" w:rsidRDefault="00FE7603" w:rsidP="00E27857">
            <w:pPr>
              <w:rPr>
                <w:b/>
                <w:bCs/>
                <w:sz w:val="22"/>
                <w:szCs w:val="22"/>
              </w:rPr>
            </w:pPr>
            <w:r w:rsidRPr="00825246">
              <w:rPr>
                <w:b/>
                <w:bCs/>
                <w:sz w:val="22"/>
                <w:szCs w:val="22"/>
              </w:rPr>
              <w:t>Learning Objectives</w:t>
            </w:r>
          </w:p>
        </w:tc>
        <w:tc>
          <w:tcPr>
            <w:tcW w:w="3820" w:type="pct"/>
          </w:tcPr>
          <w:p w14:paraId="18090088" w14:textId="77777777" w:rsidR="00FE7603" w:rsidRPr="00825246" w:rsidRDefault="00FE7603" w:rsidP="00E27857">
            <w:pPr>
              <w:pStyle w:val="ListParagraph"/>
              <w:spacing w:after="0" w:line="240" w:lineRule="auto"/>
              <w:ind w:left="360"/>
              <w:contextualSpacing w:val="0"/>
              <w:jc w:val="both"/>
              <w:rPr>
                <w:rFonts w:ascii="Times New Roman" w:eastAsia="Times New Roman" w:hAnsi="Times New Roman" w:cs="Times New Roman"/>
                <w:szCs w:val="22"/>
              </w:rPr>
            </w:pPr>
            <w:r w:rsidRPr="00825246">
              <w:rPr>
                <w:rFonts w:ascii="Times New Roman" w:eastAsia="Times New Roman" w:hAnsi="Times New Roman" w:cs="Times New Roman"/>
                <w:szCs w:val="22"/>
              </w:rPr>
              <w:t>Complies with PLOs 1, 4</w:t>
            </w:r>
          </w:p>
          <w:p w14:paraId="2C660FA3" w14:textId="77777777" w:rsidR="00FE7603" w:rsidRPr="00825246" w:rsidRDefault="00FE7603" w:rsidP="00B744B2">
            <w:pPr>
              <w:pStyle w:val="ListParagraph"/>
              <w:numPr>
                <w:ilvl w:val="0"/>
                <w:numId w:val="111"/>
              </w:numPr>
              <w:spacing w:after="0" w:line="240" w:lineRule="auto"/>
              <w:ind w:left="360"/>
              <w:contextualSpacing w:val="0"/>
              <w:jc w:val="both"/>
              <w:rPr>
                <w:rFonts w:ascii="Times New Roman" w:hAnsi="Times New Roman" w:cs="Times New Roman"/>
                <w:szCs w:val="22"/>
              </w:rPr>
            </w:pPr>
            <w:r w:rsidRPr="00825246">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FE7603" w:rsidRPr="00825246" w14:paraId="0B78CDC1" w14:textId="77777777" w:rsidTr="00E27857">
        <w:tc>
          <w:tcPr>
            <w:tcW w:w="1180" w:type="pct"/>
          </w:tcPr>
          <w:p w14:paraId="66C2D7F8" w14:textId="77777777" w:rsidR="00FE7603" w:rsidRPr="00825246" w:rsidRDefault="00FE7603" w:rsidP="00E27857">
            <w:pPr>
              <w:rPr>
                <w:b/>
                <w:bCs/>
                <w:sz w:val="22"/>
                <w:szCs w:val="22"/>
              </w:rPr>
            </w:pPr>
            <w:r w:rsidRPr="00825246">
              <w:rPr>
                <w:b/>
                <w:bCs/>
                <w:sz w:val="22"/>
                <w:szCs w:val="22"/>
              </w:rPr>
              <w:t>Course Outline</w:t>
            </w:r>
          </w:p>
        </w:tc>
        <w:tc>
          <w:tcPr>
            <w:tcW w:w="3820" w:type="pct"/>
          </w:tcPr>
          <w:p w14:paraId="5BE445D2" w14:textId="77777777" w:rsidR="00FE7603" w:rsidRPr="00825246" w:rsidRDefault="00FE7603" w:rsidP="00B744B2">
            <w:pPr>
              <w:pStyle w:val="ListParagraph"/>
              <w:numPr>
                <w:ilvl w:val="3"/>
                <w:numId w:val="109"/>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Rigid body statics</w:t>
            </w:r>
            <w:r w:rsidRPr="00825246">
              <w:rPr>
                <w:rFonts w:ascii="Times New Roman" w:eastAsia="Arial" w:hAnsi="Times New Roman" w:cs="Times New Roman"/>
                <w:bCs/>
                <w:szCs w:val="22"/>
              </w:rPr>
              <w:t>: Equivalent force system. Equations of equilibrium, Free body diagram, Reaction, Static indeterminacy.</w:t>
            </w:r>
          </w:p>
          <w:p w14:paraId="5F576560" w14:textId="77777777" w:rsidR="00FE7603" w:rsidRPr="00825246" w:rsidRDefault="00FE7603" w:rsidP="00B744B2">
            <w:pPr>
              <w:pStyle w:val="ListParagraph"/>
              <w:numPr>
                <w:ilvl w:val="3"/>
                <w:numId w:val="109"/>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Structures</w:t>
            </w:r>
            <w:r w:rsidRPr="00825246">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36D8F6C8" w14:textId="77777777" w:rsidR="00FE7603" w:rsidRPr="00825246" w:rsidRDefault="00FE7603" w:rsidP="00B744B2">
            <w:pPr>
              <w:pStyle w:val="ListParagraph"/>
              <w:numPr>
                <w:ilvl w:val="3"/>
                <w:numId w:val="109"/>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Friction</w:t>
            </w:r>
            <w:r w:rsidRPr="00825246">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3C802781" w14:textId="77777777" w:rsidR="00FE7603" w:rsidRPr="00825246" w:rsidRDefault="00FE7603" w:rsidP="00B744B2">
            <w:pPr>
              <w:pStyle w:val="ListParagraph"/>
              <w:numPr>
                <w:ilvl w:val="3"/>
                <w:numId w:val="109"/>
              </w:numPr>
              <w:spacing w:after="0" w:line="240" w:lineRule="auto"/>
              <w:ind w:left="425" w:hanging="425"/>
              <w:contextualSpacing w:val="0"/>
              <w:jc w:val="both"/>
              <w:rPr>
                <w:rFonts w:ascii="Times New Roman" w:eastAsia="Arial" w:hAnsi="Times New Roman" w:cs="Times New Roman"/>
                <w:b/>
                <w:szCs w:val="22"/>
              </w:rPr>
            </w:pPr>
            <w:r w:rsidRPr="00825246">
              <w:rPr>
                <w:rFonts w:ascii="Times New Roman" w:eastAsia="Arial" w:hAnsi="Times New Roman" w:cs="Times New Roman"/>
                <w:b/>
                <w:szCs w:val="22"/>
              </w:rPr>
              <w:t>Centroid and Moment of Inertia</w:t>
            </w:r>
          </w:p>
          <w:p w14:paraId="1B785955" w14:textId="77777777" w:rsidR="00FE7603" w:rsidRPr="00825246" w:rsidRDefault="00FE7603" w:rsidP="00B744B2">
            <w:pPr>
              <w:pStyle w:val="ListParagraph"/>
              <w:numPr>
                <w:ilvl w:val="3"/>
                <w:numId w:val="109"/>
              </w:numPr>
              <w:spacing w:after="0" w:line="240" w:lineRule="auto"/>
              <w:ind w:left="425" w:hanging="425"/>
              <w:contextualSpacing w:val="0"/>
              <w:jc w:val="both"/>
              <w:rPr>
                <w:rFonts w:ascii="Times New Roman" w:eastAsia="Arial" w:hAnsi="Times New Roman" w:cs="Times New Roman"/>
                <w:bCs/>
                <w:szCs w:val="22"/>
              </w:rPr>
            </w:pPr>
            <w:r w:rsidRPr="00825246">
              <w:rPr>
                <w:rFonts w:ascii="Times New Roman" w:eastAsia="Arial" w:hAnsi="Times New Roman" w:cs="Times New Roman"/>
                <w:b/>
                <w:szCs w:val="22"/>
              </w:rPr>
              <w:t>Introduction to stress and strain</w:t>
            </w:r>
            <w:r w:rsidRPr="00825246">
              <w:rPr>
                <w:rFonts w:ascii="Times New Roman" w:eastAsia="Arial" w:hAnsi="Times New Roman" w:cs="Times New Roman"/>
                <w:bCs/>
                <w:szCs w:val="22"/>
              </w:rPr>
              <w:t>: Definition of Stress, Normal and shear Stress. Relation between stress and strain, Cauchy formula.</w:t>
            </w:r>
          </w:p>
          <w:p w14:paraId="7307C0B5" w14:textId="77777777" w:rsidR="00FE7603" w:rsidRPr="00825246" w:rsidRDefault="00FE7603" w:rsidP="00E27857">
            <w:pPr>
              <w:rPr>
                <w:sz w:val="22"/>
                <w:szCs w:val="22"/>
              </w:rPr>
            </w:pPr>
            <w:r w:rsidRPr="00825246">
              <w:rPr>
                <w:rFonts w:eastAsia="Arial"/>
                <w:b/>
                <w:sz w:val="22"/>
                <w:szCs w:val="22"/>
              </w:rPr>
              <w:t>Stress in an axially loaded member and stress due to torsion in axisymmetric section</w:t>
            </w:r>
          </w:p>
        </w:tc>
      </w:tr>
      <w:tr w:rsidR="00FE7603" w:rsidRPr="00825246" w14:paraId="422E91A3" w14:textId="77777777" w:rsidTr="00E27857">
        <w:tc>
          <w:tcPr>
            <w:tcW w:w="1180" w:type="pct"/>
          </w:tcPr>
          <w:p w14:paraId="347A0B1A" w14:textId="77777777" w:rsidR="00FE7603" w:rsidRPr="00825246" w:rsidRDefault="00FE7603" w:rsidP="00E27857">
            <w:pPr>
              <w:jc w:val="both"/>
              <w:rPr>
                <w:b/>
                <w:bCs/>
                <w:sz w:val="22"/>
                <w:szCs w:val="22"/>
              </w:rPr>
            </w:pPr>
            <w:r w:rsidRPr="00825246">
              <w:rPr>
                <w:b/>
                <w:bCs/>
                <w:sz w:val="22"/>
                <w:szCs w:val="22"/>
              </w:rPr>
              <w:t>Learning Outcomes:</w:t>
            </w:r>
          </w:p>
          <w:p w14:paraId="4908C1CE" w14:textId="77777777" w:rsidR="00FE7603" w:rsidRPr="00825246" w:rsidRDefault="00FE7603" w:rsidP="00E27857">
            <w:pPr>
              <w:rPr>
                <w:b/>
                <w:bCs/>
                <w:sz w:val="22"/>
                <w:szCs w:val="22"/>
              </w:rPr>
            </w:pPr>
          </w:p>
        </w:tc>
        <w:tc>
          <w:tcPr>
            <w:tcW w:w="3820" w:type="pct"/>
          </w:tcPr>
          <w:p w14:paraId="6FFFE21C" w14:textId="77777777" w:rsidR="00FE7603" w:rsidRPr="00825246" w:rsidRDefault="00FE7603" w:rsidP="00E27857">
            <w:pPr>
              <w:rPr>
                <w:rFonts w:eastAsia="Arial"/>
                <w:bCs/>
                <w:sz w:val="22"/>
                <w:szCs w:val="22"/>
              </w:rPr>
            </w:pPr>
            <w:r w:rsidRPr="00825246">
              <w:rPr>
                <w:rFonts w:eastAsia="Arial"/>
                <w:bCs/>
                <w:sz w:val="22"/>
                <w:szCs w:val="22"/>
              </w:rPr>
              <w:t>Following learning outcomes are expected after going through this course.</w:t>
            </w:r>
          </w:p>
          <w:p w14:paraId="46924A0D" w14:textId="77777777" w:rsidR="00FE7603" w:rsidRPr="00825246" w:rsidRDefault="00FE7603" w:rsidP="00B744B2">
            <w:pPr>
              <w:pStyle w:val="ListParagraph"/>
              <w:numPr>
                <w:ilvl w:val="0"/>
                <w:numId w:val="110"/>
              </w:numPr>
              <w:spacing w:after="0" w:line="240" w:lineRule="auto"/>
              <w:contextualSpacing w:val="0"/>
              <w:rPr>
                <w:rFonts w:ascii="Times New Roman" w:eastAsia="Arial" w:hAnsi="Times New Roman" w:cs="Times New Roman"/>
                <w:bCs/>
                <w:szCs w:val="22"/>
              </w:rPr>
            </w:pPr>
            <w:r w:rsidRPr="00825246">
              <w:rPr>
                <w:rFonts w:ascii="Times New Roman" w:eastAsia="Arial" w:hAnsi="Times New Roman" w:cs="Times New Roman"/>
                <w:bCs/>
                <w:szCs w:val="22"/>
              </w:rPr>
              <w:t>Learn and apply general mathematical and computer skills to solve basic mechanics problems.</w:t>
            </w:r>
          </w:p>
          <w:p w14:paraId="752FB48E" w14:textId="77777777" w:rsidR="00FE7603" w:rsidRPr="00825246" w:rsidRDefault="00FE7603" w:rsidP="00B744B2">
            <w:pPr>
              <w:pStyle w:val="ListParagraph"/>
              <w:numPr>
                <w:ilvl w:val="0"/>
                <w:numId w:val="110"/>
              </w:numPr>
              <w:spacing w:after="0" w:line="240" w:lineRule="auto"/>
              <w:contextualSpacing w:val="0"/>
              <w:rPr>
                <w:rFonts w:ascii="Times New Roman" w:hAnsi="Times New Roman" w:cs="Times New Roman"/>
                <w:szCs w:val="22"/>
              </w:rPr>
            </w:pPr>
            <w:r w:rsidRPr="00825246">
              <w:rPr>
                <w:rFonts w:ascii="Times New Roman" w:eastAsia="Arial" w:hAnsi="Times New Roman" w:cs="Times New Roman"/>
                <w:bCs/>
                <w:szCs w:val="22"/>
              </w:rPr>
              <w:t>Apply the vector-based approach to solve mechanics problems.</w:t>
            </w:r>
          </w:p>
        </w:tc>
      </w:tr>
      <w:tr w:rsidR="00FE7603" w:rsidRPr="00825246" w14:paraId="044DE391" w14:textId="77777777" w:rsidTr="00E27857">
        <w:tc>
          <w:tcPr>
            <w:tcW w:w="1180" w:type="pct"/>
          </w:tcPr>
          <w:p w14:paraId="0F960358" w14:textId="77777777" w:rsidR="00FE7603" w:rsidRPr="00825246" w:rsidRDefault="00FE7603" w:rsidP="00E27857">
            <w:pPr>
              <w:jc w:val="both"/>
              <w:rPr>
                <w:b/>
                <w:bCs/>
                <w:sz w:val="22"/>
                <w:szCs w:val="22"/>
              </w:rPr>
            </w:pPr>
            <w:r w:rsidRPr="00825246">
              <w:rPr>
                <w:b/>
                <w:bCs/>
                <w:sz w:val="22"/>
                <w:szCs w:val="22"/>
              </w:rPr>
              <w:t>Assessment Method</w:t>
            </w:r>
          </w:p>
        </w:tc>
        <w:tc>
          <w:tcPr>
            <w:tcW w:w="3820" w:type="pct"/>
          </w:tcPr>
          <w:p w14:paraId="090AF461" w14:textId="77777777" w:rsidR="00FE7603" w:rsidRPr="00825246" w:rsidRDefault="00FE7603" w:rsidP="00E27857">
            <w:pPr>
              <w:jc w:val="both"/>
              <w:rPr>
                <w:sz w:val="22"/>
                <w:szCs w:val="22"/>
              </w:rPr>
            </w:pPr>
            <w:r w:rsidRPr="00825246">
              <w:rPr>
                <w:sz w:val="22"/>
                <w:szCs w:val="22"/>
                <w:lang w:val="en-IN"/>
              </w:rPr>
              <w:t>Mid semester examination, End semester examination, Class test/Quiz, Tutorials</w:t>
            </w:r>
          </w:p>
        </w:tc>
      </w:tr>
    </w:tbl>
    <w:p w14:paraId="3B1FD93D" w14:textId="77777777" w:rsidR="00FE7603" w:rsidRPr="00825246" w:rsidRDefault="00FE7603" w:rsidP="00FE7603">
      <w:pPr>
        <w:rPr>
          <w:b/>
          <w:bCs/>
          <w:sz w:val="22"/>
          <w:szCs w:val="22"/>
        </w:rPr>
      </w:pPr>
      <w:r w:rsidRPr="00825246">
        <w:rPr>
          <w:b/>
          <w:bCs/>
          <w:sz w:val="22"/>
          <w:szCs w:val="22"/>
        </w:rPr>
        <w:t>Reference Books</w:t>
      </w:r>
    </w:p>
    <w:p w14:paraId="4FDDCF67" w14:textId="77777777" w:rsidR="00FE7603" w:rsidRPr="00825246" w:rsidRDefault="00FE7603" w:rsidP="00B744B2">
      <w:pPr>
        <w:pStyle w:val="ListParagraph"/>
        <w:numPr>
          <w:ilvl w:val="0"/>
          <w:numId w:val="121"/>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H. Shames, Engineering Mechanics: Statics and dynamics, 4th Ed, PHI, 2002.</w:t>
      </w:r>
    </w:p>
    <w:p w14:paraId="0B6A7EE2" w14:textId="77777777" w:rsidR="00FE7603" w:rsidRPr="00825246" w:rsidRDefault="00FE7603" w:rsidP="00B744B2">
      <w:pPr>
        <w:pStyle w:val="ListParagraph"/>
        <w:numPr>
          <w:ilvl w:val="0"/>
          <w:numId w:val="121"/>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F. P. Beer and E. R. Johnston, Vector Mechanics for Engineers, Vol I - Statics, 3rd Ed, Tata McGraw Hill, 2000.</w:t>
      </w:r>
    </w:p>
    <w:p w14:paraId="0F925D20" w14:textId="77777777" w:rsidR="00FE7603" w:rsidRPr="00825246" w:rsidRDefault="00FE7603" w:rsidP="00B744B2">
      <w:pPr>
        <w:pStyle w:val="ListParagraph"/>
        <w:numPr>
          <w:ilvl w:val="0"/>
          <w:numId w:val="121"/>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J. L. Meriam and L. G. </w:t>
      </w:r>
      <w:proofErr w:type="spellStart"/>
      <w:r w:rsidRPr="00825246">
        <w:rPr>
          <w:rFonts w:ascii="Times New Roman" w:eastAsia="Arial" w:hAnsi="Times New Roman" w:cs="Times New Roman"/>
          <w:bCs/>
          <w:szCs w:val="22"/>
        </w:rPr>
        <w:t>Kraige</w:t>
      </w:r>
      <w:proofErr w:type="spellEnd"/>
      <w:r w:rsidRPr="00825246">
        <w:rPr>
          <w:rFonts w:ascii="Times New Roman" w:eastAsia="Arial" w:hAnsi="Times New Roman" w:cs="Times New Roman"/>
          <w:bCs/>
          <w:szCs w:val="22"/>
        </w:rPr>
        <w:t>, Engineering Mechanics, Vol I - Statics, 5th Ed, John Wiley, 2002.</w:t>
      </w:r>
    </w:p>
    <w:p w14:paraId="7D0B50DD" w14:textId="77777777" w:rsidR="00FE7603" w:rsidRPr="00825246" w:rsidRDefault="00FE7603" w:rsidP="00B744B2">
      <w:pPr>
        <w:pStyle w:val="ListParagraph"/>
        <w:numPr>
          <w:ilvl w:val="0"/>
          <w:numId w:val="121"/>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E.P. Popov, Engineering Mechanics of Solids, 2nd Ed, PHI, 1998.</w:t>
      </w:r>
    </w:p>
    <w:p w14:paraId="362A2FFD" w14:textId="77777777" w:rsidR="00FE7603" w:rsidRPr="00825246" w:rsidRDefault="00FE7603" w:rsidP="00B744B2">
      <w:pPr>
        <w:pStyle w:val="ListParagraph"/>
        <w:numPr>
          <w:ilvl w:val="0"/>
          <w:numId w:val="121"/>
        </w:numPr>
        <w:spacing w:after="0" w:line="240" w:lineRule="auto"/>
        <w:contextualSpacing w:val="0"/>
        <w:jc w:val="both"/>
        <w:rPr>
          <w:rFonts w:ascii="Times New Roman" w:eastAsia="Arial" w:hAnsi="Times New Roman" w:cs="Times New Roman"/>
          <w:bCs/>
          <w:szCs w:val="22"/>
        </w:rPr>
      </w:pPr>
      <w:r w:rsidRPr="00825246">
        <w:rPr>
          <w:rFonts w:ascii="Times New Roman" w:eastAsia="Arial" w:hAnsi="Times New Roman" w:cs="Times New Roman"/>
          <w:bCs/>
          <w:szCs w:val="22"/>
        </w:rPr>
        <w:t xml:space="preserve">F. P. Beer and E. R. Johnston, J.T. </w:t>
      </w:r>
      <w:proofErr w:type="spellStart"/>
      <w:r w:rsidRPr="00825246">
        <w:rPr>
          <w:rFonts w:ascii="Times New Roman" w:eastAsia="Arial" w:hAnsi="Times New Roman" w:cs="Times New Roman"/>
          <w:bCs/>
          <w:szCs w:val="22"/>
        </w:rPr>
        <w:t>Dewolf</w:t>
      </w:r>
      <w:proofErr w:type="spellEnd"/>
      <w:r w:rsidRPr="00825246">
        <w:rPr>
          <w:rFonts w:ascii="Times New Roman" w:eastAsia="Arial" w:hAnsi="Times New Roman" w:cs="Times New Roman"/>
          <w:bCs/>
          <w:szCs w:val="22"/>
        </w:rPr>
        <w:t>, and D.F. Mazurek, Mechanics of Materials, 6th Ed, McGraw Hill Education (India) Pvt. Ltd., 2012.</w:t>
      </w:r>
    </w:p>
    <w:p w14:paraId="3EF50A49" w14:textId="77777777" w:rsidR="00FE7603" w:rsidRDefault="00FE7603">
      <w:r>
        <w:br w:type="page"/>
      </w:r>
    </w:p>
    <w:tbl>
      <w:tblPr>
        <w:tblW w:w="0" w:type="auto"/>
        <w:jc w:val="center"/>
        <w:tblLook w:val="04A0" w:firstRow="1" w:lastRow="0" w:firstColumn="1" w:lastColumn="0" w:noHBand="0" w:noVBand="1"/>
      </w:tblPr>
      <w:tblGrid>
        <w:gridCol w:w="717"/>
        <w:gridCol w:w="1283"/>
        <w:gridCol w:w="4086"/>
        <w:gridCol w:w="851"/>
        <w:gridCol w:w="852"/>
        <w:gridCol w:w="851"/>
        <w:gridCol w:w="857"/>
      </w:tblGrid>
      <w:tr w:rsidR="00E27857" w:rsidRPr="000E7F3F" w14:paraId="1018F2AC" w14:textId="77777777" w:rsidTr="00E27857">
        <w:trPr>
          <w:trHeight w:val="240"/>
          <w:jc w:val="center"/>
        </w:trPr>
        <w:tc>
          <w:tcPr>
            <w:tcW w:w="717" w:type="dxa"/>
            <w:tcBorders>
              <w:top w:val="single" w:sz="8" w:space="0" w:color="auto"/>
              <w:left w:val="single" w:sz="8" w:space="0" w:color="auto"/>
              <w:bottom w:val="single" w:sz="8" w:space="0" w:color="auto"/>
              <w:right w:val="single" w:sz="8" w:space="0" w:color="auto"/>
            </w:tcBorders>
            <w:noWrap/>
            <w:vAlign w:val="center"/>
            <w:hideMark/>
          </w:tcPr>
          <w:p w14:paraId="039F71D0" w14:textId="77777777" w:rsidR="00E27857" w:rsidRPr="000E7F3F" w:rsidRDefault="00E27857" w:rsidP="00E27857">
            <w:pPr>
              <w:jc w:val="center"/>
              <w:rPr>
                <w:b/>
                <w:bCs/>
              </w:rPr>
            </w:pPr>
            <w:r w:rsidRPr="000E7F3F">
              <w:rPr>
                <w:b/>
                <w:bCs/>
              </w:rPr>
              <w:lastRenderedPageBreak/>
              <w:t>Sl. No.</w:t>
            </w:r>
          </w:p>
        </w:tc>
        <w:tc>
          <w:tcPr>
            <w:tcW w:w="1283" w:type="dxa"/>
            <w:tcBorders>
              <w:top w:val="single" w:sz="8" w:space="0" w:color="auto"/>
              <w:left w:val="nil"/>
              <w:bottom w:val="single" w:sz="8" w:space="0" w:color="auto"/>
              <w:right w:val="single" w:sz="8" w:space="0" w:color="auto"/>
            </w:tcBorders>
            <w:noWrap/>
            <w:vAlign w:val="center"/>
            <w:hideMark/>
          </w:tcPr>
          <w:p w14:paraId="16DDE539" w14:textId="77777777" w:rsidR="00E27857" w:rsidRPr="000E7F3F" w:rsidRDefault="00E27857" w:rsidP="00E27857">
            <w:pPr>
              <w:jc w:val="center"/>
              <w:rPr>
                <w:b/>
                <w:bCs/>
              </w:rPr>
            </w:pPr>
            <w:r w:rsidRPr="000E7F3F">
              <w:rPr>
                <w:b/>
                <w:bCs/>
              </w:rPr>
              <w:t>Subject Code</w:t>
            </w:r>
          </w:p>
        </w:tc>
        <w:tc>
          <w:tcPr>
            <w:tcW w:w="4086" w:type="dxa"/>
            <w:tcBorders>
              <w:top w:val="single" w:sz="8" w:space="0" w:color="auto"/>
              <w:left w:val="nil"/>
              <w:bottom w:val="single" w:sz="8" w:space="0" w:color="auto"/>
              <w:right w:val="single" w:sz="8" w:space="0" w:color="auto"/>
            </w:tcBorders>
            <w:noWrap/>
            <w:vAlign w:val="center"/>
            <w:hideMark/>
          </w:tcPr>
          <w:p w14:paraId="59AF7912" w14:textId="77777777" w:rsidR="00E27857" w:rsidRPr="000E7F3F" w:rsidRDefault="00E27857" w:rsidP="00E27857">
            <w:pPr>
              <w:jc w:val="center"/>
              <w:rPr>
                <w:b/>
                <w:bCs/>
              </w:rPr>
            </w:pPr>
            <w:r w:rsidRPr="000E7F3F">
              <w:rPr>
                <w:b/>
                <w:bCs/>
              </w:rPr>
              <w:t>SEMESTER III</w:t>
            </w:r>
          </w:p>
        </w:tc>
        <w:tc>
          <w:tcPr>
            <w:tcW w:w="851" w:type="dxa"/>
            <w:tcBorders>
              <w:top w:val="single" w:sz="8" w:space="0" w:color="auto"/>
              <w:left w:val="nil"/>
              <w:bottom w:val="single" w:sz="8" w:space="0" w:color="auto"/>
              <w:right w:val="single" w:sz="8" w:space="0" w:color="auto"/>
            </w:tcBorders>
            <w:noWrap/>
            <w:vAlign w:val="center"/>
            <w:hideMark/>
          </w:tcPr>
          <w:p w14:paraId="3BC49EAD"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01082559"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308D7A49" w14:textId="77777777" w:rsidR="00E27857" w:rsidRPr="000E7F3F" w:rsidRDefault="00E27857" w:rsidP="00E27857">
            <w:pPr>
              <w:jc w:val="center"/>
              <w:rPr>
                <w:b/>
                <w:bCs/>
              </w:rPr>
            </w:pPr>
            <w:r w:rsidRPr="000E7F3F">
              <w:rPr>
                <w:b/>
                <w:bCs/>
              </w:rPr>
              <w:t>P</w:t>
            </w:r>
          </w:p>
        </w:tc>
        <w:tc>
          <w:tcPr>
            <w:tcW w:w="857" w:type="dxa"/>
            <w:tcBorders>
              <w:top w:val="single" w:sz="8" w:space="0" w:color="auto"/>
              <w:left w:val="nil"/>
              <w:bottom w:val="single" w:sz="8" w:space="0" w:color="auto"/>
              <w:right w:val="single" w:sz="8" w:space="0" w:color="auto"/>
            </w:tcBorders>
            <w:noWrap/>
            <w:vAlign w:val="center"/>
            <w:hideMark/>
          </w:tcPr>
          <w:p w14:paraId="3E9909C7" w14:textId="77777777" w:rsidR="00E27857" w:rsidRPr="000E7F3F" w:rsidRDefault="00E27857" w:rsidP="00E27857">
            <w:pPr>
              <w:jc w:val="center"/>
              <w:rPr>
                <w:b/>
                <w:bCs/>
              </w:rPr>
            </w:pPr>
            <w:r w:rsidRPr="000E7F3F">
              <w:rPr>
                <w:b/>
                <w:bCs/>
              </w:rPr>
              <w:t>C</w:t>
            </w:r>
          </w:p>
        </w:tc>
      </w:tr>
      <w:tr w:rsidR="00E27857" w:rsidRPr="000E7F3F" w14:paraId="19E9AB34"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28226456" w14:textId="77777777" w:rsidR="00E27857" w:rsidRPr="000E7F3F" w:rsidRDefault="00E27857" w:rsidP="00E27857">
            <w:pPr>
              <w:jc w:val="center"/>
            </w:pPr>
            <w:r w:rsidRPr="000E7F3F">
              <w:t>1.</w:t>
            </w:r>
          </w:p>
        </w:tc>
        <w:tc>
          <w:tcPr>
            <w:tcW w:w="1283" w:type="dxa"/>
            <w:tcBorders>
              <w:top w:val="nil"/>
              <w:left w:val="nil"/>
              <w:bottom w:val="single" w:sz="8" w:space="0" w:color="auto"/>
              <w:right w:val="single" w:sz="8" w:space="0" w:color="auto"/>
            </w:tcBorders>
            <w:noWrap/>
            <w:vAlign w:val="center"/>
            <w:hideMark/>
          </w:tcPr>
          <w:p w14:paraId="4A700564" w14:textId="77777777" w:rsidR="00E27857" w:rsidRPr="000E7F3F" w:rsidRDefault="00E27857" w:rsidP="00E27857">
            <w:r w:rsidRPr="000E7F3F">
              <w:t>MA2101</w:t>
            </w:r>
          </w:p>
        </w:tc>
        <w:tc>
          <w:tcPr>
            <w:tcW w:w="4086" w:type="dxa"/>
            <w:tcBorders>
              <w:top w:val="nil"/>
              <w:left w:val="nil"/>
              <w:bottom w:val="single" w:sz="8" w:space="0" w:color="auto"/>
              <w:right w:val="single" w:sz="8" w:space="0" w:color="auto"/>
            </w:tcBorders>
            <w:vAlign w:val="center"/>
            <w:hideMark/>
          </w:tcPr>
          <w:p w14:paraId="468BB87A" w14:textId="77777777" w:rsidR="00E27857" w:rsidRPr="000E7F3F" w:rsidRDefault="00E27857" w:rsidP="00E27857">
            <w:r w:rsidRPr="000E7F3F">
              <w:t>Design and Analysis of Algorithms</w:t>
            </w:r>
          </w:p>
        </w:tc>
        <w:tc>
          <w:tcPr>
            <w:tcW w:w="851" w:type="dxa"/>
            <w:tcBorders>
              <w:top w:val="nil"/>
              <w:left w:val="nil"/>
              <w:bottom w:val="single" w:sz="8" w:space="0" w:color="auto"/>
              <w:right w:val="single" w:sz="8" w:space="0" w:color="auto"/>
            </w:tcBorders>
            <w:hideMark/>
          </w:tcPr>
          <w:p w14:paraId="7930F06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5841960"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17CE7648" w14:textId="77777777" w:rsidR="00E27857" w:rsidRPr="000E7F3F" w:rsidRDefault="00E27857" w:rsidP="00E27857">
            <w:pPr>
              <w:jc w:val="center"/>
            </w:pPr>
            <w:r w:rsidRPr="000E7F3F">
              <w:t>2</w:t>
            </w:r>
          </w:p>
        </w:tc>
        <w:tc>
          <w:tcPr>
            <w:tcW w:w="857" w:type="dxa"/>
            <w:tcBorders>
              <w:top w:val="nil"/>
              <w:left w:val="nil"/>
              <w:bottom w:val="single" w:sz="8" w:space="0" w:color="auto"/>
              <w:right w:val="single" w:sz="8" w:space="0" w:color="auto"/>
            </w:tcBorders>
            <w:noWrap/>
            <w:hideMark/>
          </w:tcPr>
          <w:p w14:paraId="669C6C0A" w14:textId="77777777" w:rsidR="00E27857" w:rsidRPr="000E7F3F" w:rsidRDefault="00E27857" w:rsidP="00E27857">
            <w:pPr>
              <w:jc w:val="center"/>
            </w:pPr>
            <w:r w:rsidRPr="000E7F3F">
              <w:t>4</w:t>
            </w:r>
          </w:p>
        </w:tc>
      </w:tr>
      <w:tr w:rsidR="00E27857" w:rsidRPr="000E7F3F" w14:paraId="17EB2DD6"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3459AF20" w14:textId="77777777" w:rsidR="00E27857" w:rsidRPr="000E7F3F" w:rsidRDefault="00E27857" w:rsidP="00E27857">
            <w:pPr>
              <w:jc w:val="center"/>
            </w:pPr>
            <w:r w:rsidRPr="000E7F3F">
              <w:t>2.</w:t>
            </w:r>
          </w:p>
        </w:tc>
        <w:tc>
          <w:tcPr>
            <w:tcW w:w="1283" w:type="dxa"/>
            <w:tcBorders>
              <w:top w:val="nil"/>
              <w:left w:val="nil"/>
              <w:bottom w:val="single" w:sz="8" w:space="0" w:color="auto"/>
              <w:right w:val="single" w:sz="8" w:space="0" w:color="auto"/>
            </w:tcBorders>
            <w:noWrap/>
            <w:vAlign w:val="center"/>
            <w:hideMark/>
          </w:tcPr>
          <w:p w14:paraId="6FA0322B" w14:textId="77777777" w:rsidR="00E27857" w:rsidRPr="000E7F3F" w:rsidRDefault="00E27857" w:rsidP="00E27857">
            <w:r w:rsidRPr="000E7F3F">
              <w:t>MA2102</w:t>
            </w:r>
          </w:p>
        </w:tc>
        <w:tc>
          <w:tcPr>
            <w:tcW w:w="4086" w:type="dxa"/>
            <w:tcBorders>
              <w:top w:val="nil"/>
              <w:left w:val="nil"/>
              <w:bottom w:val="single" w:sz="8" w:space="0" w:color="auto"/>
              <w:right w:val="single" w:sz="8" w:space="0" w:color="auto"/>
            </w:tcBorders>
            <w:vAlign w:val="center"/>
            <w:hideMark/>
          </w:tcPr>
          <w:p w14:paraId="6FB189C3" w14:textId="77777777" w:rsidR="00E27857" w:rsidRPr="000E7F3F" w:rsidRDefault="00E27857" w:rsidP="00E27857">
            <w:r w:rsidRPr="000E7F3F">
              <w:t>Probability and Stochastic Processes</w:t>
            </w:r>
          </w:p>
        </w:tc>
        <w:tc>
          <w:tcPr>
            <w:tcW w:w="851" w:type="dxa"/>
            <w:tcBorders>
              <w:top w:val="nil"/>
              <w:left w:val="nil"/>
              <w:bottom w:val="single" w:sz="8" w:space="0" w:color="auto"/>
              <w:right w:val="single" w:sz="8" w:space="0" w:color="auto"/>
            </w:tcBorders>
            <w:hideMark/>
          </w:tcPr>
          <w:p w14:paraId="08FEFEA5"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397BBCB5" w14:textId="77777777" w:rsidR="00E27857" w:rsidRPr="000E7F3F" w:rsidRDefault="00E27857" w:rsidP="00E27857">
            <w:pPr>
              <w:jc w:val="center"/>
            </w:pPr>
            <w:r w:rsidRPr="000E7F3F">
              <w:t>1</w:t>
            </w:r>
          </w:p>
        </w:tc>
        <w:tc>
          <w:tcPr>
            <w:tcW w:w="851" w:type="dxa"/>
            <w:tcBorders>
              <w:top w:val="nil"/>
              <w:left w:val="nil"/>
              <w:bottom w:val="single" w:sz="8" w:space="0" w:color="auto"/>
              <w:right w:val="single" w:sz="8" w:space="0" w:color="auto"/>
            </w:tcBorders>
            <w:noWrap/>
            <w:hideMark/>
          </w:tcPr>
          <w:p w14:paraId="5B035181"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295AB554" w14:textId="77777777" w:rsidR="00E27857" w:rsidRPr="000E7F3F" w:rsidRDefault="00E27857" w:rsidP="00E27857">
            <w:pPr>
              <w:jc w:val="center"/>
            </w:pPr>
            <w:r w:rsidRPr="000E7F3F">
              <w:t>4</w:t>
            </w:r>
          </w:p>
        </w:tc>
      </w:tr>
      <w:tr w:rsidR="00E27857" w:rsidRPr="000E7F3F" w14:paraId="0D74D00D"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344A27CF" w14:textId="77777777" w:rsidR="00E27857" w:rsidRPr="000E7F3F" w:rsidRDefault="00E27857" w:rsidP="00E27857">
            <w:pPr>
              <w:jc w:val="center"/>
            </w:pPr>
            <w:r w:rsidRPr="000E7F3F">
              <w:t>3.</w:t>
            </w:r>
          </w:p>
        </w:tc>
        <w:tc>
          <w:tcPr>
            <w:tcW w:w="1283" w:type="dxa"/>
            <w:tcBorders>
              <w:top w:val="nil"/>
              <w:left w:val="nil"/>
              <w:bottom w:val="single" w:sz="8" w:space="0" w:color="auto"/>
              <w:right w:val="single" w:sz="8" w:space="0" w:color="auto"/>
            </w:tcBorders>
            <w:noWrap/>
            <w:vAlign w:val="center"/>
            <w:hideMark/>
          </w:tcPr>
          <w:p w14:paraId="1BE60B77" w14:textId="77777777" w:rsidR="00E27857" w:rsidRPr="000E7F3F" w:rsidRDefault="00E27857" w:rsidP="00E27857">
            <w:r w:rsidRPr="000E7F3F">
              <w:t>MA2103</w:t>
            </w:r>
          </w:p>
        </w:tc>
        <w:tc>
          <w:tcPr>
            <w:tcW w:w="4086" w:type="dxa"/>
            <w:tcBorders>
              <w:top w:val="nil"/>
              <w:left w:val="nil"/>
              <w:bottom w:val="single" w:sz="8" w:space="0" w:color="auto"/>
              <w:right w:val="single" w:sz="8" w:space="0" w:color="auto"/>
            </w:tcBorders>
            <w:vAlign w:val="center"/>
            <w:hideMark/>
          </w:tcPr>
          <w:p w14:paraId="635290D8" w14:textId="77777777" w:rsidR="00E27857" w:rsidRPr="000E7F3F" w:rsidRDefault="00E27857" w:rsidP="00E27857">
            <w:r w:rsidRPr="000E7F3F">
              <w:t>Optimization Techniques</w:t>
            </w:r>
          </w:p>
        </w:tc>
        <w:tc>
          <w:tcPr>
            <w:tcW w:w="851" w:type="dxa"/>
            <w:tcBorders>
              <w:top w:val="nil"/>
              <w:left w:val="nil"/>
              <w:bottom w:val="single" w:sz="8" w:space="0" w:color="auto"/>
              <w:right w:val="single" w:sz="8" w:space="0" w:color="auto"/>
            </w:tcBorders>
            <w:hideMark/>
          </w:tcPr>
          <w:p w14:paraId="718BACA5"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66B31A7"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95C82F3"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5D186F5B" w14:textId="77777777" w:rsidR="00E27857" w:rsidRPr="000E7F3F" w:rsidRDefault="00E27857" w:rsidP="00E27857">
            <w:pPr>
              <w:jc w:val="center"/>
            </w:pPr>
            <w:r w:rsidRPr="000E7F3F">
              <w:t>3</w:t>
            </w:r>
          </w:p>
        </w:tc>
      </w:tr>
      <w:tr w:rsidR="00E27857" w:rsidRPr="000E7F3F" w14:paraId="459B5FAB"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555E3BF8" w14:textId="77777777" w:rsidR="00E27857" w:rsidRPr="000E7F3F" w:rsidRDefault="00E27857" w:rsidP="00E27857">
            <w:pPr>
              <w:jc w:val="center"/>
            </w:pPr>
            <w:r w:rsidRPr="000E7F3F">
              <w:t>4.</w:t>
            </w:r>
          </w:p>
        </w:tc>
        <w:tc>
          <w:tcPr>
            <w:tcW w:w="1283" w:type="dxa"/>
            <w:tcBorders>
              <w:top w:val="nil"/>
              <w:left w:val="nil"/>
              <w:bottom w:val="single" w:sz="8" w:space="0" w:color="auto"/>
              <w:right w:val="single" w:sz="8" w:space="0" w:color="auto"/>
            </w:tcBorders>
            <w:noWrap/>
            <w:vAlign w:val="center"/>
            <w:hideMark/>
          </w:tcPr>
          <w:p w14:paraId="1B2F6A3E" w14:textId="77777777" w:rsidR="00E27857" w:rsidRPr="000E7F3F" w:rsidRDefault="00E27857" w:rsidP="00E27857">
            <w:r w:rsidRPr="000E7F3F">
              <w:t>MA2104</w:t>
            </w:r>
          </w:p>
        </w:tc>
        <w:tc>
          <w:tcPr>
            <w:tcW w:w="4086" w:type="dxa"/>
            <w:tcBorders>
              <w:top w:val="nil"/>
              <w:left w:val="nil"/>
              <w:bottom w:val="single" w:sz="8" w:space="0" w:color="auto"/>
              <w:right w:val="single" w:sz="8" w:space="0" w:color="auto"/>
            </w:tcBorders>
            <w:vAlign w:val="center"/>
            <w:hideMark/>
          </w:tcPr>
          <w:p w14:paraId="050B9B80" w14:textId="77777777" w:rsidR="00E27857" w:rsidRPr="000E7F3F" w:rsidRDefault="00E27857" w:rsidP="00E27857">
            <w:r w:rsidRPr="000E7F3F">
              <w:t>Algebra</w:t>
            </w:r>
          </w:p>
        </w:tc>
        <w:tc>
          <w:tcPr>
            <w:tcW w:w="851" w:type="dxa"/>
            <w:tcBorders>
              <w:top w:val="nil"/>
              <w:left w:val="nil"/>
              <w:bottom w:val="single" w:sz="8" w:space="0" w:color="auto"/>
              <w:right w:val="single" w:sz="8" w:space="0" w:color="auto"/>
            </w:tcBorders>
            <w:hideMark/>
          </w:tcPr>
          <w:p w14:paraId="29594236"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04DDABF"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25CDB604"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5FCC8F1E" w14:textId="77777777" w:rsidR="00E27857" w:rsidRPr="000E7F3F" w:rsidRDefault="00E27857" w:rsidP="00E27857">
            <w:pPr>
              <w:jc w:val="center"/>
            </w:pPr>
            <w:r w:rsidRPr="000E7F3F">
              <w:t>3</w:t>
            </w:r>
          </w:p>
        </w:tc>
      </w:tr>
      <w:tr w:rsidR="00E27857" w:rsidRPr="000E7F3F" w14:paraId="13E29EBC"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74B200EE" w14:textId="77777777" w:rsidR="00E27857" w:rsidRPr="000E7F3F" w:rsidRDefault="00E27857" w:rsidP="00E27857">
            <w:pPr>
              <w:jc w:val="center"/>
            </w:pPr>
            <w:r w:rsidRPr="000E7F3F">
              <w:t>5.</w:t>
            </w:r>
          </w:p>
        </w:tc>
        <w:tc>
          <w:tcPr>
            <w:tcW w:w="1283" w:type="dxa"/>
            <w:tcBorders>
              <w:top w:val="nil"/>
              <w:left w:val="nil"/>
              <w:bottom w:val="single" w:sz="8" w:space="0" w:color="auto"/>
              <w:right w:val="single" w:sz="8" w:space="0" w:color="auto"/>
            </w:tcBorders>
            <w:noWrap/>
            <w:vAlign w:val="center"/>
            <w:hideMark/>
          </w:tcPr>
          <w:p w14:paraId="6BDA942F" w14:textId="77777777" w:rsidR="00E27857" w:rsidRPr="000E7F3F" w:rsidRDefault="00E27857" w:rsidP="00E27857">
            <w:r w:rsidRPr="000E7F3F">
              <w:t>MA2105</w:t>
            </w:r>
          </w:p>
        </w:tc>
        <w:tc>
          <w:tcPr>
            <w:tcW w:w="4086" w:type="dxa"/>
            <w:tcBorders>
              <w:top w:val="nil"/>
              <w:left w:val="nil"/>
              <w:bottom w:val="single" w:sz="8" w:space="0" w:color="auto"/>
              <w:right w:val="single" w:sz="8" w:space="0" w:color="auto"/>
            </w:tcBorders>
            <w:vAlign w:val="center"/>
            <w:hideMark/>
          </w:tcPr>
          <w:p w14:paraId="3B73B44E" w14:textId="77777777" w:rsidR="00E27857" w:rsidRPr="000E7F3F" w:rsidRDefault="00E27857" w:rsidP="00E27857">
            <w:r w:rsidRPr="000E7F3F">
              <w:t>Discrete Mathematics</w:t>
            </w:r>
          </w:p>
        </w:tc>
        <w:tc>
          <w:tcPr>
            <w:tcW w:w="851" w:type="dxa"/>
            <w:tcBorders>
              <w:top w:val="nil"/>
              <w:left w:val="nil"/>
              <w:bottom w:val="single" w:sz="8" w:space="0" w:color="auto"/>
              <w:right w:val="single" w:sz="8" w:space="0" w:color="auto"/>
            </w:tcBorders>
            <w:hideMark/>
          </w:tcPr>
          <w:p w14:paraId="60D8D718"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79C0ADD9"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6FDA60E1"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hideMark/>
          </w:tcPr>
          <w:p w14:paraId="27C38C1B" w14:textId="77777777" w:rsidR="00E27857" w:rsidRPr="000E7F3F" w:rsidRDefault="00E27857" w:rsidP="00E27857">
            <w:pPr>
              <w:jc w:val="center"/>
            </w:pPr>
            <w:r w:rsidRPr="000E7F3F">
              <w:t>3</w:t>
            </w:r>
          </w:p>
        </w:tc>
      </w:tr>
      <w:tr w:rsidR="00E27857" w:rsidRPr="000E7F3F" w14:paraId="1F0C92F1" w14:textId="77777777" w:rsidTr="00E27857">
        <w:trPr>
          <w:trHeight w:val="240"/>
          <w:jc w:val="center"/>
        </w:trPr>
        <w:tc>
          <w:tcPr>
            <w:tcW w:w="717" w:type="dxa"/>
            <w:tcBorders>
              <w:top w:val="nil"/>
              <w:left w:val="single" w:sz="8" w:space="0" w:color="auto"/>
              <w:bottom w:val="single" w:sz="8" w:space="0" w:color="auto"/>
              <w:right w:val="single" w:sz="8" w:space="0" w:color="auto"/>
            </w:tcBorders>
            <w:noWrap/>
            <w:vAlign w:val="center"/>
            <w:hideMark/>
          </w:tcPr>
          <w:p w14:paraId="77F04B3D" w14:textId="77777777" w:rsidR="00E27857" w:rsidRPr="000E7F3F" w:rsidRDefault="00E27857" w:rsidP="00E27857">
            <w:pPr>
              <w:jc w:val="center"/>
            </w:pPr>
            <w:r w:rsidRPr="000E7F3F">
              <w:t>6.</w:t>
            </w:r>
          </w:p>
        </w:tc>
        <w:tc>
          <w:tcPr>
            <w:tcW w:w="1283" w:type="dxa"/>
            <w:tcBorders>
              <w:top w:val="nil"/>
              <w:left w:val="nil"/>
              <w:bottom w:val="single" w:sz="8" w:space="0" w:color="auto"/>
              <w:right w:val="single" w:sz="8" w:space="0" w:color="auto"/>
            </w:tcBorders>
            <w:noWrap/>
            <w:vAlign w:val="center"/>
            <w:hideMark/>
          </w:tcPr>
          <w:p w14:paraId="58836529" w14:textId="77777777" w:rsidR="00E27857" w:rsidRPr="000E7F3F" w:rsidRDefault="00E27857" w:rsidP="00E27857">
            <w:r>
              <w:t>HS21XX</w:t>
            </w:r>
          </w:p>
        </w:tc>
        <w:tc>
          <w:tcPr>
            <w:tcW w:w="4086" w:type="dxa"/>
            <w:tcBorders>
              <w:top w:val="nil"/>
              <w:left w:val="nil"/>
              <w:bottom w:val="single" w:sz="8" w:space="0" w:color="auto"/>
              <w:right w:val="single" w:sz="8" w:space="0" w:color="auto"/>
            </w:tcBorders>
            <w:vAlign w:val="center"/>
            <w:hideMark/>
          </w:tcPr>
          <w:p w14:paraId="43CCB56E" w14:textId="77777777" w:rsidR="00E27857" w:rsidRPr="000E7F3F" w:rsidRDefault="00E27857" w:rsidP="00E27857">
            <w:r w:rsidRPr="000E7F3F">
              <w:t xml:space="preserve">HSS Elective </w:t>
            </w:r>
            <w:r>
              <w:t xml:space="preserve">- </w:t>
            </w:r>
            <w:r w:rsidRPr="000E7F3F">
              <w:t>I</w:t>
            </w:r>
          </w:p>
        </w:tc>
        <w:tc>
          <w:tcPr>
            <w:tcW w:w="851" w:type="dxa"/>
            <w:tcBorders>
              <w:top w:val="nil"/>
              <w:left w:val="nil"/>
              <w:bottom w:val="single" w:sz="8" w:space="0" w:color="auto"/>
              <w:right w:val="single" w:sz="8" w:space="0" w:color="auto"/>
            </w:tcBorders>
            <w:vAlign w:val="center"/>
            <w:hideMark/>
          </w:tcPr>
          <w:p w14:paraId="1F590724"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3573C32D"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351359AF" w14:textId="77777777" w:rsidR="00E27857" w:rsidRPr="000E7F3F" w:rsidRDefault="00E27857" w:rsidP="00E27857">
            <w:pPr>
              <w:jc w:val="center"/>
            </w:pPr>
            <w:r w:rsidRPr="000E7F3F">
              <w:t>0</w:t>
            </w:r>
          </w:p>
        </w:tc>
        <w:tc>
          <w:tcPr>
            <w:tcW w:w="857" w:type="dxa"/>
            <w:tcBorders>
              <w:top w:val="nil"/>
              <w:left w:val="nil"/>
              <w:bottom w:val="single" w:sz="8" w:space="0" w:color="auto"/>
              <w:right w:val="single" w:sz="8" w:space="0" w:color="auto"/>
            </w:tcBorders>
            <w:noWrap/>
            <w:vAlign w:val="center"/>
            <w:hideMark/>
          </w:tcPr>
          <w:p w14:paraId="42645B3A" w14:textId="77777777" w:rsidR="00E27857" w:rsidRPr="000E7F3F" w:rsidRDefault="00E27857" w:rsidP="00E27857">
            <w:pPr>
              <w:jc w:val="center"/>
            </w:pPr>
            <w:r w:rsidRPr="000E7F3F">
              <w:t>3</w:t>
            </w:r>
          </w:p>
        </w:tc>
      </w:tr>
      <w:tr w:rsidR="00E27857" w:rsidRPr="000E7F3F" w14:paraId="5C9E91A2"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406DFD58" w14:textId="77777777" w:rsidR="00E27857" w:rsidRPr="000E7F3F" w:rsidRDefault="00E27857" w:rsidP="00E27857">
            <w:pPr>
              <w:jc w:val="center"/>
              <w:rPr>
                <w:b/>
                <w:bCs/>
              </w:rPr>
            </w:pPr>
            <w:r w:rsidRPr="000E7F3F">
              <w:rPr>
                <w:b/>
                <w:bCs/>
              </w:rPr>
              <w:t> TOTAL</w:t>
            </w:r>
          </w:p>
        </w:tc>
        <w:tc>
          <w:tcPr>
            <w:tcW w:w="851" w:type="dxa"/>
            <w:tcBorders>
              <w:top w:val="nil"/>
              <w:left w:val="nil"/>
              <w:bottom w:val="single" w:sz="8" w:space="0" w:color="auto"/>
              <w:right w:val="single" w:sz="8" w:space="0" w:color="auto"/>
            </w:tcBorders>
            <w:noWrap/>
            <w:vAlign w:val="center"/>
            <w:hideMark/>
          </w:tcPr>
          <w:p w14:paraId="569CF1FC"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5DFC224B" w14:textId="77777777" w:rsidR="00E27857" w:rsidRPr="000E7F3F" w:rsidRDefault="00E27857" w:rsidP="00E27857">
            <w:pPr>
              <w:jc w:val="center"/>
              <w:rPr>
                <w:b/>
                <w:bCs/>
              </w:rPr>
            </w:pPr>
            <w:r w:rsidRPr="000E7F3F">
              <w:rPr>
                <w:b/>
                <w:bCs/>
              </w:rPr>
              <w:t>1</w:t>
            </w:r>
          </w:p>
        </w:tc>
        <w:tc>
          <w:tcPr>
            <w:tcW w:w="851" w:type="dxa"/>
            <w:tcBorders>
              <w:top w:val="nil"/>
              <w:left w:val="nil"/>
              <w:bottom w:val="single" w:sz="8" w:space="0" w:color="auto"/>
              <w:right w:val="single" w:sz="8" w:space="0" w:color="auto"/>
            </w:tcBorders>
            <w:noWrap/>
            <w:vAlign w:val="center"/>
            <w:hideMark/>
          </w:tcPr>
          <w:p w14:paraId="2CBC779B" w14:textId="77777777" w:rsidR="00E27857" w:rsidRPr="000E7F3F" w:rsidRDefault="00E27857" w:rsidP="00E27857">
            <w:pPr>
              <w:jc w:val="center"/>
              <w:rPr>
                <w:b/>
                <w:bCs/>
              </w:rPr>
            </w:pPr>
            <w:r w:rsidRPr="000E7F3F">
              <w:rPr>
                <w:b/>
                <w:bCs/>
              </w:rPr>
              <w:t>2</w:t>
            </w:r>
          </w:p>
        </w:tc>
        <w:tc>
          <w:tcPr>
            <w:tcW w:w="857" w:type="dxa"/>
            <w:tcBorders>
              <w:top w:val="nil"/>
              <w:left w:val="nil"/>
              <w:bottom w:val="single" w:sz="8" w:space="0" w:color="auto"/>
              <w:right w:val="single" w:sz="8" w:space="0" w:color="auto"/>
            </w:tcBorders>
            <w:noWrap/>
            <w:vAlign w:val="center"/>
            <w:hideMark/>
          </w:tcPr>
          <w:p w14:paraId="55453F69" w14:textId="77777777" w:rsidR="00E27857" w:rsidRPr="000E7F3F" w:rsidRDefault="00E27857" w:rsidP="00E27857">
            <w:pPr>
              <w:jc w:val="center"/>
              <w:rPr>
                <w:b/>
                <w:bCs/>
              </w:rPr>
            </w:pPr>
            <w:r w:rsidRPr="000E7F3F">
              <w:rPr>
                <w:b/>
                <w:bCs/>
              </w:rPr>
              <w:t>20</w:t>
            </w:r>
          </w:p>
        </w:tc>
      </w:tr>
    </w:tbl>
    <w:p w14:paraId="3B3DC35E" w14:textId="77777777" w:rsidR="00FE7603" w:rsidRDefault="00FE7603">
      <w: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F265A8" w:rsidRPr="00567B75" w14:paraId="6E9F50C0" w14:textId="77777777" w:rsidTr="00984B31">
        <w:tc>
          <w:tcPr>
            <w:tcW w:w="2551" w:type="dxa"/>
            <w:shd w:val="clear" w:color="auto" w:fill="auto"/>
          </w:tcPr>
          <w:p w14:paraId="5CEF1061" w14:textId="0D276441" w:rsidR="00F265A8" w:rsidRPr="00567B75" w:rsidRDefault="00F265A8" w:rsidP="00567B75">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5A5449C7" w14:textId="77777777" w:rsidR="00F265A8" w:rsidRPr="00567B75" w:rsidRDefault="00F265A8" w:rsidP="00567B75">
            <w:pPr>
              <w:rPr>
                <w:bCs/>
                <w:sz w:val="22"/>
                <w:szCs w:val="22"/>
                <w:lang w:eastAsia="en-IN"/>
              </w:rPr>
            </w:pPr>
            <w:r w:rsidRPr="00567B75">
              <w:rPr>
                <w:bCs/>
                <w:sz w:val="22"/>
                <w:szCs w:val="22"/>
                <w:lang w:eastAsia="en-IN"/>
              </w:rPr>
              <w:t>MA2101 (Core)</w:t>
            </w:r>
          </w:p>
        </w:tc>
      </w:tr>
      <w:tr w:rsidR="00F265A8" w:rsidRPr="00567B75" w14:paraId="4F75FF0B" w14:textId="77777777" w:rsidTr="00984B31">
        <w:trPr>
          <w:trHeight w:val="386"/>
        </w:trPr>
        <w:tc>
          <w:tcPr>
            <w:tcW w:w="2551" w:type="dxa"/>
            <w:shd w:val="clear" w:color="auto" w:fill="auto"/>
          </w:tcPr>
          <w:p w14:paraId="70E9C072" w14:textId="77777777" w:rsidR="00F265A8" w:rsidRPr="00567B75" w:rsidRDefault="00F265A8" w:rsidP="00567B75">
            <w:pPr>
              <w:rPr>
                <w:b/>
                <w:sz w:val="22"/>
                <w:szCs w:val="22"/>
                <w:lang w:eastAsia="en-IN"/>
              </w:rPr>
            </w:pPr>
            <w:r w:rsidRPr="00567B75">
              <w:rPr>
                <w:b/>
                <w:sz w:val="22"/>
                <w:szCs w:val="22"/>
                <w:lang w:eastAsia="en-IN"/>
              </w:rPr>
              <w:t>Course Credit</w:t>
            </w:r>
          </w:p>
          <w:p w14:paraId="5288C86E" w14:textId="77777777" w:rsidR="00F265A8" w:rsidRPr="00567B75" w:rsidRDefault="00F265A8" w:rsidP="00567B75">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647DF6E8" w14:textId="77777777" w:rsidR="00F265A8" w:rsidRPr="00567B75" w:rsidRDefault="00F265A8" w:rsidP="00567B75">
            <w:pPr>
              <w:rPr>
                <w:bCs/>
                <w:sz w:val="22"/>
                <w:szCs w:val="22"/>
                <w:lang w:eastAsia="en-IN"/>
              </w:rPr>
            </w:pPr>
            <w:r w:rsidRPr="00567B75">
              <w:rPr>
                <w:bCs/>
                <w:sz w:val="22"/>
                <w:szCs w:val="22"/>
                <w:lang w:eastAsia="en-IN"/>
              </w:rPr>
              <w:t>3-0-2-4</w:t>
            </w:r>
          </w:p>
        </w:tc>
      </w:tr>
      <w:tr w:rsidR="00F265A8" w:rsidRPr="00567B75" w14:paraId="52A0981D" w14:textId="77777777" w:rsidTr="00984B31">
        <w:tc>
          <w:tcPr>
            <w:tcW w:w="2551" w:type="dxa"/>
            <w:shd w:val="clear" w:color="auto" w:fill="auto"/>
          </w:tcPr>
          <w:p w14:paraId="7CC61DE3" w14:textId="77777777" w:rsidR="00F265A8" w:rsidRPr="00567B75" w:rsidRDefault="00F265A8" w:rsidP="00567B75">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577585F3" w14:textId="77777777" w:rsidR="00F265A8" w:rsidRPr="00567B75" w:rsidRDefault="00F265A8" w:rsidP="00567B75">
            <w:pPr>
              <w:rPr>
                <w:bCs/>
                <w:sz w:val="22"/>
                <w:szCs w:val="22"/>
                <w:lang w:eastAsia="en-IN"/>
              </w:rPr>
            </w:pPr>
            <w:r w:rsidRPr="00567B75">
              <w:rPr>
                <w:bCs/>
                <w:sz w:val="22"/>
                <w:szCs w:val="22"/>
                <w:lang w:eastAsia="en-IN"/>
              </w:rPr>
              <w:t>Design and Analysis of Algorithms</w:t>
            </w:r>
          </w:p>
        </w:tc>
      </w:tr>
      <w:tr w:rsidR="00F265A8" w:rsidRPr="00567B75" w14:paraId="3B761D5F" w14:textId="77777777" w:rsidTr="00984B31">
        <w:tc>
          <w:tcPr>
            <w:tcW w:w="2551" w:type="dxa"/>
            <w:shd w:val="clear" w:color="auto" w:fill="auto"/>
          </w:tcPr>
          <w:p w14:paraId="75F86C65" w14:textId="77777777" w:rsidR="00F265A8" w:rsidRPr="00567B75" w:rsidRDefault="00F265A8" w:rsidP="00567B75">
            <w:pPr>
              <w:rPr>
                <w:b/>
                <w:sz w:val="22"/>
                <w:szCs w:val="22"/>
                <w:lang w:eastAsia="en-IN"/>
              </w:rPr>
            </w:pPr>
            <w:r w:rsidRPr="00567B75">
              <w:rPr>
                <w:b/>
                <w:sz w:val="22"/>
                <w:szCs w:val="22"/>
                <w:lang w:eastAsia="en-IN"/>
              </w:rPr>
              <w:t xml:space="preserve">Learning Mode            </w:t>
            </w:r>
          </w:p>
        </w:tc>
        <w:tc>
          <w:tcPr>
            <w:tcW w:w="8220" w:type="dxa"/>
            <w:shd w:val="clear" w:color="auto" w:fill="auto"/>
          </w:tcPr>
          <w:p w14:paraId="5663530E" w14:textId="77777777" w:rsidR="00F265A8" w:rsidRPr="00567B75" w:rsidRDefault="00F265A8" w:rsidP="00567B75">
            <w:pPr>
              <w:rPr>
                <w:bCs/>
                <w:sz w:val="22"/>
                <w:szCs w:val="22"/>
                <w:lang w:eastAsia="en-IN"/>
              </w:rPr>
            </w:pPr>
            <w:r w:rsidRPr="00567B75">
              <w:rPr>
                <w:bCs/>
                <w:sz w:val="22"/>
                <w:szCs w:val="22"/>
                <w:lang w:eastAsia="en-IN"/>
              </w:rPr>
              <w:t>Lectures and lab</w:t>
            </w:r>
          </w:p>
        </w:tc>
      </w:tr>
      <w:tr w:rsidR="00F265A8" w:rsidRPr="00567B75" w14:paraId="55CA4E8E" w14:textId="77777777" w:rsidTr="00984B31">
        <w:trPr>
          <w:trHeight w:val="386"/>
        </w:trPr>
        <w:tc>
          <w:tcPr>
            <w:tcW w:w="2551" w:type="dxa"/>
            <w:shd w:val="clear" w:color="auto" w:fill="auto"/>
          </w:tcPr>
          <w:p w14:paraId="3D51A4D2" w14:textId="77777777" w:rsidR="00F265A8" w:rsidRPr="00567B75" w:rsidRDefault="00F265A8" w:rsidP="00567B75">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002CE7EE" w14:textId="77777777" w:rsidR="00F265A8" w:rsidRPr="00567B75" w:rsidRDefault="00F265A8" w:rsidP="00567B75">
            <w:pPr>
              <w:rPr>
                <w:bCs/>
                <w:sz w:val="22"/>
                <w:szCs w:val="22"/>
                <w:lang w:eastAsia="en-IN"/>
              </w:rPr>
            </w:pPr>
            <w:r w:rsidRPr="00567B75">
              <w:rPr>
                <w:bCs/>
                <w:sz w:val="22"/>
                <w:szCs w:val="22"/>
                <w:lang w:eastAsia="en-IN"/>
              </w:rPr>
              <w:t>To understand basic algorithm design techniques through solving different type of computational problems</w:t>
            </w:r>
          </w:p>
        </w:tc>
      </w:tr>
      <w:tr w:rsidR="00F265A8" w:rsidRPr="00567B75" w14:paraId="636F8EAA" w14:textId="77777777" w:rsidTr="00984B31">
        <w:trPr>
          <w:trHeight w:val="692"/>
        </w:trPr>
        <w:tc>
          <w:tcPr>
            <w:tcW w:w="2551" w:type="dxa"/>
            <w:shd w:val="clear" w:color="auto" w:fill="auto"/>
          </w:tcPr>
          <w:p w14:paraId="4D348729" w14:textId="77777777" w:rsidR="00F265A8" w:rsidRPr="00567B75" w:rsidRDefault="00F265A8" w:rsidP="00567B75">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7332157F" w14:textId="77777777" w:rsidR="00F265A8" w:rsidRPr="00567B75" w:rsidRDefault="00F265A8" w:rsidP="00567B75">
            <w:pPr>
              <w:rPr>
                <w:bCs/>
                <w:sz w:val="22"/>
                <w:szCs w:val="22"/>
                <w:lang w:eastAsia="en-IN"/>
              </w:rPr>
            </w:pPr>
            <w:r w:rsidRPr="00567B75">
              <w:rPr>
                <w:bCs/>
                <w:sz w:val="22"/>
                <w:szCs w:val="22"/>
                <w:lang w:eastAsia="en-IN"/>
              </w:rPr>
              <w:t>This course is meant to introduce the basic algorithm design techniques. It will also introduce few data structures and the notion of NP-Completeness.</w:t>
            </w:r>
          </w:p>
        </w:tc>
      </w:tr>
      <w:tr w:rsidR="00F265A8" w:rsidRPr="00567B75" w14:paraId="1C9F76FD" w14:textId="77777777" w:rsidTr="00984B31">
        <w:trPr>
          <w:trHeight w:val="1836"/>
        </w:trPr>
        <w:tc>
          <w:tcPr>
            <w:tcW w:w="2551" w:type="dxa"/>
            <w:shd w:val="clear" w:color="auto" w:fill="auto"/>
          </w:tcPr>
          <w:p w14:paraId="49C0EE64" w14:textId="77777777" w:rsidR="00F265A8" w:rsidRPr="00567B75" w:rsidRDefault="00F265A8" w:rsidP="00567B75">
            <w:pPr>
              <w:rPr>
                <w:b/>
                <w:sz w:val="22"/>
                <w:szCs w:val="22"/>
                <w:lang w:eastAsia="en-IN"/>
              </w:rPr>
            </w:pPr>
            <w:r w:rsidRPr="00567B75">
              <w:rPr>
                <w:b/>
                <w:sz w:val="22"/>
                <w:szCs w:val="22"/>
                <w:lang w:eastAsia="en-IN"/>
              </w:rPr>
              <w:t xml:space="preserve">Course Content          </w:t>
            </w:r>
          </w:p>
        </w:tc>
        <w:tc>
          <w:tcPr>
            <w:tcW w:w="8220" w:type="dxa"/>
            <w:shd w:val="clear" w:color="auto" w:fill="auto"/>
          </w:tcPr>
          <w:p w14:paraId="09865BFB"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Model of Computations: RAM Model of computation, uniform cost model, logarithmic cost model. </w:t>
            </w:r>
          </w:p>
          <w:p w14:paraId="02836402" w14:textId="77777777" w:rsidR="00F265A8" w:rsidRPr="00567B75" w:rsidRDefault="00F265A8" w:rsidP="00567B75">
            <w:pPr>
              <w:pStyle w:val="Default"/>
              <w:jc w:val="both"/>
              <w:rPr>
                <w:bCs/>
                <w:color w:val="auto"/>
                <w:sz w:val="22"/>
                <w:szCs w:val="22"/>
              </w:rPr>
            </w:pPr>
            <w:r w:rsidRPr="00567B75">
              <w:rPr>
                <w:bCs/>
                <w:color w:val="auto"/>
                <w:sz w:val="22"/>
                <w:szCs w:val="22"/>
              </w:rPr>
              <w:t>Complexity Analysis: Big O, omega, theta notations, solving recurrence relations</w:t>
            </w:r>
          </w:p>
          <w:p w14:paraId="05A06092" w14:textId="77777777" w:rsidR="00F265A8" w:rsidRPr="00567B75" w:rsidRDefault="00F265A8" w:rsidP="00567B75">
            <w:pPr>
              <w:pStyle w:val="Default"/>
              <w:jc w:val="both"/>
              <w:rPr>
                <w:bCs/>
                <w:color w:val="auto"/>
                <w:sz w:val="22"/>
                <w:szCs w:val="22"/>
              </w:rPr>
            </w:pPr>
          </w:p>
          <w:p w14:paraId="74A56B39"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Recurrence relations, Divide and conquer relations, Solving of recurrences by iteration method and substitution method, Master theorem, Binary search algorithm, Merger sort, Quick sort, Strassen’s matrix multiplication method. </w:t>
            </w:r>
          </w:p>
          <w:p w14:paraId="090F64A9" w14:textId="77777777" w:rsidR="00F265A8" w:rsidRPr="00567B75" w:rsidRDefault="00F265A8" w:rsidP="00567B75">
            <w:pPr>
              <w:pStyle w:val="Default"/>
              <w:jc w:val="both"/>
              <w:rPr>
                <w:bCs/>
                <w:color w:val="auto"/>
                <w:sz w:val="22"/>
                <w:szCs w:val="22"/>
              </w:rPr>
            </w:pPr>
          </w:p>
          <w:p w14:paraId="2E954E6F"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Greedy strategy, Huffman coding algorithm, Graph traversal – BFS, DFS; MST - Kruskal’s algorithm, Data structures of disjoint </w:t>
            </w:r>
            <w:proofErr w:type="gramStart"/>
            <w:r w:rsidRPr="00567B75">
              <w:rPr>
                <w:bCs/>
                <w:color w:val="auto"/>
                <w:sz w:val="22"/>
                <w:szCs w:val="22"/>
              </w:rPr>
              <w:t>sets ,</w:t>
            </w:r>
            <w:proofErr w:type="gramEnd"/>
            <w:r w:rsidRPr="00567B75">
              <w:rPr>
                <w:bCs/>
                <w:color w:val="auto"/>
                <w:sz w:val="22"/>
                <w:szCs w:val="22"/>
              </w:rPr>
              <w:t xml:space="preserve"> Prim’s algorithm;  Shortest Path Algorithms - Dijkstra’s and Bellman-Ford algorithms, </w:t>
            </w:r>
            <w:proofErr w:type="spellStart"/>
            <w:r w:rsidRPr="00567B75">
              <w:rPr>
                <w:bCs/>
                <w:color w:val="auto"/>
                <w:sz w:val="22"/>
                <w:szCs w:val="22"/>
              </w:rPr>
              <w:t>Warshall’s</w:t>
            </w:r>
            <w:proofErr w:type="spellEnd"/>
            <w:r w:rsidRPr="00567B75">
              <w:rPr>
                <w:bCs/>
                <w:color w:val="auto"/>
                <w:sz w:val="22"/>
                <w:szCs w:val="22"/>
              </w:rPr>
              <w:t xml:space="preserve"> and Floyd’s algorithms; Knapsack problem.  </w:t>
            </w:r>
          </w:p>
          <w:p w14:paraId="30EEC427" w14:textId="77777777" w:rsidR="00F265A8" w:rsidRPr="00567B75" w:rsidRDefault="00F265A8" w:rsidP="00567B75">
            <w:pPr>
              <w:pStyle w:val="Default"/>
              <w:jc w:val="both"/>
              <w:rPr>
                <w:bCs/>
                <w:color w:val="auto"/>
                <w:sz w:val="22"/>
                <w:szCs w:val="22"/>
              </w:rPr>
            </w:pPr>
          </w:p>
          <w:p w14:paraId="52E7DF1D" w14:textId="77777777" w:rsidR="00F265A8" w:rsidRPr="00567B75" w:rsidRDefault="00F265A8" w:rsidP="00567B75">
            <w:pPr>
              <w:pStyle w:val="Default"/>
              <w:jc w:val="both"/>
              <w:rPr>
                <w:bCs/>
                <w:color w:val="auto"/>
                <w:sz w:val="22"/>
                <w:szCs w:val="22"/>
              </w:rPr>
            </w:pPr>
            <w:r w:rsidRPr="00567B75">
              <w:rPr>
                <w:bCs/>
                <w:color w:val="auto"/>
                <w:sz w:val="22"/>
                <w:szCs w:val="22"/>
              </w:rPr>
              <w:t>Introduction to dynamic programming, Principle of optimality, Optimal binary search trees, Matrix-chain multiplication, Longest common subsequence.</w:t>
            </w:r>
          </w:p>
          <w:p w14:paraId="2467384C" w14:textId="77777777" w:rsidR="00F265A8" w:rsidRPr="00567B75" w:rsidRDefault="00F265A8" w:rsidP="00567B75">
            <w:pPr>
              <w:pStyle w:val="Default"/>
              <w:jc w:val="both"/>
              <w:rPr>
                <w:bCs/>
                <w:color w:val="auto"/>
                <w:sz w:val="22"/>
                <w:szCs w:val="22"/>
              </w:rPr>
            </w:pPr>
          </w:p>
          <w:p w14:paraId="26E79081" w14:textId="77777777" w:rsidR="00F265A8" w:rsidRPr="00567B75" w:rsidRDefault="00F265A8" w:rsidP="00567B75">
            <w:pPr>
              <w:pStyle w:val="Default"/>
              <w:jc w:val="both"/>
              <w:rPr>
                <w:bCs/>
                <w:color w:val="auto"/>
                <w:sz w:val="22"/>
                <w:szCs w:val="22"/>
              </w:rPr>
            </w:pPr>
            <w:r w:rsidRPr="00567B75">
              <w:rPr>
                <w:bCs/>
                <w:color w:val="auto"/>
                <w:sz w:val="22"/>
                <w:szCs w:val="22"/>
              </w:rPr>
              <w:t>Introduction to computability, Reducibility, Polynomial-time verification, NP-completeness, NP-complete problems.</w:t>
            </w:r>
          </w:p>
        </w:tc>
      </w:tr>
      <w:tr w:rsidR="00F265A8" w:rsidRPr="00567B75" w14:paraId="0AEF103C" w14:textId="77777777" w:rsidTr="00984B31">
        <w:tc>
          <w:tcPr>
            <w:tcW w:w="2551" w:type="dxa"/>
            <w:shd w:val="clear" w:color="auto" w:fill="auto"/>
          </w:tcPr>
          <w:p w14:paraId="2CA47E62" w14:textId="77777777" w:rsidR="00F265A8" w:rsidRPr="00567B75" w:rsidRDefault="00F265A8" w:rsidP="00567B75">
            <w:pPr>
              <w:rPr>
                <w:b/>
                <w:sz w:val="22"/>
                <w:szCs w:val="22"/>
                <w:lang w:eastAsia="en-IN"/>
              </w:rPr>
            </w:pPr>
            <w:r w:rsidRPr="00567B75">
              <w:rPr>
                <w:b/>
                <w:sz w:val="22"/>
                <w:szCs w:val="22"/>
                <w:lang w:eastAsia="en-IN"/>
              </w:rPr>
              <w:t xml:space="preserve">Learning Outcome      </w:t>
            </w:r>
          </w:p>
        </w:tc>
        <w:tc>
          <w:tcPr>
            <w:tcW w:w="8220" w:type="dxa"/>
            <w:shd w:val="clear" w:color="auto" w:fill="auto"/>
          </w:tcPr>
          <w:p w14:paraId="3D915177" w14:textId="77777777" w:rsidR="00F265A8" w:rsidRPr="00567B75" w:rsidRDefault="00F265A8" w:rsidP="00567B75">
            <w:pPr>
              <w:jc w:val="both"/>
              <w:rPr>
                <w:bCs/>
                <w:sz w:val="22"/>
                <w:szCs w:val="22"/>
                <w:lang w:eastAsia="en-IN"/>
              </w:rPr>
            </w:pPr>
            <w:r w:rsidRPr="00567B75">
              <w:rPr>
                <w:bCs/>
                <w:sz w:val="22"/>
                <w:szCs w:val="22"/>
                <w:lang w:eastAsia="en-IN"/>
              </w:rPr>
              <w:t>Students will be able to design efficient algorithms for different computational problems or will be able to show theoretically that the problem may not be solved in polynomial time.</w:t>
            </w:r>
          </w:p>
        </w:tc>
      </w:tr>
      <w:tr w:rsidR="00F265A8" w:rsidRPr="00567B75" w14:paraId="4C8357EA" w14:textId="77777777" w:rsidTr="00984B31">
        <w:tc>
          <w:tcPr>
            <w:tcW w:w="2551" w:type="dxa"/>
            <w:shd w:val="clear" w:color="auto" w:fill="auto"/>
          </w:tcPr>
          <w:p w14:paraId="104E84A6" w14:textId="77777777" w:rsidR="00F265A8" w:rsidRPr="00567B75" w:rsidRDefault="00F265A8" w:rsidP="00567B75">
            <w:pPr>
              <w:rPr>
                <w:b/>
                <w:sz w:val="22"/>
                <w:szCs w:val="22"/>
                <w:lang w:eastAsia="en-IN"/>
              </w:rPr>
            </w:pPr>
            <w:r w:rsidRPr="00567B75">
              <w:rPr>
                <w:b/>
                <w:sz w:val="22"/>
                <w:szCs w:val="22"/>
                <w:lang w:eastAsia="en-IN"/>
              </w:rPr>
              <w:t>Assessment Method</w:t>
            </w:r>
          </w:p>
        </w:tc>
        <w:tc>
          <w:tcPr>
            <w:tcW w:w="8220" w:type="dxa"/>
            <w:shd w:val="clear" w:color="auto" w:fill="auto"/>
          </w:tcPr>
          <w:p w14:paraId="2F438649" w14:textId="77777777" w:rsidR="00F265A8" w:rsidRPr="00567B75" w:rsidRDefault="00F265A8" w:rsidP="00567B75">
            <w:pPr>
              <w:rPr>
                <w:bCs/>
                <w:sz w:val="22"/>
                <w:szCs w:val="22"/>
                <w:lang w:eastAsia="en-IN"/>
              </w:rPr>
            </w:pPr>
            <w:r w:rsidRPr="00567B75">
              <w:rPr>
                <w:bCs/>
                <w:sz w:val="22"/>
                <w:szCs w:val="22"/>
                <w:lang w:bidi="hi-IN"/>
              </w:rPr>
              <w:t>Quiz /Assignment/ MSE / ESE</w:t>
            </w:r>
          </w:p>
        </w:tc>
      </w:tr>
    </w:tbl>
    <w:p w14:paraId="65D08B17" w14:textId="77777777" w:rsidR="00F265A8" w:rsidRPr="00567B75" w:rsidRDefault="00F265A8" w:rsidP="00567B75">
      <w:pPr>
        <w:rPr>
          <w:b/>
          <w:bCs/>
          <w:sz w:val="22"/>
          <w:szCs w:val="22"/>
        </w:rPr>
      </w:pPr>
    </w:p>
    <w:p w14:paraId="0C74DE74" w14:textId="77777777" w:rsidR="00F265A8" w:rsidRPr="00567B75" w:rsidRDefault="00F265A8" w:rsidP="00567B75">
      <w:pPr>
        <w:pBdr>
          <w:top w:val="nil"/>
          <w:left w:val="nil"/>
          <w:bottom w:val="nil"/>
          <w:right w:val="nil"/>
          <w:between w:val="nil"/>
        </w:pBdr>
        <w:rPr>
          <w:sz w:val="22"/>
          <w:szCs w:val="22"/>
        </w:rPr>
      </w:pPr>
      <w:r w:rsidRPr="00567B75">
        <w:rPr>
          <w:b/>
          <w:sz w:val="22"/>
          <w:szCs w:val="22"/>
        </w:rPr>
        <w:t>Text Books:</w:t>
      </w:r>
      <w:r w:rsidRPr="00567B75">
        <w:rPr>
          <w:sz w:val="22"/>
          <w:szCs w:val="22"/>
        </w:rPr>
        <w:t xml:space="preserve"> </w:t>
      </w:r>
    </w:p>
    <w:p w14:paraId="7A86CD99" w14:textId="77777777" w:rsidR="00F265A8" w:rsidRPr="00567B75" w:rsidRDefault="00F265A8" w:rsidP="00567B75">
      <w:pPr>
        <w:pStyle w:val="ListParagraph"/>
        <w:numPr>
          <w:ilvl w:val="0"/>
          <w:numId w:val="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“Introduction to Algorithms” by T. H. </w:t>
      </w:r>
      <w:proofErr w:type="spellStart"/>
      <w:r w:rsidRPr="00567B75">
        <w:rPr>
          <w:rFonts w:ascii="Times New Roman" w:hAnsi="Times New Roman" w:cs="Times New Roman"/>
          <w:szCs w:val="22"/>
        </w:rPr>
        <w:t>Cormen</w:t>
      </w:r>
      <w:proofErr w:type="spellEnd"/>
      <w:r w:rsidRPr="00567B75">
        <w:rPr>
          <w:rFonts w:ascii="Times New Roman" w:hAnsi="Times New Roman" w:cs="Times New Roman"/>
          <w:szCs w:val="22"/>
        </w:rPr>
        <w:t xml:space="preserve">, C. E. </w:t>
      </w:r>
      <w:proofErr w:type="spellStart"/>
      <w:r w:rsidRPr="00567B75">
        <w:rPr>
          <w:rFonts w:ascii="Times New Roman" w:hAnsi="Times New Roman" w:cs="Times New Roman"/>
          <w:szCs w:val="22"/>
        </w:rPr>
        <w:t>Leiserson</w:t>
      </w:r>
      <w:proofErr w:type="spellEnd"/>
      <w:r w:rsidRPr="00567B75">
        <w:rPr>
          <w:rFonts w:ascii="Times New Roman" w:hAnsi="Times New Roman" w:cs="Times New Roman"/>
          <w:szCs w:val="22"/>
        </w:rPr>
        <w:t xml:space="preserve">, R. L. Rivest and C. Stein, Prentice Hall India. </w:t>
      </w:r>
    </w:p>
    <w:p w14:paraId="208A4F09" w14:textId="77777777" w:rsidR="00F265A8" w:rsidRPr="00567B75" w:rsidRDefault="00F265A8" w:rsidP="00567B75">
      <w:pPr>
        <w:pBdr>
          <w:top w:val="nil"/>
          <w:left w:val="nil"/>
          <w:bottom w:val="nil"/>
          <w:right w:val="nil"/>
          <w:between w:val="nil"/>
        </w:pBdr>
        <w:rPr>
          <w:b/>
          <w:sz w:val="22"/>
          <w:szCs w:val="22"/>
        </w:rPr>
      </w:pPr>
      <w:r w:rsidRPr="00567B75">
        <w:rPr>
          <w:b/>
          <w:sz w:val="22"/>
          <w:szCs w:val="22"/>
        </w:rPr>
        <w:t>Reference books:</w:t>
      </w:r>
    </w:p>
    <w:p w14:paraId="7506C7D6" w14:textId="77777777" w:rsidR="00F265A8" w:rsidRPr="00567B75" w:rsidRDefault="00F265A8" w:rsidP="00567B75">
      <w:pPr>
        <w:pStyle w:val="ListParagraph"/>
        <w:numPr>
          <w:ilvl w:val="0"/>
          <w:numId w:val="2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“Data Structures and Algorithms in C++” by M. A. Weiss, Addison-Wesley </w:t>
      </w:r>
    </w:p>
    <w:p w14:paraId="202D4618" w14:textId="77777777" w:rsidR="00F265A8" w:rsidRPr="00567B75" w:rsidRDefault="00F265A8" w:rsidP="00567B75">
      <w:pPr>
        <w:pStyle w:val="ListParagraph"/>
        <w:numPr>
          <w:ilvl w:val="0"/>
          <w:numId w:val="2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“Algorithm Design” by J. Kleinberg and Eva Tardos, Pearson Education </w:t>
      </w:r>
    </w:p>
    <w:p w14:paraId="03E6C92F" w14:textId="77777777" w:rsidR="00F265A8" w:rsidRPr="00567B75" w:rsidRDefault="00F265A8" w:rsidP="00567B75">
      <w:pPr>
        <w:pStyle w:val="ListParagraph"/>
        <w:numPr>
          <w:ilvl w:val="0"/>
          <w:numId w:val="2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 “The Design and Analysis of Computer Algorithms” by A. Aho, J. E. Hopcroft and J. D. Ullman, Addison-Wesley.</w:t>
      </w:r>
    </w:p>
    <w:p w14:paraId="47C0C7F8" w14:textId="77777777" w:rsidR="00F265A8" w:rsidRPr="00567B75" w:rsidRDefault="00F265A8" w:rsidP="00567B75">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F265A8" w:rsidRPr="00567B75" w14:paraId="6184B151" w14:textId="77777777" w:rsidTr="00984B31">
        <w:trPr>
          <w:trHeight w:val="266"/>
        </w:trPr>
        <w:tc>
          <w:tcPr>
            <w:tcW w:w="2551" w:type="dxa"/>
            <w:shd w:val="clear" w:color="auto" w:fill="auto"/>
          </w:tcPr>
          <w:p w14:paraId="49C46244" w14:textId="77777777" w:rsidR="00F265A8" w:rsidRPr="00567B75" w:rsidRDefault="00F265A8" w:rsidP="00567B75">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0DFA9722" w14:textId="77777777" w:rsidR="00F265A8" w:rsidRPr="00567B75" w:rsidRDefault="00F265A8" w:rsidP="00567B75">
            <w:pPr>
              <w:rPr>
                <w:bCs/>
                <w:sz w:val="22"/>
                <w:szCs w:val="22"/>
                <w:lang w:eastAsia="en-IN"/>
              </w:rPr>
            </w:pPr>
            <w:r w:rsidRPr="00567B75">
              <w:rPr>
                <w:bCs/>
                <w:sz w:val="22"/>
                <w:szCs w:val="22"/>
                <w:lang w:eastAsia="en-IN"/>
              </w:rPr>
              <w:t>MA2102 (Core)</w:t>
            </w:r>
          </w:p>
        </w:tc>
      </w:tr>
      <w:tr w:rsidR="00F265A8" w:rsidRPr="00567B75" w14:paraId="6135956F" w14:textId="77777777" w:rsidTr="00984B31">
        <w:trPr>
          <w:trHeight w:val="413"/>
        </w:trPr>
        <w:tc>
          <w:tcPr>
            <w:tcW w:w="2551" w:type="dxa"/>
            <w:shd w:val="clear" w:color="auto" w:fill="auto"/>
          </w:tcPr>
          <w:p w14:paraId="3A935295" w14:textId="77777777" w:rsidR="00F265A8" w:rsidRPr="00567B75" w:rsidRDefault="00F265A8" w:rsidP="00567B75">
            <w:pPr>
              <w:rPr>
                <w:b/>
                <w:sz w:val="22"/>
                <w:szCs w:val="22"/>
                <w:lang w:eastAsia="en-IN"/>
              </w:rPr>
            </w:pPr>
            <w:r w:rsidRPr="00567B75">
              <w:rPr>
                <w:b/>
                <w:sz w:val="22"/>
                <w:szCs w:val="22"/>
                <w:lang w:eastAsia="en-IN"/>
              </w:rPr>
              <w:t>Course Credit</w:t>
            </w:r>
          </w:p>
          <w:p w14:paraId="40D3F605" w14:textId="77777777" w:rsidR="00F265A8" w:rsidRPr="00567B75" w:rsidRDefault="00F265A8" w:rsidP="00567B75">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1E91FA21" w14:textId="77777777" w:rsidR="00F265A8" w:rsidRPr="00567B75" w:rsidRDefault="00F265A8" w:rsidP="00567B75">
            <w:pPr>
              <w:rPr>
                <w:bCs/>
                <w:sz w:val="22"/>
                <w:szCs w:val="22"/>
                <w:lang w:eastAsia="en-IN"/>
              </w:rPr>
            </w:pPr>
            <w:r w:rsidRPr="00567B75">
              <w:rPr>
                <w:bCs/>
                <w:sz w:val="22"/>
                <w:szCs w:val="22"/>
                <w:lang w:eastAsia="en-IN"/>
              </w:rPr>
              <w:t>3-1-0-4</w:t>
            </w:r>
          </w:p>
        </w:tc>
      </w:tr>
      <w:tr w:rsidR="00F265A8" w:rsidRPr="00567B75" w14:paraId="33DFDA08" w14:textId="77777777" w:rsidTr="00984B31">
        <w:trPr>
          <w:trHeight w:val="266"/>
        </w:trPr>
        <w:tc>
          <w:tcPr>
            <w:tcW w:w="2551" w:type="dxa"/>
            <w:shd w:val="clear" w:color="auto" w:fill="auto"/>
          </w:tcPr>
          <w:p w14:paraId="5FB2AE2C" w14:textId="77777777" w:rsidR="00F265A8" w:rsidRPr="00567B75" w:rsidRDefault="00F265A8" w:rsidP="00567B75">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64D0A892" w14:textId="77777777" w:rsidR="00F265A8" w:rsidRPr="00567B75" w:rsidRDefault="00F265A8" w:rsidP="00567B75">
            <w:pPr>
              <w:rPr>
                <w:sz w:val="22"/>
                <w:szCs w:val="22"/>
                <w:lang w:eastAsia="en-IN"/>
              </w:rPr>
            </w:pPr>
            <w:r w:rsidRPr="00567B75">
              <w:rPr>
                <w:sz w:val="22"/>
                <w:szCs w:val="22"/>
                <w:lang w:eastAsia="en-IN"/>
              </w:rPr>
              <w:t>Probability and Stochastic Processes</w:t>
            </w:r>
          </w:p>
        </w:tc>
      </w:tr>
      <w:tr w:rsidR="00F265A8" w:rsidRPr="00567B75" w14:paraId="505BA0A6" w14:textId="77777777" w:rsidTr="00984B31">
        <w:trPr>
          <w:trHeight w:val="251"/>
        </w:trPr>
        <w:tc>
          <w:tcPr>
            <w:tcW w:w="2551" w:type="dxa"/>
            <w:shd w:val="clear" w:color="auto" w:fill="auto"/>
          </w:tcPr>
          <w:p w14:paraId="2DBC3B73" w14:textId="77777777" w:rsidR="00F265A8" w:rsidRPr="00567B75" w:rsidRDefault="00F265A8" w:rsidP="00567B75">
            <w:pPr>
              <w:rPr>
                <w:b/>
                <w:sz w:val="22"/>
                <w:szCs w:val="22"/>
                <w:lang w:eastAsia="en-IN"/>
              </w:rPr>
            </w:pPr>
            <w:r w:rsidRPr="00567B75">
              <w:rPr>
                <w:b/>
                <w:sz w:val="22"/>
                <w:szCs w:val="22"/>
                <w:lang w:eastAsia="en-IN"/>
              </w:rPr>
              <w:t xml:space="preserve">Learning Mode            </w:t>
            </w:r>
          </w:p>
        </w:tc>
        <w:tc>
          <w:tcPr>
            <w:tcW w:w="8220" w:type="dxa"/>
            <w:shd w:val="clear" w:color="auto" w:fill="auto"/>
          </w:tcPr>
          <w:p w14:paraId="29417CC0" w14:textId="77777777" w:rsidR="00F265A8" w:rsidRPr="00567B75" w:rsidRDefault="00F265A8" w:rsidP="00567B75">
            <w:pPr>
              <w:rPr>
                <w:bCs/>
                <w:sz w:val="22"/>
                <w:szCs w:val="22"/>
                <w:lang w:eastAsia="en-IN"/>
              </w:rPr>
            </w:pPr>
            <w:r w:rsidRPr="00567B75">
              <w:rPr>
                <w:bCs/>
                <w:sz w:val="22"/>
                <w:szCs w:val="22"/>
                <w:lang w:eastAsia="en-IN"/>
              </w:rPr>
              <w:t>Lectures and Tutorials</w:t>
            </w:r>
          </w:p>
        </w:tc>
      </w:tr>
      <w:tr w:rsidR="00F265A8" w:rsidRPr="00567B75" w14:paraId="25F4CFF3" w14:textId="77777777" w:rsidTr="00984B31">
        <w:trPr>
          <w:trHeight w:val="380"/>
        </w:trPr>
        <w:tc>
          <w:tcPr>
            <w:tcW w:w="2551" w:type="dxa"/>
            <w:shd w:val="clear" w:color="auto" w:fill="auto"/>
          </w:tcPr>
          <w:p w14:paraId="662EE468" w14:textId="77777777" w:rsidR="00F265A8" w:rsidRPr="00567B75" w:rsidRDefault="00F265A8" w:rsidP="00567B75">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2FFD5D66" w14:textId="77777777" w:rsidR="00F265A8" w:rsidRPr="00567B75" w:rsidRDefault="00F265A8" w:rsidP="00567B75">
            <w:pPr>
              <w:jc w:val="both"/>
              <w:rPr>
                <w:bCs/>
                <w:sz w:val="22"/>
                <w:szCs w:val="22"/>
                <w:lang w:eastAsia="en-IN"/>
              </w:rPr>
            </w:pPr>
            <w:r w:rsidRPr="00567B75">
              <w:rPr>
                <w:bCs/>
                <w:sz w:val="22"/>
                <w:szCs w:val="22"/>
                <w:lang w:eastAsia="en-IN"/>
              </w:rPr>
              <w:t>This particular course on probability theory and random processes aims at the undergraduate students to learn about basic properties random variables and their properties. It also covers essential theoretical concepts of random processes which are useful in many fields of practical study.</w:t>
            </w:r>
          </w:p>
        </w:tc>
      </w:tr>
      <w:tr w:rsidR="00F265A8" w:rsidRPr="00567B75" w14:paraId="47CEE371" w14:textId="77777777" w:rsidTr="00984B31">
        <w:trPr>
          <w:trHeight w:val="682"/>
        </w:trPr>
        <w:tc>
          <w:tcPr>
            <w:tcW w:w="2551" w:type="dxa"/>
            <w:shd w:val="clear" w:color="auto" w:fill="auto"/>
          </w:tcPr>
          <w:p w14:paraId="3BDA521A" w14:textId="77777777" w:rsidR="00F265A8" w:rsidRPr="00567B75" w:rsidRDefault="00F265A8" w:rsidP="00567B75">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418C8B75" w14:textId="77777777" w:rsidR="00F265A8" w:rsidRPr="00567B75" w:rsidRDefault="00F265A8" w:rsidP="00567B75">
            <w:pPr>
              <w:jc w:val="both"/>
              <w:rPr>
                <w:bCs/>
                <w:sz w:val="22"/>
                <w:szCs w:val="22"/>
                <w:lang w:eastAsia="en-IN"/>
              </w:rPr>
            </w:pPr>
            <w:r w:rsidRPr="00567B75">
              <w:rPr>
                <w:bCs/>
                <w:sz w:val="22"/>
                <w:szCs w:val="22"/>
                <w:lang w:eastAsia="en-IN"/>
              </w:rPr>
              <w:t>This course is designed to cover basic concepts of probability theory. Particularly properties of random variables like mean, variance, and moment generating functions, quantiles and other important summary of information will be discussed. We also discuss joint distribution of random variables. Probability distributions of transformed random variables will also be discussed. Illustrative discussion on central limit theorems will also be presented. We further discuss basic properties of random processes and also present their classification into different types of processes. We cover both discrete and continuous time Markov chains and study various properties.</w:t>
            </w:r>
          </w:p>
        </w:tc>
      </w:tr>
      <w:tr w:rsidR="00F265A8" w:rsidRPr="00567B75" w14:paraId="15252800" w14:textId="77777777" w:rsidTr="00984B31">
        <w:trPr>
          <w:trHeight w:val="1811"/>
        </w:trPr>
        <w:tc>
          <w:tcPr>
            <w:tcW w:w="2551" w:type="dxa"/>
            <w:shd w:val="clear" w:color="auto" w:fill="auto"/>
          </w:tcPr>
          <w:p w14:paraId="66F83B04" w14:textId="77777777" w:rsidR="00F265A8" w:rsidRPr="00567B75" w:rsidRDefault="00F265A8" w:rsidP="00567B75">
            <w:pPr>
              <w:rPr>
                <w:b/>
                <w:sz w:val="22"/>
                <w:szCs w:val="22"/>
                <w:lang w:eastAsia="en-IN"/>
              </w:rPr>
            </w:pPr>
            <w:r w:rsidRPr="00567B75">
              <w:rPr>
                <w:b/>
                <w:sz w:val="22"/>
                <w:szCs w:val="22"/>
                <w:lang w:eastAsia="en-IN"/>
              </w:rPr>
              <w:t xml:space="preserve">Course Content          </w:t>
            </w:r>
          </w:p>
        </w:tc>
        <w:tc>
          <w:tcPr>
            <w:tcW w:w="8220" w:type="dxa"/>
            <w:shd w:val="clear" w:color="auto" w:fill="auto"/>
          </w:tcPr>
          <w:p w14:paraId="5BFD07E8" w14:textId="77777777" w:rsidR="00F265A8" w:rsidRPr="00567B75" w:rsidRDefault="00F265A8" w:rsidP="00567B75">
            <w:pPr>
              <w:pStyle w:val="Default"/>
              <w:jc w:val="both"/>
              <w:rPr>
                <w:bCs/>
                <w:color w:val="auto"/>
                <w:sz w:val="22"/>
                <w:szCs w:val="22"/>
              </w:rPr>
            </w:pPr>
            <w:r w:rsidRPr="00567B75">
              <w:rPr>
                <w:bCs/>
                <w:color w:val="auto"/>
                <w:sz w:val="22"/>
                <w:szCs w:val="22"/>
              </w:rPr>
              <w:t>Axiomatic construction of the theory of probability, independence, conditional probability, and basic formulae, random variables, probability distributions, functions of random variables; Standard univariate discrete and continuous distributions and their properties, mathematical expectations, moments, moment generating function, characteristic functions; Random vectors, multivariate distributions, marginal and conditional distributions, conditional expectations; Modes of convergence of sequences of random variables, laws of large numbers, central limit theorems. Definition and classification of random processes, discrete-time Markov chains, Poisson process, continuous-time Markov chains, renewal and semi-Markov processes, stationary processes, Gaussian process, Brownian motion, filtrations and martingales, stopping times and optimal stopping.</w:t>
            </w:r>
          </w:p>
        </w:tc>
      </w:tr>
      <w:tr w:rsidR="00F265A8" w:rsidRPr="00567B75" w14:paraId="164F5E76" w14:textId="77777777" w:rsidTr="00984B31">
        <w:trPr>
          <w:trHeight w:val="3434"/>
        </w:trPr>
        <w:tc>
          <w:tcPr>
            <w:tcW w:w="2551" w:type="dxa"/>
            <w:shd w:val="clear" w:color="auto" w:fill="auto"/>
          </w:tcPr>
          <w:p w14:paraId="4D7C3DDF" w14:textId="77777777" w:rsidR="00F265A8" w:rsidRPr="00567B75" w:rsidRDefault="00F265A8" w:rsidP="00567B75">
            <w:pPr>
              <w:rPr>
                <w:b/>
                <w:sz w:val="22"/>
                <w:szCs w:val="22"/>
                <w:lang w:eastAsia="en-IN"/>
              </w:rPr>
            </w:pPr>
            <w:r w:rsidRPr="00567B75">
              <w:rPr>
                <w:b/>
                <w:sz w:val="22"/>
                <w:szCs w:val="22"/>
                <w:lang w:eastAsia="en-IN"/>
              </w:rPr>
              <w:t xml:space="preserve">Learning Outcome      </w:t>
            </w:r>
          </w:p>
        </w:tc>
        <w:tc>
          <w:tcPr>
            <w:tcW w:w="8220" w:type="dxa"/>
            <w:shd w:val="clear" w:color="auto" w:fill="auto"/>
          </w:tcPr>
          <w:p w14:paraId="325E84DB" w14:textId="77777777" w:rsidR="00F265A8" w:rsidRPr="00567B75" w:rsidRDefault="00F265A8" w:rsidP="00567B75">
            <w:pPr>
              <w:jc w:val="both"/>
              <w:rPr>
                <w:bCs/>
                <w:sz w:val="22"/>
                <w:szCs w:val="22"/>
                <w:lang w:eastAsia="en-IN"/>
              </w:rPr>
            </w:pPr>
            <w:r w:rsidRPr="00567B75">
              <w:rPr>
                <w:bCs/>
                <w:sz w:val="22"/>
                <w:szCs w:val="22"/>
                <w:lang w:eastAsia="en-IN"/>
              </w:rPr>
              <w:t xml:space="preserve">(1) Students attending this course will become familiar with different probability laws and properties. </w:t>
            </w:r>
          </w:p>
          <w:p w14:paraId="6F1B8E29" w14:textId="77777777" w:rsidR="00F265A8" w:rsidRPr="00567B75" w:rsidRDefault="00F265A8" w:rsidP="00567B75">
            <w:pPr>
              <w:jc w:val="both"/>
              <w:rPr>
                <w:bCs/>
                <w:sz w:val="22"/>
                <w:szCs w:val="22"/>
                <w:lang w:eastAsia="en-IN"/>
              </w:rPr>
            </w:pPr>
            <w:r w:rsidRPr="00567B75">
              <w:rPr>
                <w:bCs/>
                <w:sz w:val="22"/>
                <w:szCs w:val="22"/>
                <w:lang w:eastAsia="en-IN"/>
              </w:rPr>
              <w:t>(2) This course enables students to get acquaintance with various discrete and continuous probability distributions. Also enable to compute different probabilities for such distributions. Computation of expectations, variance, quantiles and other probabilistic quantities.</w:t>
            </w:r>
          </w:p>
          <w:p w14:paraId="0F29BB7A" w14:textId="77777777" w:rsidR="00F265A8" w:rsidRPr="00567B75" w:rsidRDefault="00F265A8" w:rsidP="00567B75">
            <w:pPr>
              <w:jc w:val="both"/>
              <w:rPr>
                <w:bCs/>
                <w:sz w:val="22"/>
                <w:szCs w:val="22"/>
                <w:lang w:eastAsia="en-IN"/>
              </w:rPr>
            </w:pPr>
            <w:r w:rsidRPr="00567B75">
              <w:rPr>
                <w:bCs/>
                <w:sz w:val="22"/>
                <w:szCs w:val="22"/>
                <w:lang w:eastAsia="en-IN"/>
              </w:rPr>
              <w:t xml:space="preserve">(3) Learn to compute joint probability distributions, conditional and marginal probability distributions and related properties. </w:t>
            </w:r>
          </w:p>
          <w:p w14:paraId="4F09DF1B" w14:textId="77777777" w:rsidR="00F265A8" w:rsidRPr="00567B75" w:rsidRDefault="00F265A8" w:rsidP="00567B75">
            <w:pPr>
              <w:jc w:val="both"/>
              <w:rPr>
                <w:bCs/>
                <w:sz w:val="22"/>
                <w:szCs w:val="22"/>
                <w:lang w:eastAsia="en-IN"/>
              </w:rPr>
            </w:pPr>
            <w:r w:rsidRPr="00567B75">
              <w:rPr>
                <w:bCs/>
                <w:sz w:val="22"/>
                <w:szCs w:val="22"/>
                <w:lang w:eastAsia="en-IN"/>
              </w:rPr>
              <w:t>(4) Become familiar with the concepts of covariance and correlation.</w:t>
            </w:r>
          </w:p>
          <w:p w14:paraId="48C0F9F5" w14:textId="77777777" w:rsidR="00F265A8" w:rsidRPr="00567B75" w:rsidRDefault="00F265A8" w:rsidP="00567B75">
            <w:pPr>
              <w:jc w:val="both"/>
              <w:rPr>
                <w:bCs/>
                <w:sz w:val="22"/>
                <w:szCs w:val="22"/>
                <w:lang w:eastAsia="en-IN"/>
              </w:rPr>
            </w:pPr>
            <w:r w:rsidRPr="00567B75">
              <w:rPr>
                <w:bCs/>
                <w:sz w:val="22"/>
                <w:szCs w:val="22"/>
                <w:lang w:eastAsia="en-IN"/>
              </w:rPr>
              <w:t>(5) Approximate a distribution using central limit theorem</w:t>
            </w:r>
          </w:p>
          <w:p w14:paraId="2E41FC1B" w14:textId="77777777" w:rsidR="00F265A8" w:rsidRPr="00567B75" w:rsidRDefault="00F265A8" w:rsidP="00567B75">
            <w:pPr>
              <w:jc w:val="both"/>
              <w:rPr>
                <w:bCs/>
                <w:sz w:val="22"/>
                <w:szCs w:val="22"/>
                <w:lang w:eastAsia="en-IN"/>
              </w:rPr>
            </w:pPr>
            <w:r w:rsidRPr="00567B75">
              <w:rPr>
                <w:bCs/>
                <w:sz w:val="22"/>
                <w:szCs w:val="22"/>
                <w:lang w:eastAsia="en-IN"/>
              </w:rPr>
              <w:t>(6) Distribution of transformed random variables</w:t>
            </w:r>
          </w:p>
          <w:p w14:paraId="347151F4" w14:textId="77777777" w:rsidR="00F265A8" w:rsidRPr="00567B75" w:rsidRDefault="00F265A8" w:rsidP="00567B75">
            <w:pPr>
              <w:jc w:val="both"/>
              <w:rPr>
                <w:bCs/>
                <w:sz w:val="22"/>
                <w:szCs w:val="22"/>
                <w:lang w:eastAsia="en-IN"/>
              </w:rPr>
            </w:pPr>
            <w:r w:rsidRPr="00567B75">
              <w:rPr>
                <w:bCs/>
                <w:sz w:val="22"/>
                <w:szCs w:val="22"/>
                <w:lang w:eastAsia="en-IN"/>
              </w:rPr>
              <w:t>(7) Basic concepts of random processes.</w:t>
            </w:r>
          </w:p>
          <w:p w14:paraId="7A61D5AE" w14:textId="77777777" w:rsidR="00F265A8" w:rsidRPr="00567B75" w:rsidRDefault="00F265A8" w:rsidP="00567B75">
            <w:pPr>
              <w:jc w:val="both"/>
              <w:rPr>
                <w:bCs/>
                <w:sz w:val="22"/>
                <w:szCs w:val="22"/>
                <w:lang w:eastAsia="en-IN"/>
              </w:rPr>
            </w:pPr>
            <w:r w:rsidRPr="00567B75">
              <w:rPr>
                <w:bCs/>
                <w:sz w:val="22"/>
                <w:szCs w:val="22"/>
                <w:lang w:eastAsia="en-IN"/>
              </w:rPr>
              <w:t>(8) Poisson processes (9) Markov Chains</w:t>
            </w:r>
          </w:p>
        </w:tc>
      </w:tr>
      <w:tr w:rsidR="00F265A8" w:rsidRPr="00567B75" w14:paraId="5A405A31" w14:textId="77777777" w:rsidTr="00984B31">
        <w:trPr>
          <w:trHeight w:val="266"/>
        </w:trPr>
        <w:tc>
          <w:tcPr>
            <w:tcW w:w="2551" w:type="dxa"/>
            <w:shd w:val="clear" w:color="auto" w:fill="auto"/>
          </w:tcPr>
          <w:p w14:paraId="7DE79E38" w14:textId="77777777" w:rsidR="00F265A8" w:rsidRPr="00567B75" w:rsidRDefault="00F265A8" w:rsidP="00567B75">
            <w:pPr>
              <w:rPr>
                <w:b/>
                <w:sz w:val="22"/>
                <w:szCs w:val="22"/>
                <w:lang w:eastAsia="en-IN"/>
              </w:rPr>
            </w:pPr>
            <w:r w:rsidRPr="00567B75">
              <w:rPr>
                <w:b/>
                <w:sz w:val="22"/>
                <w:szCs w:val="22"/>
                <w:lang w:eastAsia="en-IN"/>
              </w:rPr>
              <w:t>Assessment Method</w:t>
            </w:r>
          </w:p>
        </w:tc>
        <w:tc>
          <w:tcPr>
            <w:tcW w:w="8220" w:type="dxa"/>
            <w:shd w:val="clear" w:color="auto" w:fill="auto"/>
          </w:tcPr>
          <w:p w14:paraId="39ADC3E1" w14:textId="77777777" w:rsidR="00F265A8" w:rsidRPr="00567B75" w:rsidRDefault="00F265A8" w:rsidP="00567B75">
            <w:pPr>
              <w:rPr>
                <w:bCs/>
                <w:sz w:val="22"/>
                <w:szCs w:val="22"/>
                <w:lang w:eastAsia="en-IN"/>
              </w:rPr>
            </w:pPr>
            <w:r w:rsidRPr="00567B75">
              <w:rPr>
                <w:bCs/>
                <w:sz w:val="22"/>
                <w:szCs w:val="22"/>
                <w:lang w:bidi="hi-IN"/>
              </w:rPr>
              <w:t>Quiz /Assignment/ MSE / ESE</w:t>
            </w:r>
          </w:p>
        </w:tc>
      </w:tr>
    </w:tbl>
    <w:p w14:paraId="71D0E044" w14:textId="77777777" w:rsidR="00F265A8" w:rsidRPr="00567B75" w:rsidRDefault="00F265A8" w:rsidP="00567B75">
      <w:pPr>
        <w:ind w:firstLine="357"/>
        <w:rPr>
          <w:b/>
          <w:sz w:val="22"/>
          <w:szCs w:val="22"/>
        </w:rPr>
      </w:pPr>
      <w:r w:rsidRPr="00567B75">
        <w:rPr>
          <w:b/>
          <w:sz w:val="22"/>
          <w:szCs w:val="22"/>
        </w:rPr>
        <w:t>Text Books:</w:t>
      </w:r>
    </w:p>
    <w:p w14:paraId="75388211" w14:textId="77777777" w:rsidR="00F265A8" w:rsidRPr="00567B75" w:rsidRDefault="00F265A8" w:rsidP="00567B75">
      <w:pPr>
        <w:pStyle w:val="ListParagraph"/>
        <w:numPr>
          <w:ilvl w:val="0"/>
          <w:numId w:val="2"/>
        </w:numPr>
        <w:pBdr>
          <w:top w:val="nil"/>
          <w:left w:val="nil"/>
          <w:bottom w:val="nil"/>
          <w:right w:val="nil"/>
          <w:between w:val="nil"/>
        </w:pBdr>
        <w:spacing w:after="0" w:line="240" w:lineRule="auto"/>
        <w:ind w:left="714" w:hanging="357"/>
        <w:contextualSpacing w:val="0"/>
        <w:rPr>
          <w:rFonts w:ascii="Times New Roman" w:hAnsi="Times New Roman" w:cs="Times New Roman"/>
          <w:szCs w:val="22"/>
        </w:rPr>
      </w:pPr>
      <w:r w:rsidRPr="00567B75">
        <w:rPr>
          <w:rFonts w:ascii="Times New Roman" w:hAnsi="Times New Roman" w:cs="Times New Roman"/>
          <w:szCs w:val="22"/>
        </w:rPr>
        <w:t xml:space="preserve">A. Papoulis and S. </w:t>
      </w:r>
      <w:proofErr w:type="spellStart"/>
      <w:r w:rsidRPr="00567B75">
        <w:rPr>
          <w:rFonts w:ascii="Times New Roman" w:hAnsi="Times New Roman" w:cs="Times New Roman"/>
          <w:szCs w:val="22"/>
        </w:rPr>
        <w:t>Unnikrishna</w:t>
      </w:r>
      <w:proofErr w:type="spellEnd"/>
      <w:r w:rsidRPr="00567B75">
        <w:rPr>
          <w:rFonts w:ascii="Times New Roman" w:hAnsi="Times New Roman" w:cs="Times New Roman"/>
          <w:szCs w:val="22"/>
        </w:rPr>
        <w:t xml:space="preserve"> Pillai: Probabilities, Random Variables and Stochastic Processes, 4th Edition, Tata McGraw-Hill, 2002.</w:t>
      </w:r>
    </w:p>
    <w:p w14:paraId="13E2BFA3" w14:textId="77777777" w:rsidR="00F265A8" w:rsidRPr="00567B75" w:rsidRDefault="00F265A8" w:rsidP="00567B75">
      <w:pPr>
        <w:pStyle w:val="ListParagraph"/>
        <w:numPr>
          <w:ilvl w:val="0"/>
          <w:numId w:val="2"/>
        </w:numPr>
        <w:pBdr>
          <w:top w:val="nil"/>
          <w:left w:val="nil"/>
          <w:bottom w:val="nil"/>
          <w:right w:val="nil"/>
          <w:between w:val="nil"/>
        </w:pBdr>
        <w:spacing w:after="0" w:line="240" w:lineRule="auto"/>
        <w:ind w:left="714" w:hanging="357"/>
        <w:contextualSpacing w:val="0"/>
        <w:rPr>
          <w:rFonts w:ascii="Times New Roman" w:hAnsi="Times New Roman" w:cs="Times New Roman"/>
          <w:szCs w:val="22"/>
        </w:rPr>
      </w:pPr>
      <w:r w:rsidRPr="00567B75">
        <w:rPr>
          <w:rFonts w:ascii="Times New Roman" w:hAnsi="Times New Roman" w:cs="Times New Roman"/>
          <w:szCs w:val="22"/>
        </w:rPr>
        <w:t>P. G. Hoel, S. C. Port and C. J. Stone: Introduction to Probability Theory, Universal Book Stall, 2000.</w:t>
      </w:r>
    </w:p>
    <w:p w14:paraId="7CDE949F" w14:textId="77777777" w:rsidR="00F265A8" w:rsidRPr="00567B75" w:rsidRDefault="00F265A8" w:rsidP="00567B75">
      <w:pPr>
        <w:rPr>
          <w:sz w:val="22"/>
          <w:szCs w:val="22"/>
          <w:lang w:val="en-IE"/>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F265A8" w:rsidRPr="00567B75" w14:paraId="5DA9E3E2" w14:textId="77777777" w:rsidTr="00984B31">
        <w:tc>
          <w:tcPr>
            <w:tcW w:w="2551" w:type="dxa"/>
            <w:shd w:val="clear" w:color="auto" w:fill="auto"/>
          </w:tcPr>
          <w:p w14:paraId="01F891C0" w14:textId="77777777" w:rsidR="00F265A8" w:rsidRPr="00567B75" w:rsidRDefault="00F265A8" w:rsidP="00567B75">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37FC1B23" w14:textId="77777777" w:rsidR="00F265A8" w:rsidRPr="00567B75" w:rsidRDefault="00F265A8" w:rsidP="00567B75">
            <w:pPr>
              <w:rPr>
                <w:bCs/>
                <w:sz w:val="22"/>
                <w:szCs w:val="22"/>
                <w:lang w:eastAsia="en-IN"/>
              </w:rPr>
            </w:pPr>
            <w:r w:rsidRPr="00567B75">
              <w:rPr>
                <w:bCs/>
                <w:sz w:val="22"/>
                <w:szCs w:val="22"/>
                <w:lang w:eastAsia="en-IN"/>
              </w:rPr>
              <w:t>MA2103 (Core)</w:t>
            </w:r>
          </w:p>
        </w:tc>
      </w:tr>
      <w:tr w:rsidR="00F265A8" w:rsidRPr="00567B75" w14:paraId="2CAF70CC" w14:textId="77777777" w:rsidTr="00984B31">
        <w:trPr>
          <w:trHeight w:val="386"/>
        </w:trPr>
        <w:tc>
          <w:tcPr>
            <w:tcW w:w="2551" w:type="dxa"/>
            <w:shd w:val="clear" w:color="auto" w:fill="auto"/>
          </w:tcPr>
          <w:p w14:paraId="59984199" w14:textId="77777777" w:rsidR="00F265A8" w:rsidRPr="00567B75" w:rsidRDefault="00F265A8" w:rsidP="00567B75">
            <w:pPr>
              <w:rPr>
                <w:b/>
                <w:sz w:val="22"/>
                <w:szCs w:val="22"/>
                <w:lang w:eastAsia="en-IN"/>
              </w:rPr>
            </w:pPr>
            <w:r w:rsidRPr="00567B75">
              <w:rPr>
                <w:b/>
                <w:sz w:val="22"/>
                <w:szCs w:val="22"/>
                <w:lang w:eastAsia="en-IN"/>
              </w:rPr>
              <w:t>Course Credit</w:t>
            </w:r>
          </w:p>
          <w:p w14:paraId="41196505" w14:textId="77777777" w:rsidR="00F265A8" w:rsidRPr="00567B75" w:rsidRDefault="00F265A8" w:rsidP="00567B75">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064553E0" w14:textId="77777777" w:rsidR="00F265A8" w:rsidRPr="00567B75" w:rsidRDefault="00F265A8" w:rsidP="00567B75">
            <w:pPr>
              <w:rPr>
                <w:bCs/>
                <w:sz w:val="22"/>
                <w:szCs w:val="22"/>
                <w:lang w:eastAsia="en-IN"/>
              </w:rPr>
            </w:pPr>
            <w:r w:rsidRPr="00567B75">
              <w:rPr>
                <w:bCs/>
                <w:sz w:val="22"/>
                <w:szCs w:val="22"/>
                <w:lang w:eastAsia="en-IN"/>
              </w:rPr>
              <w:t>3-0-0-3</w:t>
            </w:r>
          </w:p>
        </w:tc>
      </w:tr>
      <w:tr w:rsidR="00F265A8" w:rsidRPr="00567B75" w14:paraId="3837543E" w14:textId="77777777" w:rsidTr="00984B31">
        <w:tc>
          <w:tcPr>
            <w:tcW w:w="2551" w:type="dxa"/>
            <w:shd w:val="clear" w:color="auto" w:fill="auto"/>
          </w:tcPr>
          <w:p w14:paraId="61871354" w14:textId="77777777" w:rsidR="00F265A8" w:rsidRPr="00567B75" w:rsidRDefault="00F265A8" w:rsidP="00567B75">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15FD79D3" w14:textId="77777777" w:rsidR="00F265A8" w:rsidRPr="00567B75" w:rsidRDefault="00F265A8" w:rsidP="00567B75">
            <w:pPr>
              <w:rPr>
                <w:sz w:val="22"/>
                <w:szCs w:val="22"/>
                <w:lang w:eastAsia="en-IN"/>
              </w:rPr>
            </w:pPr>
            <w:r w:rsidRPr="00567B75">
              <w:rPr>
                <w:sz w:val="22"/>
                <w:szCs w:val="22"/>
                <w:lang w:eastAsia="en-IN"/>
              </w:rPr>
              <w:t>Optimization Techniques</w:t>
            </w:r>
          </w:p>
        </w:tc>
      </w:tr>
      <w:tr w:rsidR="00F265A8" w:rsidRPr="00567B75" w14:paraId="0C313ABB" w14:textId="77777777" w:rsidTr="00984B31">
        <w:tc>
          <w:tcPr>
            <w:tcW w:w="2551" w:type="dxa"/>
            <w:shd w:val="clear" w:color="auto" w:fill="auto"/>
          </w:tcPr>
          <w:p w14:paraId="3DA79807" w14:textId="77777777" w:rsidR="00F265A8" w:rsidRPr="00567B75" w:rsidRDefault="00F265A8" w:rsidP="00567B75">
            <w:pPr>
              <w:rPr>
                <w:b/>
                <w:sz w:val="22"/>
                <w:szCs w:val="22"/>
                <w:lang w:eastAsia="en-IN"/>
              </w:rPr>
            </w:pPr>
            <w:r w:rsidRPr="00567B75">
              <w:rPr>
                <w:b/>
                <w:sz w:val="22"/>
                <w:szCs w:val="22"/>
                <w:lang w:eastAsia="en-IN"/>
              </w:rPr>
              <w:t xml:space="preserve">Learning Mode            </w:t>
            </w:r>
          </w:p>
        </w:tc>
        <w:tc>
          <w:tcPr>
            <w:tcW w:w="8220" w:type="dxa"/>
            <w:shd w:val="clear" w:color="auto" w:fill="auto"/>
          </w:tcPr>
          <w:p w14:paraId="618025A6" w14:textId="77777777" w:rsidR="00F265A8" w:rsidRPr="00567B75" w:rsidRDefault="00F265A8" w:rsidP="00567B75">
            <w:pPr>
              <w:rPr>
                <w:bCs/>
                <w:sz w:val="22"/>
                <w:szCs w:val="22"/>
                <w:lang w:eastAsia="en-IN"/>
              </w:rPr>
            </w:pPr>
            <w:r w:rsidRPr="00567B75">
              <w:rPr>
                <w:bCs/>
                <w:sz w:val="22"/>
                <w:szCs w:val="22"/>
                <w:lang w:eastAsia="en-IN"/>
              </w:rPr>
              <w:t>Lectures</w:t>
            </w:r>
          </w:p>
        </w:tc>
      </w:tr>
      <w:tr w:rsidR="00F265A8" w:rsidRPr="00567B75" w14:paraId="7658257F" w14:textId="77777777" w:rsidTr="00984B31">
        <w:trPr>
          <w:trHeight w:val="386"/>
        </w:trPr>
        <w:tc>
          <w:tcPr>
            <w:tcW w:w="2551" w:type="dxa"/>
            <w:shd w:val="clear" w:color="auto" w:fill="auto"/>
          </w:tcPr>
          <w:p w14:paraId="57A6E136" w14:textId="77777777" w:rsidR="00F265A8" w:rsidRPr="00567B75" w:rsidRDefault="00F265A8" w:rsidP="00567B75">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381AC72F" w14:textId="77777777" w:rsidR="00F265A8" w:rsidRPr="00567B75" w:rsidRDefault="00F265A8" w:rsidP="00567B75">
            <w:pPr>
              <w:jc w:val="both"/>
              <w:rPr>
                <w:bCs/>
                <w:sz w:val="22"/>
                <w:szCs w:val="22"/>
                <w:lang w:eastAsia="en-IN"/>
              </w:rPr>
            </w:pPr>
            <w:r w:rsidRPr="00567B75">
              <w:rPr>
                <w:bCs/>
                <w:sz w:val="22"/>
                <w:szCs w:val="22"/>
                <w:lang w:eastAsia="en-IN"/>
              </w:rPr>
              <w:t>The objective of the course is to train student about the modeling of linear programming problems and its dual and various algorithms to solve these problems</w:t>
            </w:r>
          </w:p>
        </w:tc>
      </w:tr>
      <w:tr w:rsidR="00F265A8" w:rsidRPr="00567B75" w14:paraId="36C64EDC" w14:textId="77777777" w:rsidTr="00984B31">
        <w:trPr>
          <w:trHeight w:val="692"/>
        </w:trPr>
        <w:tc>
          <w:tcPr>
            <w:tcW w:w="2551" w:type="dxa"/>
            <w:shd w:val="clear" w:color="auto" w:fill="auto"/>
          </w:tcPr>
          <w:p w14:paraId="2EA367A8" w14:textId="77777777" w:rsidR="00F265A8" w:rsidRPr="00567B75" w:rsidRDefault="00F265A8" w:rsidP="00567B75">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4DCC6EDF" w14:textId="77777777" w:rsidR="00F265A8" w:rsidRPr="00567B75" w:rsidRDefault="00F265A8" w:rsidP="00567B75">
            <w:pPr>
              <w:jc w:val="both"/>
              <w:rPr>
                <w:bCs/>
                <w:sz w:val="22"/>
                <w:szCs w:val="22"/>
                <w:lang w:eastAsia="en-IN"/>
              </w:rPr>
            </w:pPr>
            <w:r w:rsidRPr="00567B75">
              <w:rPr>
                <w:bCs/>
                <w:sz w:val="22"/>
                <w:szCs w:val="22"/>
                <w:lang w:eastAsia="en-IN"/>
              </w:rPr>
              <w:t>Optimization technique, as a basic subject for undergraduate students, provides the initial knowledge of various models of linear programming problems and different algorithms to solve such problems with its applications in various problems arising in economics, science and engineering.</w:t>
            </w:r>
          </w:p>
        </w:tc>
      </w:tr>
      <w:tr w:rsidR="00F265A8" w:rsidRPr="00567B75" w14:paraId="6DA41AF4" w14:textId="77777777" w:rsidTr="00984B31">
        <w:trPr>
          <w:trHeight w:val="1836"/>
        </w:trPr>
        <w:tc>
          <w:tcPr>
            <w:tcW w:w="2551" w:type="dxa"/>
            <w:shd w:val="clear" w:color="auto" w:fill="auto"/>
          </w:tcPr>
          <w:p w14:paraId="70CC0C56" w14:textId="77777777" w:rsidR="00F265A8" w:rsidRPr="00567B75" w:rsidRDefault="00F265A8" w:rsidP="00567B75">
            <w:pPr>
              <w:rPr>
                <w:b/>
                <w:sz w:val="22"/>
                <w:szCs w:val="22"/>
                <w:lang w:eastAsia="en-IN"/>
              </w:rPr>
            </w:pPr>
            <w:r w:rsidRPr="00567B75">
              <w:rPr>
                <w:b/>
                <w:sz w:val="22"/>
                <w:szCs w:val="22"/>
                <w:lang w:eastAsia="en-IN"/>
              </w:rPr>
              <w:t xml:space="preserve">Course Content          </w:t>
            </w:r>
          </w:p>
        </w:tc>
        <w:tc>
          <w:tcPr>
            <w:tcW w:w="8220" w:type="dxa"/>
            <w:shd w:val="clear" w:color="auto" w:fill="auto"/>
          </w:tcPr>
          <w:p w14:paraId="5F0224D8" w14:textId="77777777" w:rsidR="00F265A8" w:rsidRPr="00567B75" w:rsidRDefault="00F265A8" w:rsidP="00567B75">
            <w:pPr>
              <w:pStyle w:val="Default"/>
              <w:jc w:val="both"/>
              <w:rPr>
                <w:bCs/>
                <w:color w:val="auto"/>
                <w:sz w:val="22"/>
                <w:szCs w:val="22"/>
              </w:rPr>
            </w:pPr>
            <w:r w:rsidRPr="00567B75">
              <w:rPr>
                <w:bCs/>
                <w:color w:val="auto"/>
                <w:sz w:val="22"/>
                <w:szCs w:val="22"/>
              </w:rPr>
              <w:t>Linear programming: Introduction and Problem formulation, Geometrical aspects of LPP, Graphical solutions, Linear programming in standard form, Simplex, Big M and Two-Phase Methods, Revised simplex method, Special cases of LPP.</w:t>
            </w:r>
          </w:p>
          <w:p w14:paraId="704C57FE"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Duality theory: Dual simplex method, Sensitivity analysis of LP problem, </w:t>
            </w:r>
          </w:p>
          <w:p w14:paraId="3BD8B032"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Integer programming problems: Branch and bound method, Gomory cutting plane method for all integer and for mixed integer LPP. </w:t>
            </w:r>
          </w:p>
          <w:p w14:paraId="02EC5100" w14:textId="77777777" w:rsidR="00F265A8" w:rsidRPr="00567B75" w:rsidRDefault="00F265A8" w:rsidP="00567B75">
            <w:pPr>
              <w:pStyle w:val="Default"/>
              <w:jc w:val="both"/>
              <w:rPr>
                <w:ins w:id="2" w:author="Ahmad Nishat" w:date="2024-04-30T16:49:00Z"/>
                <w:bCs/>
                <w:color w:val="auto"/>
                <w:sz w:val="22"/>
                <w:szCs w:val="22"/>
              </w:rPr>
            </w:pPr>
            <w:r w:rsidRPr="00567B75">
              <w:rPr>
                <w:bCs/>
                <w:color w:val="auto"/>
                <w:sz w:val="22"/>
                <w:szCs w:val="22"/>
              </w:rPr>
              <w:t xml:space="preserve">Theory of games: saddle point, linear programming formulation of matrix games, two-person zero-sum games. Computational complexity of the Simplex algorithm, Karmarkar's algorithm for LPP. </w:t>
            </w:r>
          </w:p>
          <w:p w14:paraId="3EEC1084" w14:textId="77777777" w:rsidR="00F265A8" w:rsidRPr="00567B75" w:rsidRDefault="00F265A8" w:rsidP="00567B75">
            <w:pPr>
              <w:pStyle w:val="Default"/>
              <w:jc w:val="both"/>
              <w:rPr>
                <w:bCs/>
                <w:sz w:val="22"/>
                <w:szCs w:val="22"/>
              </w:rPr>
            </w:pPr>
            <w:r w:rsidRPr="00567B75">
              <w:rPr>
                <w:bCs/>
                <w:sz w:val="22"/>
                <w:szCs w:val="22"/>
              </w:rPr>
              <w:t xml:space="preserve">Line search methods for unconstrained </w:t>
            </w:r>
            <w:proofErr w:type="spellStart"/>
            <w:r w:rsidRPr="00567B75">
              <w:rPr>
                <w:bCs/>
                <w:sz w:val="22"/>
                <w:szCs w:val="22"/>
              </w:rPr>
              <w:t>non linear</w:t>
            </w:r>
            <w:proofErr w:type="spellEnd"/>
            <w:r w:rsidRPr="00567B75">
              <w:rPr>
                <w:bCs/>
                <w:sz w:val="22"/>
                <w:szCs w:val="22"/>
              </w:rPr>
              <w:t xml:space="preserve"> optimization, gradient descent, Newton method, conjugate gradient method.</w:t>
            </w:r>
          </w:p>
          <w:p w14:paraId="0142758C"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Acquaintance to </w:t>
            </w:r>
            <w:proofErr w:type="spellStart"/>
            <w:r w:rsidRPr="00567B75">
              <w:rPr>
                <w:bCs/>
                <w:color w:val="auto"/>
                <w:sz w:val="22"/>
                <w:szCs w:val="22"/>
              </w:rPr>
              <w:t>softwares</w:t>
            </w:r>
            <w:proofErr w:type="spellEnd"/>
            <w:r w:rsidRPr="00567B75">
              <w:rPr>
                <w:bCs/>
                <w:color w:val="auto"/>
                <w:sz w:val="22"/>
                <w:szCs w:val="22"/>
              </w:rPr>
              <w:t xml:space="preserve"> to solve optimization problems.</w:t>
            </w:r>
          </w:p>
        </w:tc>
      </w:tr>
      <w:tr w:rsidR="00F265A8" w:rsidRPr="00567B75" w14:paraId="7E2C4E1A" w14:textId="77777777" w:rsidTr="00984B31">
        <w:tc>
          <w:tcPr>
            <w:tcW w:w="2551" w:type="dxa"/>
            <w:shd w:val="clear" w:color="auto" w:fill="auto"/>
          </w:tcPr>
          <w:p w14:paraId="4BAAEB17" w14:textId="77777777" w:rsidR="00F265A8" w:rsidRPr="00567B75" w:rsidRDefault="00F265A8" w:rsidP="00567B75">
            <w:pPr>
              <w:rPr>
                <w:b/>
                <w:sz w:val="22"/>
                <w:szCs w:val="22"/>
                <w:lang w:eastAsia="en-IN"/>
              </w:rPr>
            </w:pPr>
            <w:r w:rsidRPr="00567B75">
              <w:rPr>
                <w:b/>
                <w:sz w:val="22"/>
                <w:szCs w:val="22"/>
                <w:lang w:eastAsia="en-IN"/>
              </w:rPr>
              <w:t xml:space="preserve">Learning Outcome      </w:t>
            </w:r>
          </w:p>
        </w:tc>
        <w:tc>
          <w:tcPr>
            <w:tcW w:w="8220" w:type="dxa"/>
            <w:shd w:val="clear" w:color="auto" w:fill="auto"/>
          </w:tcPr>
          <w:p w14:paraId="7709BEAC" w14:textId="77777777" w:rsidR="00F265A8" w:rsidRPr="00567B75" w:rsidRDefault="00F265A8" w:rsidP="00567B75">
            <w:pPr>
              <w:rPr>
                <w:bCs/>
                <w:sz w:val="22"/>
                <w:szCs w:val="22"/>
                <w:lang w:eastAsia="en-IN"/>
              </w:rPr>
            </w:pPr>
            <w:r w:rsidRPr="00567B75">
              <w:rPr>
                <w:bCs/>
                <w:sz w:val="22"/>
                <w:szCs w:val="22"/>
                <w:lang w:eastAsia="en-IN"/>
              </w:rPr>
              <w:t>On successful completion of the course, students should be able to:</w:t>
            </w:r>
          </w:p>
          <w:p w14:paraId="4BE4CD36" w14:textId="77777777" w:rsidR="00F265A8" w:rsidRPr="00567B75" w:rsidRDefault="00F265A8" w:rsidP="00567B75">
            <w:pPr>
              <w:rPr>
                <w:bCs/>
                <w:sz w:val="22"/>
                <w:szCs w:val="22"/>
                <w:lang w:eastAsia="en-IN"/>
              </w:rPr>
            </w:pPr>
            <w:r w:rsidRPr="00567B75">
              <w:rPr>
                <w:bCs/>
                <w:sz w:val="22"/>
                <w:szCs w:val="22"/>
                <w:lang w:eastAsia="en-IN"/>
              </w:rPr>
              <w:t>1. Understand the terminology and basic concepts of various kinds of linear programming problems</w:t>
            </w:r>
          </w:p>
          <w:p w14:paraId="23A16CDB" w14:textId="77777777" w:rsidR="00F265A8" w:rsidRPr="00567B75" w:rsidRDefault="00F265A8" w:rsidP="00567B75">
            <w:pPr>
              <w:rPr>
                <w:bCs/>
                <w:sz w:val="22"/>
                <w:szCs w:val="22"/>
                <w:lang w:eastAsia="en-IN"/>
              </w:rPr>
            </w:pPr>
            <w:r w:rsidRPr="00567B75">
              <w:rPr>
                <w:bCs/>
                <w:sz w:val="22"/>
                <w:szCs w:val="22"/>
                <w:lang w:eastAsia="en-IN"/>
              </w:rPr>
              <w:t>2. model several linear programming problems and its dual</w:t>
            </w:r>
          </w:p>
          <w:p w14:paraId="02D9D80B" w14:textId="77777777" w:rsidR="00F265A8" w:rsidRPr="00567B75" w:rsidRDefault="00F265A8" w:rsidP="00567B75">
            <w:pPr>
              <w:rPr>
                <w:bCs/>
                <w:sz w:val="22"/>
                <w:szCs w:val="22"/>
                <w:lang w:eastAsia="en-IN"/>
              </w:rPr>
            </w:pPr>
            <w:r w:rsidRPr="00567B75">
              <w:rPr>
                <w:bCs/>
                <w:sz w:val="22"/>
                <w:szCs w:val="22"/>
                <w:lang w:eastAsia="en-IN"/>
              </w:rPr>
              <w:t xml:space="preserve">3.  Develop the understanding of about different solution methods to solve linear Programing problem.  </w:t>
            </w:r>
          </w:p>
          <w:p w14:paraId="7A41C03C" w14:textId="77777777" w:rsidR="00F265A8" w:rsidRPr="00567B75" w:rsidRDefault="00F265A8" w:rsidP="00567B75">
            <w:pPr>
              <w:rPr>
                <w:bCs/>
                <w:sz w:val="22"/>
                <w:szCs w:val="22"/>
                <w:lang w:eastAsia="en-IN"/>
              </w:rPr>
            </w:pPr>
            <w:r w:rsidRPr="00567B75">
              <w:rPr>
                <w:bCs/>
                <w:sz w:val="22"/>
                <w:szCs w:val="22"/>
                <w:lang w:eastAsia="en-IN"/>
              </w:rPr>
              <w:t>4. Apply and differentiate the need and importance of various algorithms to solve linear programing problems</w:t>
            </w:r>
          </w:p>
          <w:p w14:paraId="4778BE60" w14:textId="77777777" w:rsidR="00F265A8" w:rsidRPr="00567B75" w:rsidRDefault="00F265A8" w:rsidP="00567B75">
            <w:pPr>
              <w:rPr>
                <w:bCs/>
                <w:sz w:val="22"/>
                <w:szCs w:val="22"/>
                <w:lang w:eastAsia="en-IN"/>
              </w:rPr>
            </w:pPr>
            <w:r w:rsidRPr="00567B75">
              <w:rPr>
                <w:bCs/>
                <w:sz w:val="22"/>
                <w:szCs w:val="22"/>
                <w:lang w:eastAsia="en-IN"/>
              </w:rPr>
              <w:t>5.  employ programming languages to solve linear programing problems</w:t>
            </w:r>
          </w:p>
        </w:tc>
      </w:tr>
      <w:tr w:rsidR="00F265A8" w:rsidRPr="00567B75" w14:paraId="6753DFBC" w14:textId="77777777" w:rsidTr="00984B31">
        <w:tc>
          <w:tcPr>
            <w:tcW w:w="2551" w:type="dxa"/>
            <w:shd w:val="clear" w:color="auto" w:fill="auto"/>
          </w:tcPr>
          <w:p w14:paraId="04BD2480" w14:textId="77777777" w:rsidR="00F265A8" w:rsidRPr="00567B75" w:rsidRDefault="00F265A8" w:rsidP="00567B75">
            <w:pPr>
              <w:rPr>
                <w:b/>
                <w:sz w:val="22"/>
                <w:szCs w:val="22"/>
                <w:lang w:eastAsia="en-IN"/>
              </w:rPr>
            </w:pPr>
            <w:r w:rsidRPr="00567B75">
              <w:rPr>
                <w:b/>
                <w:sz w:val="22"/>
                <w:szCs w:val="22"/>
                <w:lang w:eastAsia="en-IN"/>
              </w:rPr>
              <w:t>Assessment Method</w:t>
            </w:r>
          </w:p>
        </w:tc>
        <w:tc>
          <w:tcPr>
            <w:tcW w:w="8220" w:type="dxa"/>
            <w:shd w:val="clear" w:color="auto" w:fill="auto"/>
          </w:tcPr>
          <w:p w14:paraId="672DE916" w14:textId="77777777" w:rsidR="00F265A8" w:rsidRPr="00567B75" w:rsidRDefault="00F265A8" w:rsidP="00567B75">
            <w:pPr>
              <w:rPr>
                <w:bCs/>
                <w:sz w:val="22"/>
                <w:szCs w:val="22"/>
                <w:lang w:eastAsia="en-IN"/>
              </w:rPr>
            </w:pPr>
            <w:r w:rsidRPr="00567B75">
              <w:rPr>
                <w:bCs/>
                <w:sz w:val="22"/>
                <w:szCs w:val="22"/>
                <w:lang w:bidi="hi-IN"/>
              </w:rPr>
              <w:t>Quiz /Assignment/ MSE / ESE</w:t>
            </w:r>
          </w:p>
        </w:tc>
      </w:tr>
    </w:tbl>
    <w:p w14:paraId="17BB1AF9" w14:textId="77777777" w:rsidR="00F265A8" w:rsidRPr="00567B75" w:rsidRDefault="00F265A8" w:rsidP="00567B75">
      <w:pPr>
        <w:rPr>
          <w:b/>
          <w:sz w:val="22"/>
          <w:szCs w:val="22"/>
        </w:rPr>
      </w:pPr>
    </w:p>
    <w:p w14:paraId="0006769D" w14:textId="77777777" w:rsidR="00F265A8" w:rsidRPr="00567B75" w:rsidRDefault="00F265A8" w:rsidP="00567B75">
      <w:pPr>
        <w:rPr>
          <w:b/>
          <w:sz w:val="22"/>
          <w:szCs w:val="22"/>
        </w:rPr>
      </w:pPr>
      <w:r w:rsidRPr="00567B75">
        <w:rPr>
          <w:b/>
          <w:sz w:val="22"/>
          <w:szCs w:val="22"/>
        </w:rPr>
        <w:t>Text Books:</w:t>
      </w:r>
    </w:p>
    <w:p w14:paraId="13010256" w14:textId="77777777" w:rsidR="00F265A8" w:rsidRPr="00567B75" w:rsidRDefault="00F265A8" w:rsidP="00567B75">
      <w:pPr>
        <w:pStyle w:val="ListParagraph"/>
        <w:numPr>
          <w:ilvl w:val="0"/>
          <w:numId w:val="41"/>
        </w:numPr>
        <w:pBdr>
          <w:top w:val="nil"/>
          <w:left w:val="nil"/>
          <w:bottom w:val="nil"/>
          <w:right w:val="nil"/>
          <w:between w:val="nil"/>
        </w:pBdr>
        <w:spacing w:after="0" w:line="240" w:lineRule="auto"/>
        <w:contextualSpacing w:val="0"/>
        <w:rPr>
          <w:rFonts w:ascii="Times New Roman" w:hAnsi="Times New Roman" w:cs="Times New Roman"/>
          <w:szCs w:val="22"/>
        </w:rPr>
      </w:pPr>
      <w:proofErr w:type="gramStart"/>
      <w:r w:rsidRPr="00567B75">
        <w:rPr>
          <w:rFonts w:ascii="Times New Roman" w:hAnsi="Times New Roman" w:cs="Times New Roman"/>
          <w:szCs w:val="22"/>
        </w:rPr>
        <w:t>Hamdy  A.</w:t>
      </w:r>
      <w:proofErr w:type="gramEnd"/>
      <w:r w:rsidRPr="00567B75">
        <w:rPr>
          <w:rFonts w:ascii="Times New Roman" w:hAnsi="Times New Roman" w:cs="Times New Roman"/>
          <w:szCs w:val="22"/>
        </w:rPr>
        <w:t xml:space="preserve"> Taha, Operations Research: An Introduction, Eighth edition, PHI, New Delhi (2007).</w:t>
      </w:r>
    </w:p>
    <w:p w14:paraId="28C3518C" w14:textId="77777777" w:rsidR="00F265A8" w:rsidRPr="00567B75" w:rsidRDefault="00F265A8" w:rsidP="00567B75">
      <w:pPr>
        <w:pStyle w:val="ListParagraph"/>
        <w:numPr>
          <w:ilvl w:val="0"/>
          <w:numId w:val="4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M. S. </w:t>
      </w:r>
      <w:proofErr w:type="spellStart"/>
      <w:r w:rsidRPr="00567B75">
        <w:rPr>
          <w:rFonts w:ascii="Times New Roman" w:hAnsi="Times New Roman" w:cs="Times New Roman"/>
          <w:szCs w:val="22"/>
        </w:rPr>
        <w:t>Bazaraa</w:t>
      </w:r>
      <w:proofErr w:type="spellEnd"/>
      <w:r w:rsidRPr="00567B75">
        <w:rPr>
          <w:rFonts w:ascii="Times New Roman" w:hAnsi="Times New Roman" w:cs="Times New Roman"/>
          <w:szCs w:val="22"/>
        </w:rPr>
        <w:t>, J. J. Jarvis and H. D. Sherali, Linear Programming and Network Flows, 3rd Edition, Wiley (2004).</w:t>
      </w:r>
    </w:p>
    <w:p w14:paraId="681C20BF" w14:textId="77777777" w:rsidR="00F265A8" w:rsidRPr="00567B75" w:rsidRDefault="00F265A8" w:rsidP="00567B75">
      <w:pPr>
        <w:rPr>
          <w:b/>
          <w:sz w:val="22"/>
          <w:szCs w:val="22"/>
        </w:rPr>
      </w:pPr>
      <w:r w:rsidRPr="00567B75">
        <w:rPr>
          <w:b/>
          <w:sz w:val="22"/>
          <w:szCs w:val="22"/>
        </w:rPr>
        <w:t>Reference Books:</w:t>
      </w:r>
    </w:p>
    <w:p w14:paraId="1A21328E" w14:textId="77777777" w:rsidR="00F265A8" w:rsidRPr="00567B75" w:rsidRDefault="00F265A8" w:rsidP="00567B75">
      <w:pPr>
        <w:pStyle w:val="ListParagraph"/>
        <w:numPr>
          <w:ilvl w:val="0"/>
          <w:numId w:val="1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 G. </w:t>
      </w:r>
      <w:proofErr w:type="spellStart"/>
      <w:r w:rsidRPr="00567B75">
        <w:rPr>
          <w:rFonts w:ascii="Times New Roman" w:hAnsi="Times New Roman" w:cs="Times New Roman"/>
          <w:szCs w:val="22"/>
        </w:rPr>
        <w:t>Luenberger</w:t>
      </w:r>
      <w:proofErr w:type="spellEnd"/>
      <w:r w:rsidRPr="00567B75">
        <w:rPr>
          <w:rFonts w:ascii="Times New Roman" w:hAnsi="Times New Roman" w:cs="Times New Roman"/>
          <w:szCs w:val="22"/>
        </w:rPr>
        <w:t xml:space="preserve">, Linear and Nonlinear Programming, 2nd Edition, Kluwer, (2003). </w:t>
      </w:r>
    </w:p>
    <w:p w14:paraId="069D2C09" w14:textId="77777777" w:rsidR="00F265A8" w:rsidRPr="00567B75" w:rsidRDefault="00F265A8" w:rsidP="00567B75">
      <w:pPr>
        <w:pStyle w:val="ListParagraph"/>
        <w:numPr>
          <w:ilvl w:val="0"/>
          <w:numId w:val="1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 A. </w:t>
      </w:r>
      <w:proofErr w:type="spellStart"/>
      <w:r w:rsidRPr="00567B75">
        <w:rPr>
          <w:rFonts w:ascii="Times New Roman" w:hAnsi="Times New Roman" w:cs="Times New Roman"/>
          <w:szCs w:val="22"/>
        </w:rPr>
        <w:t>Zenios</w:t>
      </w:r>
      <w:proofErr w:type="spellEnd"/>
      <w:r w:rsidRPr="00567B75">
        <w:rPr>
          <w:rFonts w:ascii="Times New Roman" w:hAnsi="Times New Roman" w:cs="Times New Roman"/>
          <w:szCs w:val="22"/>
        </w:rPr>
        <w:t xml:space="preserve"> (editor), Financial Optimization, Cambridge University Press (2002).</w:t>
      </w:r>
    </w:p>
    <w:p w14:paraId="56AEFC75" w14:textId="77777777" w:rsidR="00F265A8" w:rsidRPr="00567B75" w:rsidRDefault="00F265A8" w:rsidP="00567B75">
      <w:pPr>
        <w:pStyle w:val="ListParagraph"/>
        <w:numPr>
          <w:ilvl w:val="0"/>
          <w:numId w:val="1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F. S. Hiller, G. J. Lieberman, Introduction to Operations Research, Eighth edition, </w:t>
      </w:r>
      <w:proofErr w:type="gramStart"/>
      <w:r w:rsidRPr="00567B75">
        <w:rPr>
          <w:rFonts w:ascii="Times New Roman" w:hAnsi="Times New Roman" w:cs="Times New Roman"/>
          <w:szCs w:val="22"/>
        </w:rPr>
        <w:t>McGraw  Hill</w:t>
      </w:r>
      <w:proofErr w:type="gramEnd"/>
      <w:r w:rsidRPr="00567B75">
        <w:rPr>
          <w:rFonts w:ascii="Times New Roman" w:hAnsi="Times New Roman" w:cs="Times New Roman"/>
          <w:szCs w:val="22"/>
        </w:rPr>
        <w:t xml:space="preserve"> (2006).</w:t>
      </w:r>
    </w:p>
    <w:p w14:paraId="1217EE45" w14:textId="77777777" w:rsidR="00F265A8" w:rsidRPr="00567B75" w:rsidRDefault="00F265A8" w:rsidP="00567B75">
      <w:pPr>
        <w:pStyle w:val="ListParagraph"/>
        <w:numPr>
          <w:ilvl w:val="0"/>
          <w:numId w:val="1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 Chandra, Jayadeva, Aparna Mehra, Numerical Optimization with Applications, </w:t>
      </w:r>
      <w:proofErr w:type="spellStart"/>
      <w:r w:rsidRPr="00567B75">
        <w:rPr>
          <w:rFonts w:ascii="Times New Roman" w:hAnsi="Times New Roman" w:cs="Times New Roman"/>
          <w:szCs w:val="22"/>
        </w:rPr>
        <w:t>Narosa</w:t>
      </w:r>
      <w:proofErr w:type="spellEnd"/>
      <w:r w:rsidRPr="00567B75">
        <w:rPr>
          <w:rFonts w:ascii="Times New Roman" w:hAnsi="Times New Roman" w:cs="Times New Roman"/>
          <w:szCs w:val="22"/>
        </w:rPr>
        <w:t xml:space="preserve">          Publishing House (2009).</w:t>
      </w:r>
    </w:p>
    <w:p w14:paraId="3B1C97C5" w14:textId="77777777" w:rsidR="00F265A8" w:rsidRPr="00567B75" w:rsidRDefault="00F265A8" w:rsidP="00567B75">
      <w:pPr>
        <w:pStyle w:val="ListParagraph"/>
        <w:numPr>
          <w:ilvl w:val="0"/>
          <w:numId w:val="1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A. Ravindran, D.T. Phillips, J.J. Solberg, Operation Research, John Wiley and Sons, New York (2005).</w:t>
      </w:r>
    </w:p>
    <w:p w14:paraId="52F73E13" w14:textId="77777777" w:rsidR="00F265A8" w:rsidRPr="00567B75" w:rsidRDefault="00F265A8" w:rsidP="00567B75">
      <w:pPr>
        <w:rPr>
          <w:sz w:val="22"/>
          <w:szCs w:val="22"/>
          <w:lang w:val="en-IE"/>
        </w:rPr>
      </w:pPr>
      <w:r w:rsidRPr="00567B75">
        <w:rPr>
          <w:sz w:val="22"/>
          <w:szCs w:val="22"/>
          <w:lang w:val="en-IE"/>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F265A8" w:rsidRPr="00567B75" w14:paraId="3FF5F9B8" w14:textId="77777777" w:rsidTr="00984B31">
        <w:tc>
          <w:tcPr>
            <w:tcW w:w="2551" w:type="dxa"/>
            <w:shd w:val="clear" w:color="auto" w:fill="auto"/>
          </w:tcPr>
          <w:p w14:paraId="7215531D" w14:textId="77777777" w:rsidR="00F265A8" w:rsidRPr="00567B75" w:rsidRDefault="00F265A8" w:rsidP="00567B75">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3722752C" w14:textId="77777777" w:rsidR="00F265A8" w:rsidRPr="00567B75" w:rsidRDefault="00F265A8" w:rsidP="00567B75">
            <w:pPr>
              <w:rPr>
                <w:bCs/>
                <w:sz w:val="22"/>
                <w:szCs w:val="22"/>
                <w:lang w:eastAsia="en-IN"/>
              </w:rPr>
            </w:pPr>
            <w:r w:rsidRPr="00567B75">
              <w:rPr>
                <w:bCs/>
                <w:sz w:val="22"/>
                <w:szCs w:val="22"/>
                <w:lang w:eastAsia="en-IN"/>
              </w:rPr>
              <w:t>MA2104 (Core)</w:t>
            </w:r>
          </w:p>
        </w:tc>
      </w:tr>
      <w:tr w:rsidR="00F265A8" w:rsidRPr="00567B75" w14:paraId="3A7FD7E8" w14:textId="77777777" w:rsidTr="00984B31">
        <w:trPr>
          <w:trHeight w:val="386"/>
        </w:trPr>
        <w:tc>
          <w:tcPr>
            <w:tcW w:w="2551" w:type="dxa"/>
            <w:shd w:val="clear" w:color="auto" w:fill="auto"/>
          </w:tcPr>
          <w:p w14:paraId="5A79CE6D" w14:textId="77777777" w:rsidR="00F265A8" w:rsidRPr="00567B75" w:rsidRDefault="00F265A8" w:rsidP="00567B75">
            <w:pPr>
              <w:rPr>
                <w:b/>
                <w:sz w:val="22"/>
                <w:szCs w:val="22"/>
                <w:lang w:eastAsia="en-IN"/>
              </w:rPr>
            </w:pPr>
            <w:r w:rsidRPr="00567B75">
              <w:rPr>
                <w:b/>
                <w:sz w:val="22"/>
                <w:szCs w:val="22"/>
                <w:lang w:eastAsia="en-IN"/>
              </w:rPr>
              <w:t>Course Credit</w:t>
            </w:r>
          </w:p>
          <w:p w14:paraId="0DF1097C" w14:textId="77777777" w:rsidR="00F265A8" w:rsidRPr="00567B75" w:rsidRDefault="00F265A8" w:rsidP="00567B75">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305A45F" w14:textId="77777777" w:rsidR="00F265A8" w:rsidRPr="00567B75" w:rsidRDefault="00F265A8" w:rsidP="00567B75">
            <w:pPr>
              <w:rPr>
                <w:bCs/>
                <w:sz w:val="22"/>
                <w:szCs w:val="22"/>
                <w:lang w:eastAsia="en-IN"/>
              </w:rPr>
            </w:pPr>
            <w:r w:rsidRPr="00567B75">
              <w:rPr>
                <w:bCs/>
                <w:sz w:val="22"/>
                <w:szCs w:val="22"/>
                <w:lang w:eastAsia="en-IN"/>
              </w:rPr>
              <w:t>3-0-0-3</w:t>
            </w:r>
          </w:p>
        </w:tc>
      </w:tr>
      <w:tr w:rsidR="00F265A8" w:rsidRPr="00567B75" w14:paraId="1B74C488" w14:textId="77777777" w:rsidTr="00984B31">
        <w:tc>
          <w:tcPr>
            <w:tcW w:w="2551" w:type="dxa"/>
            <w:shd w:val="clear" w:color="auto" w:fill="auto"/>
          </w:tcPr>
          <w:p w14:paraId="558AC1D0" w14:textId="77777777" w:rsidR="00F265A8" w:rsidRPr="00567B75" w:rsidRDefault="00F265A8" w:rsidP="00567B75">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473A1CEF" w14:textId="77777777" w:rsidR="00F265A8" w:rsidRPr="00567B75" w:rsidRDefault="00F265A8" w:rsidP="00567B75">
            <w:pPr>
              <w:rPr>
                <w:sz w:val="22"/>
                <w:szCs w:val="22"/>
                <w:lang w:eastAsia="en-IN"/>
              </w:rPr>
            </w:pPr>
            <w:r w:rsidRPr="00567B75">
              <w:rPr>
                <w:sz w:val="22"/>
                <w:szCs w:val="22"/>
                <w:lang w:eastAsia="en-IN"/>
              </w:rPr>
              <w:t>Algebra</w:t>
            </w:r>
          </w:p>
        </w:tc>
      </w:tr>
      <w:tr w:rsidR="00F265A8" w:rsidRPr="00567B75" w14:paraId="6F246BD9" w14:textId="77777777" w:rsidTr="00984B31">
        <w:tc>
          <w:tcPr>
            <w:tcW w:w="2551" w:type="dxa"/>
            <w:shd w:val="clear" w:color="auto" w:fill="auto"/>
          </w:tcPr>
          <w:p w14:paraId="69A468B9" w14:textId="77777777" w:rsidR="00F265A8" w:rsidRPr="00567B75" w:rsidRDefault="00F265A8" w:rsidP="00567B75">
            <w:pPr>
              <w:rPr>
                <w:b/>
                <w:sz w:val="22"/>
                <w:szCs w:val="22"/>
                <w:lang w:eastAsia="en-IN"/>
              </w:rPr>
            </w:pPr>
            <w:r w:rsidRPr="00567B75">
              <w:rPr>
                <w:b/>
                <w:sz w:val="22"/>
                <w:szCs w:val="22"/>
                <w:lang w:eastAsia="en-IN"/>
              </w:rPr>
              <w:t xml:space="preserve">Learning Mode            </w:t>
            </w:r>
          </w:p>
        </w:tc>
        <w:tc>
          <w:tcPr>
            <w:tcW w:w="8220" w:type="dxa"/>
            <w:shd w:val="clear" w:color="auto" w:fill="auto"/>
          </w:tcPr>
          <w:p w14:paraId="635280CF" w14:textId="77777777" w:rsidR="00F265A8" w:rsidRPr="00567B75" w:rsidRDefault="00F265A8" w:rsidP="00567B75">
            <w:pPr>
              <w:rPr>
                <w:bCs/>
                <w:sz w:val="22"/>
                <w:szCs w:val="22"/>
                <w:lang w:eastAsia="en-IN"/>
              </w:rPr>
            </w:pPr>
            <w:r w:rsidRPr="00567B75">
              <w:rPr>
                <w:bCs/>
                <w:sz w:val="22"/>
                <w:szCs w:val="22"/>
                <w:lang w:eastAsia="en-IN"/>
              </w:rPr>
              <w:t>Lectures</w:t>
            </w:r>
          </w:p>
        </w:tc>
      </w:tr>
      <w:tr w:rsidR="00F265A8" w:rsidRPr="00567B75" w14:paraId="6D5D5956" w14:textId="77777777" w:rsidTr="00984B31">
        <w:trPr>
          <w:trHeight w:val="386"/>
        </w:trPr>
        <w:tc>
          <w:tcPr>
            <w:tcW w:w="2551" w:type="dxa"/>
            <w:shd w:val="clear" w:color="auto" w:fill="auto"/>
          </w:tcPr>
          <w:p w14:paraId="634A5E30" w14:textId="77777777" w:rsidR="00F265A8" w:rsidRPr="00567B75" w:rsidRDefault="00F265A8" w:rsidP="00567B75">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370C491B" w14:textId="77777777" w:rsidR="00F265A8" w:rsidRPr="00567B75" w:rsidRDefault="00F265A8" w:rsidP="00567B75">
            <w:pPr>
              <w:jc w:val="both"/>
              <w:rPr>
                <w:bCs/>
                <w:sz w:val="22"/>
                <w:szCs w:val="22"/>
                <w:lang w:eastAsia="en-IN"/>
              </w:rPr>
            </w:pPr>
            <w:r w:rsidRPr="00567B75">
              <w:rPr>
                <w:bCs/>
                <w:sz w:val="22"/>
                <w:szCs w:val="22"/>
                <w:lang w:eastAsia="en-IN"/>
              </w:rPr>
              <w:t xml:space="preserve">The aim of this course is to learn about groups, subgroups, quotient </w:t>
            </w:r>
            <w:proofErr w:type="gramStart"/>
            <w:r w:rsidRPr="00567B75">
              <w:rPr>
                <w:bCs/>
                <w:sz w:val="22"/>
                <w:szCs w:val="22"/>
                <w:lang w:eastAsia="en-IN"/>
              </w:rPr>
              <w:t>groups,  homomorphisms</w:t>
            </w:r>
            <w:proofErr w:type="gramEnd"/>
            <w:r w:rsidRPr="00567B75">
              <w:rPr>
                <w:bCs/>
                <w:sz w:val="22"/>
                <w:szCs w:val="22"/>
                <w:lang w:eastAsia="en-IN"/>
              </w:rPr>
              <w:t xml:space="preserve"> and Sylow’s theorems. Further, it also covers basic properties of rings, ideals, integral domain, ED, PID, UFD which are useful in many branches of mathematics.</w:t>
            </w:r>
          </w:p>
        </w:tc>
      </w:tr>
      <w:tr w:rsidR="00F265A8" w:rsidRPr="00567B75" w14:paraId="2A653E07" w14:textId="77777777" w:rsidTr="00984B31">
        <w:trPr>
          <w:trHeight w:val="692"/>
        </w:trPr>
        <w:tc>
          <w:tcPr>
            <w:tcW w:w="2551" w:type="dxa"/>
            <w:shd w:val="clear" w:color="auto" w:fill="auto"/>
          </w:tcPr>
          <w:p w14:paraId="313931DA" w14:textId="77777777" w:rsidR="00F265A8" w:rsidRPr="00567B75" w:rsidRDefault="00F265A8" w:rsidP="00567B75">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7A3A4A8A" w14:textId="77777777" w:rsidR="00F265A8" w:rsidRPr="00567B75" w:rsidRDefault="00F265A8" w:rsidP="00567B75">
            <w:pPr>
              <w:jc w:val="both"/>
              <w:rPr>
                <w:bCs/>
                <w:sz w:val="22"/>
                <w:szCs w:val="22"/>
                <w:lang w:eastAsia="en-IN"/>
              </w:rPr>
            </w:pPr>
            <w:r w:rsidRPr="00567B75">
              <w:rPr>
                <w:bCs/>
                <w:sz w:val="22"/>
                <w:szCs w:val="22"/>
                <w:lang w:eastAsia="en-IN"/>
              </w:rPr>
              <w:t>We will begin by studying the basic concepts of subgroups, homomorphisms and quotient groups with many examples. We then study group actions, and prove the Class equation and the Sylow’ theorems. They are in turn used to prove the structure theorem for finite abelian groups and to discuss the classification of groups of small order.</w:t>
            </w:r>
          </w:p>
          <w:p w14:paraId="294A81E0" w14:textId="77777777" w:rsidR="00F265A8" w:rsidRPr="00567B75" w:rsidRDefault="00F265A8" w:rsidP="00567B75">
            <w:pPr>
              <w:jc w:val="both"/>
              <w:rPr>
                <w:bCs/>
                <w:sz w:val="22"/>
                <w:szCs w:val="22"/>
                <w:lang w:eastAsia="en-IN"/>
              </w:rPr>
            </w:pPr>
            <w:r w:rsidRPr="00567B75">
              <w:rPr>
                <w:bCs/>
                <w:sz w:val="22"/>
                <w:szCs w:val="22"/>
                <w:lang w:eastAsia="en-IN"/>
              </w:rPr>
              <w:t>Further, we define rings and discuss ideals, quotient rings. We then discuss the important classes of commutative rings, irreducibility in general and specifically in the context of polynomial rings.</w:t>
            </w:r>
          </w:p>
        </w:tc>
      </w:tr>
      <w:tr w:rsidR="00F265A8" w:rsidRPr="00567B75" w14:paraId="41FFFA6B" w14:textId="77777777" w:rsidTr="00984B31">
        <w:trPr>
          <w:trHeight w:val="1836"/>
        </w:trPr>
        <w:tc>
          <w:tcPr>
            <w:tcW w:w="2551" w:type="dxa"/>
            <w:shd w:val="clear" w:color="auto" w:fill="auto"/>
          </w:tcPr>
          <w:p w14:paraId="0909493F" w14:textId="77777777" w:rsidR="00F265A8" w:rsidRPr="00567B75" w:rsidRDefault="00F265A8" w:rsidP="00567B75">
            <w:pPr>
              <w:rPr>
                <w:b/>
                <w:sz w:val="22"/>
                <w:szCs w:val="22"/>
                <w:lang w:eastAsia="en-IN"/>
              </w:rPr>
            </w:pPr>
            <w:r w:rsidRPr="00567B75">
              <w:rPr>
                <w:b/>
                <w:sz w:val="22"/>
                <w:szCs w:val="22"/>
                <w:lang w:eastAsia="en-IN"/>
              </w:rPr>
              <w:t xml:space="preserve">Course Content          </w:t>
            </w:r>
          </w:p>
        </w:tc>
        <w:tc>
          <w:tcPr>
            <w:tcW w:w="8220" w:type="dxa"/>
            <w:shd w:val="clear" w:color="auto" w:fill="auto"/>
          </w:tcPr>
          <w:p w14:paraId="444B99ED" w14:textId="77777777" w:rsidR="00F265A8" w:rsidRPr="00567B75" w:rsidRDefault="00F265A8" w:rsidP="00567B75">
            <w:pPr>
              <w:pStyle w:val="Default"/>
              <w:jc w:val="both"/>
              <w:rPr>
                <w:bCs/>
                <w:color w:val="auto"/>
                <w:sz w:val="22"/>
                <w:szCs w:val="22"/>
              </w:rPr>
            </w:pPr>
            <w:r w:rsidRPr="00567B75">
              <w:rPr>
                <w:bCs/>
                <w:color w:val="auto"/>
                <w:sz w:val="22"/>
                <w:szCs w:val="22"/>
              </w:rPr>
              <w:t>Groups, subgroups, normal subgroups, permutation groups, cyclic groups, dihedral groups, matrix groups. Homomorphisms, quotient groups, Isomorphisms. Cayley's theorem, groups acting on sets, Sylow’s theorems (without proof) and applications, direct products, finitely generated abelian groups, Structure Theorem for finite abelian groups.</w:t>
            </w:r>
          </w:p>
          <w:p w14:paraId="235D011A" w14:textId="77777777" w:rsidR="00F265A8" w:rsidRPr="00567B75" w:rsidRDefault="00F265A8" w:rsidP="00567B75">
            <w:pPr>
              <w:pStyle w:val="Default"/>
              <w:jc w:val="both"/>
              <w:rPr>
                <w:bCs/>
                <w:color w:val="auto"/>
                <w:sz w:val="22"/>
                <w:szCs w:val="22"/>
              </w:rPr>
            </w:pPr>
            <w:r w:rsidRPr="00567B75">
              <w:rPr>
                <w:bCs/>
                <w:color w:val="auto"/>
                <w:sz w:val="22"/>
                <w:szCs w:val="22"/>
              </w:rPr>
              <w:t>Rings, fields, integral domain, basic properties of rings, units, ideals, homomorphisms, quotient rings, prime and maximal ideals, fields of fractions, Euclidean domains, principal ideal domains and unique factorization domains, polynomial rings.</w:t>
            </w:r>
          </w:p>
        </w:tc>
      </w:tr>
      <w:tr w:rsidR="00F265A8" w:rsidRPr="00567B75" w14:paraId="1FB43561" w14:textId="77777777" w:rsidTr="00984B31">
        <w:tc>
          <w:tcPr>
            <w:tcW w:w="2551" w:type="dxa"/>
            <w:shd w:val="clear" w:color="auto" w:fill="auto"/>
          </w:tcPr>
          <w:p w14:paraId="1436A8A6" w14:textId="77777777" w:rsidR="00F265A8" w:rsidRPr="00567B75" w:rsidRDefault="00F265A8" w:rsidP="00567B75">
            <w:pPr>
              <w:rPr>
                <w:b/>
                <w:sz w:val="22"/>
                <w:szCs w:val="22"/>
                <w:lang w:eastAsia="en-IN"/>
              </w:rPr>
            </w:pPr>
            <w:r w:rsidRPr="00567B75">
              <w:rPr>
                <w:b/>
                <w:sz w:val="22"/>
                <w:szCs w:val="22"/>
                <w:lang w:eastAsia="en-IN"/>
              </w:rPr>
              <w:t xml:space="preserve">Learning Outcome      </w:t>
            </w:r>
          </w:p>
        </w:tc>
        <w:tc>
          <w:tcPr>
            <w:tcW w:w="8220" w:type="dxa"/>
            <w:shd w:val="clear" w:color="auto" w:fill="auto"/>
          </w:tcPr>
          <w:p w14:paraId="0FF0B09D" w14:textId="77777777" w:rsidR="00F265A8" w:rsidRPr="00567B75" w:rsidRDefault="00F265A8" w:rsidP="00567B75">
            <w:pPr>
              <w:jc w:val="both"/>
              <w:rPr>
                <w:bCs/>
                <w:sz w:val="22"/>
                <w:szCs w:val="22"/>
                <w:lang w:eastAsia="en-IN"/>
              </w:rPr>
            </w:pPr>
            <w:r w:rsidRPr="00567B75">
              <w:rPr>
                <w:bCs/>
                <w:sz w:val="22"/>
                <w:szCs w:val="22"/>
                <w:lang w:eastAsia="en-IN"/>
              </w:rPr>
              <w:t>Students will learn basics of abstract algebra and they will be able to take advance courses in Algebra, Number Theory, Cryptography etc. This course will also build foundation for research in mathematical sciences and computer sciences.</w:t>
            </w:r>
          </w:p>
        </w:tc>
      </w:tr>
      <w:tr w:rsidR="00F265A8" w:rsidRPr="00567B75" w14:paraId="421AD58F" w14:textId="77777777" w:rsidTr="00984B31">
        <w:tc>
          <w:tcPr>
            <w:tcW w:w="2551" w:type="dxa"/>
            <w:shd w:val="clear" w:color="auto" w:fill="auto"/>
          </w:tcPr>
          <w:p w14:paraId="5F708282" w14:textId="77777777" w:rsidR="00F265A8" w:rsidRPr="00567B75" w:rsidRDefault="00F265A8" w:rsidP="00567B75">
            <w:pPr>
              <w:rPr>
                <w:b/>
                <w:sz w:val="22"/>
                <w:szCs w:val="22"/>
                <w:lang w:eastAsia="en-IN"/>
              </w:rPr>
            </w:pPr>
            <w:r w:rsidRPr="00567B75">
              <w:rPr>
                <w:b/>
                <w:sz w:val="22"/>
                <w:szCs w:val="22"/>
                <w:lang w:eastAsia="en-IN"/>
              </w:rPr>
              <w:t>Assessment Method</w:t>
            </w:r>
          </w:p>
        </w:tc>
        <w:tc>
          <w:tcPr>
            <w:tcW w:w="8220" w:type="dxa"/>
            <w:shd w:val="clear" w:color="auto" w:fill="auto"/>
          </w:tcPr>
          <w:p w14:paraId="7A4B9EDF" w14:textId="77777777" w:rsidR="00F265A8" w:rsidRPr="00567B75" w:rsidRDefault="00F265A8" w:rsidP="00567B75">
            <w:pPr>
              <w:rPr>
                <w:bCs/>
                <w:sz w:val="22"/>
                <w:szCs w:val="22"/>
                <w:lang w:eastAsia="en-IN"/>
              </w:rPr>
            </w:pPr>
            <w:r w:rsidRPr="00567B75">
              <w:rPr>
                <w:bCs/>
                <w:sz w:val="22"/>
                <w:szCs w:val="22"/>
                <w:lang w:bidi="hi-IN"/>
              </w:rPr>
              <w:t>Quiz /Assignment/ MSE / ESE</w:t>
            </w:r>
          </w:p>
        </w:tc>
      </w:tr>
    </w:tbl>
    <w:p w14:paraId="1A7FB53B" w14:textId="77777777" w:rsidR="00F265A8" w:rsidRPr="00567B75" w:rsidRDefault="00F265A8" w:rsidP="00567B75">
      <w:pPr>
        <w:rPr>
          <w:b/>
          <w:sz w:val="22"/>
          <w:szCs w:val="22"/>
        </w:rPr>
      </w:pPr>
      <w:r w:rsidRPr="00567B75">
        <w:rPr>
          <w:b/>
          <w:sz w:val="22"/>
          <w:szCs w:val="22"/>
        </w:rPr>
        <w:t>Text Books:</w:t>
      </w:r>
    </w:p>
    <w:p w14:paraId="30584996" w14:textId="77777777" w:rsidR="00F265A8" w:rsidRPr="00567B75" w:rsidRDefault="00F265A8" w:rsidP="00567B75">
      <w:pPr>
        <w:pStyle w:val="ListParagraph"/>
        <w:numPr>
          <w:ilvl w:val="0"/>
          <w:numId w:val="3"/>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 </w:t>
      </w:r>
      <w:proofErr w:type="spellStart"/>
      <w:r w:rsidRPr="00567B75">
        <w:rPr>
          <w:rFonts w:ascii="Times New Roman" w:hAnsi="Times New Roman" w:cs="Times New Roman"/>
          <w:szCs w:val="22"/>
        </w:rPr>
        <w:t>Dummit</w:t>
      </w:r>
      <w:proofErr w:type="spellEnd"/>
      <w:r w:rsidRPr="00567B75">
        <w:rPr>
          <w:rFonts w:ascii="Times New Roman" w:hAnsi="Times New Roman" w:cs="Times New Roman"/>
          <w:szCs w:val="22"/>
        </w:rPr>
        <w:t xml:space="preserve"> and R. Foote, Abstract Algebra, 3rd edition, Wiley, 2004.</w:t>
      </w:r>
    </w:p>
    <w:p w14:paraId="460BDF53" w14:textId="77777777" w:rsidR="00F265A8" w:rsidRPr="00567B75" w:rsidRDefault="00F265A8" w:rsidP="00567B75">
      <w:pPr>
        <w:pStyle w:val="ListParagraph"/>
        <w:numPr>
          <w:ilvl w:val="0"/>
          <w:numId w:val="3"/>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J. A. Gallian, Contemporary Abstract Algebra, 4th ed., </w:t>
      </w:r>
      <w:proofErr w:type="spellStart"/>
      <w:r w:rsidRPr="00567B75">
        <w:rPr>
          <w:rFonts w:ascii="Times New Roman" w:hAnsi="Times New Roman" w:cs="Times New Roman"/>
          <w:szCs w:val="22"/>
        </w:rPr>
        <w:t>Narosa</w:t>
      </w:r>
      <w:proofErr w:type="spellEnd"/>
      <w:r w:rsidRPr="00567B75">
        <w:rPr>
          <w:rFonts w:ascii="Times New Roman" w:hAnsi="Times New Roman" w:cs="Times New Roman"/>
          <w:szCs w:val="22"/>
        </w:rPr>
        <w:t>, 1999.</w:t>
      </w:r>
    </w:p>
    <w:p w14:paraId="50835934" w14:textId="77777777" w:rsidR="00F265A8" w:rsidRPr="00567B75" w:rsidRDefault="00F265A8" w:rsidP="00567B75">
      <w:pPr>
        <w:rPr>
          <w:b/>
          <w:sz w:val="22"/>
          <w:szCs w:val="22"/>
        </w:rPr>
      </w:pPr>
      <w:r w:rsidRPr="00567B75">
        <w:rPr>
          <w:b/>
          <w:sz w:val="22"/>
          <w:szCs w:val="22"/>
        </w:rPr>
        <w:t>Reference Books:</w:t>
      </w:r>
    </w:p>
    <w:p w14:paraId="5A0208DD" w14:textId="77777777" w:rsidR="00F265A8" w:rsidRPr="00567B75" w:rsidRDefault="00F265A8" w:rsidP="00567B75">
      <w:pPr>
        <w:pStyle w:val="ListParagraph"/>
        <w:numPr>
          <w:ilvl w:val="0"/>
          <w:numId w:val="1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M. Artin, Algebra, Prentice Hall of India, 1994. </w:t>
      </w:r>
    </w:p>
    <w:p w14:paraId="1B1AF27C" w14:textId="77777777" w:rsidR="00F265A8" w:rsidRPr="00567B75" w:rsidRDefault="00F265A8" w:rsidP="00567B75">
      <w:pPr>
        <w:pStyle w:val="ListParagraph"/>
        <w:numPr>
          <w:ilvl w:val="0"/>
          <w:numId w:val="1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I.N. Herstein, Topics in Algebra, Wiley, 2006.</w:t>
      </w:r>
    </w:p>
    <w:p w14:paraId="73D53D9C" w14:textId="77777777" w:rsidR="00F265A8" w:rsidRPr="00567B75" w:rsidRDefault="00F265A8" w:rsidP="00567B75">
      <w:pPr>
        <w:pStyle w:val="ListParagraph"/>
        <w:numPr>
          <w:ilvl w:val="0"/>
          <w:numId w:val="1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 R. </w:t>
      </w:r>
      <w:proofErr w:type="spellStart"/>
      <w:r w:rsidRPr="00567B75">
        <w:rPr>
          <w:rFonts w:ascii="Times New Roman" w:hAnsi="Times New Roman" w:cs="Times New Roman"/>
          <w:szCs w:val="22"/>
        </w:rPr>
        <w:t>Nagpaul</w:t>
      </w:r>
      <w:proofErr w:type="spellEnd"/>
      <w:r w:rsidRPr="00567B75">
        <w:rPr>
          <w:rFonts w:ascii="Times New Roman" w:hAnsi="Times New Roman" w:cs="Times New Roman"/>
          <w:szCs w:val="22"/>
        </w:rPr>
        <w:t xml:space="preserve"> and S. K. Jain, Topics in Applied Abstract Algebra, Amer. Math. Soc., First Indian Edition, 2010. </w:t>
      </w:r>
    </w:p>
    <w:p w14:paraId="56A97D36" w14:textId="77777777" w:rsidR="00F265A8" w:rsidRPr="00567B75" w:rsidRDefault="00F265A8" w:rsidP="00567B75">
      <w:pPr>
        <w:pStyle w:val="ListParagraph"/>
        <w:numPr>
          <w:ilvl w:val="0"/>
          <w:numId w:val="1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J. B. Fraleigh, A First Course in Abstract Algebra Paperback, Addison-</w:t>
      </w:r>
      <w:proofErr w:type="spellStart"/>
      <w:r w:rsidRPr="00567B75">
        <w:rPr>
          <w:rFonts w:ascii="Times New Roman" w:hAnsi="Times New Roman" w:cs="Times New Roman"/>
          <w:szCs w:val="22"/>
        </w:rPr>
        <w:t>wesley</w:t>
      </w:r>
      <w:proofErr w:type="spellEnd"/>
      <w:r w:rsidRPr="00567B75">
        <w:rPr>
          <w:rFonts w:ascii="Times New Roman" w:hAnsi="Times New Roman" w:cs="Times New Roman"/>
          <w:szCs w:val="22"/>
        </w:rPr>
        <w:t xml:space="preserve"> 1967.</w:t>
      </w:r>
    </w:p>
    <w:p w14:paraId="3F355E0E" w14:textId="77777777" w:rsidR="00F265A8" w:rsidRPr="00567B75" w:rsidRDefault="00F265A8" w:rsidP="00567B75">
      <w:pPr>
        <w:pStyle w:val="ListParagraph"/>
        <w:numPr>
          <w:ilvl w:val="0"/>
          <w:numId w:val="1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Paul B. Garrett, Abstract Algebra, Chapman and Hall/CRC, 1st edition, 2007.</w:t>
      </w:r>
    </w:p>
    <w:p w14:paraId="7D6605F7" w14:textId="77777777" w:rsidR="00F265A8" w:rsidRPr="00567B75" w:rsidRDefault="00F265A8" w:rsidP="00567B75">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F265A8" w:rsidRPr="00567B75" w14:paraId="71937CCC" w14:textId="77777777" w:rsidTr="00984B31">
        <w:tc>
          <w:tcPr>
            <w:tcW w:w="2551" w:type="dxa"/>
            <w:shd w:val="clear" w:color="auto" w:fill="auto"/>
          </w:tcPr>
          <w:p w14:paraId="4DFFCE7D" w14:textId="77777777" w:rsidR="00F265A8" w:rsidRPr="00567B75" w:rsidRDefault="00F265A8" w:rsidP="00567B75">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69A171B1" w14:textId="77777777" w:rsidR="00F265A8" w:rsidRPr="00567B75" w:rsidRDefault="00F265A8" w:rsidP="00567B75">
            <w:pPr>
              <w:rPr>
                <w:bCs/>
                <w:sz w:val="22"/>
                <w:szCs w:val="22"/>
                <w:lang w:eastAsia="en-IN"/>
              </w:rPr>
            </w:pPr>
            <w:r w:rsidRPr="00567B75">
              <w:rPr>
                <w:bCs/>
                <w:sz w:val="22"/>
                <w:szCs w:val="22"/>
                <w:lang w:eastAsia="en-IN"/>
              </w:rPr>
              <w:t>MA2105 (Core)</w:t>
            </w:r>
          </w:p>
        </w:tc>
      </w:tr>
      <w:tr w:rsidR="00F265A8" w:rsidRPr="00567B75" w14:paraId="18B0231A" w14:textId="77777777" w:rsidTr="00984B31">
        <w:trPr>
          <w:trHeight w:val="386"/>
        </w:trPr>
        <w:tc>
          <w:tcPr>
            <w:tcW w:w="2551" w:type="dxa"/>
            <w:shd w:val="clear" w:color="auto" w:fill="auto"/>
          </w:tcPr>
          <w:p w14:paraId="422794B9" w14:textId="77777777" w:rsidR="00F265A8" w:rsidRPr="00567B75" w:rsidRDefault="00F265A8" w:rsidP="00567B75">
            <w:pPr>
              <w:rPr>
                <w:b/>
                <w:sz w:val="22"/>
                <w:szCs w:val="22"/>
                <w:lang w:eastAsia="en-IN"/>
              </w:rPr>
            </w:pPr>
            <w:r w:rsidRPr="00567B75">
              <w:rPr>
                <w:b/>
                <w:sz w:val="22"/>
                <w:szCs w:val="22"/>
                <w:lang w:eastAsia="en-IN"/>
              </w:rPr>
              <w:t>Course Credit</w:t>
            </w:r>
          </w:p>
          <w:p w14:paraId="0381455E" w14:textId="77777777" w:rsidR="00F265A8" w:rsidRPr="00567B75" w:rsidRDefault="00F265A8" w:rsidP="00567B75">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114ED78E" w14:textId="77777777" w:rsidR="00F265A8" w:rsidRPr="00567B75" w:rsidRDefault="00F265A8" w:rsidP="00567B75">
            <w:pPr>
              <w:rPr>
                <w:bCs/>
                <w:sz w:val="22"/>
                <w:szCs w:val="22"/>
                <w:lang w:eastAsia="en-IN"/>
              </w:rPr>
            </w:pPr>
            <w:r w:rsidRPr="00567B75">
              <w:rPr>
                <w:bCs/>
                <w:sz w:val="22"/>
                <w:szCs w:val="22"/>
                <w:lang w:eastAsia="en-IN"/>
              </w:rPr>
              <w:t>3-0-0-3</w:t>
            </w:r>
          </w:p>
        </w:tc>
      </w:tr>
      <w:tr w:rsidR="00F265A8" w:rsidRPr="00567B75" w14:paraId="0FE8AD33" w14:textId="77777777" w:rsidTr="00984B31">
        <w:tc>
          <w:tcPr>
            <w:tcW w:w="2551" w:type="dxa"/>
            <w:shd w:val="clear" w:color="auto" w:fill="auto"/>
          </w:tcPr>
          <w:p w14:paraId="383F5EFC" w14:textId="77777777" w:rsidR="00F265A8" w:rsidRPr="00567B75" w:rsidRDefault="00F265A8" w:rsidP="00567B75">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722BA869" w14:textId="77777777" w:rsidR="00F265A8" w:rsidRPr="00567B75" w:rsidRDefault="00F265A8" w:rsidP="00567B75">
            <w:pPr>
              <w:rPr>
                <w:sz w:val="22"/>
                <w:szCs w:val="22"/>
                <w:lang w:eastAsia="en-IN"/>
              </w:rPr>
            </w:pPr>
            <w:r w:rsidRPr="00567B75">
              <w:rPr>
                <w:sz w:val="22"/>
                <w:szCs w:val="22"/>
                <w:lang w:eastAsia="en-IN"/>
              </w:rPr>
              <w:t>Discrete Mathematics</w:t>
            </w:r>
          </w:p>
        </w:tc>
      </w:tr>
      <w:tr w:rsidR="00F265A8" w:rsidRPr="00567B75" w14:paraId="61E99E9D" w14:textId="77777777" w:rsidTr="00984B31">
        <w:tc>
          <w:tcPr>
            <w:tcW w:w="2551" w:type="dxa"/>
            <w:shd w:val="clear" w:color="auto" w:fill="auto"/>
          </w:tcPr>
          <w:p w14:paraId="6C49241D" w14:textId="77777777" w:rsidR="00F265A8" w:rsidRPr="00567B75" w:rsidRDefault="00F265A8" w:rsidP="00567B75">
            <w:pPr>
              <w:rPr>
                <w:b/>
                <w:sz w:val="22"/>
                <w:szCs w:val="22"/>
                <w:lang w:eastAsia="en-IN"/>
              </w:rPr>
            </w:pPr>
            <w:r w:rsidRPr="00567B75">
              <w:rPr>
                <w:b/>
                <w:sz w:val="22"/>
                <w:szCs w:val="22"/>
                <w:lang w:eastAsia="en-IN"/>
              </w:rPr>
              <w:t xml:space="preserve">Learning Mode            </w:t>
            </w:r>
          </w:p>
        </w:tc>
        <w:tc>
          <w:tcPr>
            <w:tcW w:w="8220" w:type="dxa"/>
            <w:shd w:val="clear" w:color="auto" w:fill="auto"/>
          </w:tcPr>
          <w:p w14:paraId="4CFB5B47" w14:textId="77777777" w:rsidR="00F265A8" w:rsidRPr="00567B75" w:rsidRDefault="00F265A8" w:rsidP="00567B75">
            <w:pPr>
              <w:rPr>
                <w:bCs/>
                <w:sz w:val="22"/>
                <w:szCs w:val="22"/>
                <w:lang w:eastAsia="en-IN"/>
              </w:rPr>
            </w:pPr>
            <w:r w:rsidRPr="00567B75">
              <w:rPr>
                <w:bCs/>
                <w:sz w:val="22"/>
                <w:szCs w:val="22"/>
                <w:lang w:eastAsia="en-IN"/>
              </w:rPr>
              <w:t>Lectures</w:t>
            </w:r>
          </w:p>
        </w:tc>
      </w:tr>
      <w:tr w:rsidR="00F265A8" w:rsidRPr="00567B75" w14:paraId="4EACBB6D" w14:textId="77777777" w:rsidTr="00984B31">
        <w:trPr>
          <w:trHeight w:val="386"/>
        </w:trPr>
        <w:tc>
          <w:tcPr>
            <w:tcW w:w="2551" w:type="dxa"/>
            <w:shd w:val="clear" w:color="auto" w:fill="auto"/>
          </w:tcPr>
          <w:p w14:paraId="5A76D57C" w14:textId="77777777" w:rsidR="00F265A8" w:rsidRPr="00567B75" w:rsidRDefault="00F265A8" w:rsidP="00567B75">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1BE8D7D5" w14:textId="77777777" w:rsidR="00F265A8" w:rsidRPr="00567B75" w:rsidRDefault="00F265A8" w:rsidP="00567B75">
            <w:pPr>
              <w:jc w:val="both"/>
              <w:rPr>
                <w:bCs/>
                <w:sz w:val="22"/>
                <w:szCs w:val="22"/>
                <w:lang w:eastAsia="en-IN"/>
              </w:rPr>
            </w:pPr>
            <w:r w:rsidRPr="00567B75">
              <w:rPr>
                <w:bCs/>
                <w:sz w:val="22"/>
                <w:szCs w:val="22"/>
                <w:lang w:eastAsia="en-IN"/>
              </w:rPr>
              <w:t>To learn formal mathematical way of writing through mathematical logic and different counting techniques through examples</w:t>
            </w:r>
          </w:p>
        </w:tc>
      </w:tr>
      <w:tr w:rsidR="00F265A8" w:rsidRPr="00567B75" w14:paraId="09838924" w14:textId="77777777" w:rsidTr="00984B31">
        <w:trPr>
          <w:trHeight w:val="692"/>
        </w:trPr>
        <w:tc>
          <w:tcPr>
            <w:tcW w:w="2551" w:type="dxa"/>
            <w:shd w:val="clear" w:color="auto" w:fill="auto"/>
          </w:tcPr>
          <w:p w14:paraId="539F3584" w14:textId="77777777" w:rsidR="00F265A8" w:rsidRPr="00567B75" w:rsidRDefault="00F265A8" w:rsidP="00567B75">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1DD4D888" w14:textId="77777777" w:rsidR="00F265A8" w:rsidRPr="00567B75" w:rsidRDefault="00F265A8" w:rsidP="00567B75">
            <w:pPr>
              <w:jc w:val="both"/>
              <w:rPr>
                <w:bCs/>
                <w:sz w:val="22"/>
                <w:szCs w:val="22"/>
                <w:lang w:eastAsia="en-IN"/>
              </w:rPr>
            </w:pPr>
            <w:r w:rsidRPr="00567B75">
              <w:rPr>
                <w:bCs/>
                <w:sz w:val="22"/>
                <w:szCs w:val="22"/>
                <w:lang w:eastAsia="en-IN"/>
              </w:rPr>
              <w:t>This course is meant to introduce different counting techniques. It also covers introductory graph theory and Boolean algebra.</w:t>
            </w:r>
          </w:p>
        </w:tc>
      </w:tr>
      <w:tr w:rsidR="00F265A8" w:rsidRPr="00567B75" w14:paraId="3424B3CA" w14:textId="77777777" w:rsidTr="00984B31">
        <w:trPr>
          <w:trHeight w:val="1836"/>
        </w:trPr>
        <w:tc>
          <w:tcPr>
            <w:tcW w:w="2551" w:type="dxa"/>
            <w:shd w:val="clear" w:color="auto" w:fill="auto"/>
          </w:tcPr>
          <w:p w14:paraId="1630D23E" w14:textId="77777777" w:rsidR="00F265A8" w:rsidRPr="00567B75" w:rsidRDefault="00F265A8" w:rsidP="00567B75">
            <w:pPr>
              <w:rPr>
                <w:b/>
                <w:sz w:val="22"/>
                <w:szCs w:val="22"/>
                <w:lang w:eastAsia="en-IN"/>
              </w:rPr>
            </w:pPr>
            <w:r w:rsidRPr="00567B75">
              <w:rPr>
                <w:b/>
                <w:sz w:val="22"/>
                <w:szCs w:val="22"/>
                <w:lang w:eastAsia="en-IN"/>
              </w:rPr>
              <w:t xml:space="preserve">Course Content          </w:t>
            </w:r>
          </w:p>
        </w:tc>
        <w:tc>
          <w:tcPr>
            <w:tcW w:w="8220" w:type="dxa"/>
            <w:shd w:val="clear" w:color="auto" w:fill="auto"/>
          </w:tcPr>
          <w:p w14:paraId="69FE55C9"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Mathematical Logic and Proofs: Propositional logic and equivalences, Predicate and Quantifiers, Introduction to Proofs, Proof methods Sets, </w:t>
            </w:r>
          </w:p>
          <w:p w14:paraId="5D2DE1E0"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Relations and Functions: Relations and their properties, Closure of Relations, Order Relations, Equivalence relations, </w:t>
            </w:r>
            <w:proofErr w:type="spellStart"/>
            <w:r w:rsidRPr="00567B75">
              <w:rPr>
                <w:bCs/>
                <w:color w:val="auto"/>
                <w:sz w:val="22"/>
                <w:szCs w:val="22"/>
              </w:rPr>
              <w:t>POSets</w:t>
            </w:r>
            <w:proofErr w:type="spellEnd"/>
            <w:r w:rsidRPr="00567B75">
              <w:rPr>
                <w:bCs/>
                <w:color w:val="auto"/>
                <w:sz w:val="22"/>
                <w:szCs w:val="22"/>
              </w:rPr>
              <w:t xml:space="preserve"> and Lattices </w:t>
            </w:r>
          </w:p>
          <w:p w14:paraId="443F30C2"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Counting Techniques: Permutations and Combinations, Binomial coefficients, Pigeonhole principle, Double counting, Principle of Inclusion-Exclusion, Recurrence relations and its solution, Divide and Conquer, Generating functions. </w:t>
            </w:r>
          </w:p>
          <w:p w14:paraId="473E48E9" w14:textId="77777777" w:rsidR="00F265A8" w:rsidRPr="00567B75" w:rsidRDefault="00F265A8" w:rsidP="00567B75">
            <w:pPr>
              <w:pStyle w:val="Default"/>
              <w:jc w:val="both"/>
              <w:rPr>
                <w:bCs/>
                <w:color w:val="auto"/>
                <w:sz w:val="22"/>
                <w:szCs w:val="22"/>
              </w:rPr>
            </w:pPr>
            <w:r w:rsidRPr="00567B75">
              <w:rPr>
                <w:bCs/>
                <w:color w:val="auto"/>
                <w:sz w:val="22"/>
                <w:szCs w:val="22"/>
              </w:rPr>
              <w:t xml:space="preserve">Graph Theory: Basic definitions, Trees, Connectivity, Spanning trees, Shortest Path Problems, Eulerian and Hamiltonian graphs, Planar graphs, Graph Coloring </w:t>
            </w:r>
          </w:p>
          <w:p w14:paraId="3B7FE298" w14:textId="77777777" w:rsidR="00F265A8" w:rsidRPr="00567B75" w:rsidRDefault="00F265A8" w:rsidP="00567B75">
            <w:pPr>
              <w:pStyle w:val="Default"/>
              <w:jc w:val="both"/>
              <w:rPr>
                <w:bCs/>
                <w:color w:val="auto"/>
                <w:sz w:val="22"/>
                <w:szCs w:val="22"/>
              </w:rPr>
            </w:pPr>
            <w:r w:rsidRPr="00567B75">
              <w:rPr>
                <w:bCs/>
                <w:color w:val="auto"/>
                <w:sz w:val="22"/>
                <w:szCs w:val="22"/>
              </w:rPr>
              <w:t>Boolean Algebra: Boolean functions, Logic gates, Simplification of Boolean Functions, Boolean Circuits</w:t>
            </w:r>
          </w:p>
        </w:tc>
      </w:tr>
      <w:tr w:rsidR="00F265A8" w:rsidRPr="00567B75" w14:paraId="2E7B373A" w14:textId="77777777" w:rsidTr="00984B31">
        <w:tc>
          <w:tcPr>
            <w:tcW w:w="2551" w:type="dxa"/>
            <w:shd w:val="clear" w:color="auto" w:fill="auto"/>
          </w:tcPr>
          <w:p w14:paraId="7F122CAA" w14:textId="77777777" w:rsidR="00F265A8" w:rsidRPr="00567B75" w:rsidRDefault="00F265A8" w:rsidP="00567B75">
            <w:pPr>
              <w:rPr>
                <w:b/>
                <w:sz w:val="22"/>
                <w:szCs w:val="22"/>
                <w:lang w:eastAsia="en-IN"/>
              </w:rPr>
            </w:pPr>
            <w:r w:rsidRPr="00567B75">
              <w:rPr>
                <w:b/>
                <w:sz w:val="22"/>
                <w:szCs w:val="22"/>
                <w:lang w:eastAsia="en-IN"/>
              </w:rPr>
              <w:t xml:space="preserve">Learning Outcome      </w:t>
            </w:r>
          </w:p>
        </w:tc>
        <w:tc>
          <w:tcPr>
            <w:tcW w:w="8220" w:type="dxa"/>
            <w:shd w:val="clear" w:color="auto" w:fill="auto"/>
          </w:tcPr>
          <w:p w14:paraId="77485F41" w14:textId="77777777" w:rsidR="00F265A8" w:rsidRPr="00567B75" w:rsidRDefault="00F265A8" w:rsidP="00567B75">
            <w:pPr>
              <w:jc w:val="both"/>
              <w:rPr>
                <w:bCs/>
                <w:sz w:val="22"/>
                <w:szCs w:val="22"/>
                <w:lang w:eastAsia="en-IN"/>
              </w:rPr>
            </w:pPr>
            <w:r w:rsidRPr="00567B75">
              <w:rPr>
                <w:bCs/>
                <w:sz w:val="22"/>
                <w:szCs w:val="22"/>
                <w:lang w:eastAsia="en-IN"/>
              </w:rPr>
              <w:t>Students will be accustomed with the formal mathematical way of writing. They will also be able to apply counting techniques to different problems. Using graph theory, they will be able to model different real- life problems as well.</w:t>
            </w:r>
          </w:p>
        </w:tc>
      </w:tr>
      <w:tr w:rsidR="00F265A8" w:rsidRPr="00567B75" w14:paraId="099A179F" w14:textId="77777777" w:rsidTr="00984B31">
        <w:tc>
          <w:tcPr>
            <w:tcW w:w="2551" w:type="dxa"/>
            <w:shd w:val="clear" w:color="auto" w:fill="auto"/>
          </w:tcPr>
          <w:p w14:paraId="4802743A" w14:textId="77777777" w:rsidR="00F265A8" w:rsidRPr="00567B75" w:rsidRDefault="00F265A8" w:rsidP="00567B75">
            <w:pPr>
              <w:rPr>
                <w:b/>
                <w:sz w:val="22"/>
                <w:szCs w:val="22"/>
                <w:lang w:eastAsia="en-IN"/>
              </w:rPr>
            </w:pPr>
            <w:r w:rsidRPr="00567B75">
              <w:rPr>
                <w:b/>
                <w:sz w:val="22"/>
                <w:szCs w:val="22"/>
                <w:lang w:eastAsia="en-IN"/>
              </w:rPr>
              <w:t>Assessment Method</w:t>
            </w:r>
          </w:p>
        </w:tc>
        <w:tc>
          <w:tcPr>
            <w:tcW w:w="8220" w:type="dxa"/>
            <w:shd w:val="clear" w:color="auto" w:fill="auto"/>
          </w:tcPr>
          <w:p w14:paraId="2131ABD7" w14:textId="77777777" w:rsidR="00F265A8" w:rsidRPr="00567B75" w:rsidRDefault="00F265A8" w:rsidP="00567B75">
            <w:pPr>
              <w:rPr>
                <w:bCs/>
                <w:sz w:val="22"/>
                <w:szCs w:val="22"/>
                <w:lang w:eastAsia="en-IN"/>
              </w:rPr>
            </w:pPr>
            <w:r w:rsidRPr="00567B75">
              <w:rPr>
                <w:bCs/>
                <w:sz w:val="22"/>
                <w:szCs w:val="22"/>
                <w:lang w:bidi="hi-IN"/>
              </w:rPr>
              <w:t>Quiz /Assignment/ MSE / ESE</w:t>
            </w:r>
          </w:p>
        </w:tc>
      </w:tr>
    </w:tbl>
    <w:p w14:paraId="7788F14C" w14:textId="77777777" w:rsidR="00F265A8" w:rsidRPr="00567B75" w:rsidRDefault="00F265A8" w:rsidP="00567B75">
      <w:pPr>
        <w:rPr>
          <w:b/>
          <w:sz w:val="22"/>
          <w:szCs w:val="22"/>
        </w:rPr>
      </w:pPr>
    </w:p>
    <w:p w14:paraId="5B9DD5D6" w14:textId="77777777" w:rsidR="00F265A8" w:rsidRPr="00567B75" w:rsidRDefault="00F265A8" w:rsidP="00567B75">
      <w:pPr>
        <w:rPr>
          <w:b/>
          <w:sz w:val="22"/>
          <w:szCs w:val="22"/>
        </w:rPr>
      </w:pPr>
      <w:r w:rsidRPr="00567B75">
        <w:rPr>
          <w:b/>
          <w:sz w:val="22"/>
          <w:szCs w:val="22"/>
        </w:rPr>
        <w:t>Text Books:</w:t>
      </w:r>
    </w:p>
    <w:p w14:paraId="51215BDE" w14:textId="77777777" w:rsidR="00F265A8" w:rsidRPr="00567B75" w:rsidRDefault="00F265A8" w:rsidP="00567B75">
      <w:pPr>
        <w:pStyle w:val="ListParagraph"/>
        <w:numPr>
          <w:ilvl w:val="0"/>
          <w:numId w:val="2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Discrete Mathematics and Its Applications by K. H. Rosen, Tata McGraw-Hill</w:t>
      </w:r>
    </w:p>
    <w:p w14:paraId="07CE276C" w14:textId="77777777" w:rsidR="00F265A8" w:rsidRPr="00567B75" w:rsidRDefault="00F265A8" w:rsidP="00567B75">
      <w:pPr>
        <w:pStyle w:val="ListParagraph"/>
        <w:numPr>
          <w:ilvl w:val="0"/>
          <w:numId w:val="2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Discrete Mathematics by C Liu</w:t>
      </w:r>
    </w:p>
    <w:p w14:paraId="0ACB1090" w14:textId="77777777" w:rsidR="00F265A8" w:rsidRPr="00567B75" w:rsidRDefault="00F265A8" w:rsidP="00567B75">
      <w:pPr>
        <w:rPr>
          <w:b/>
          <w:sz w:val="22"/>
          <w:szCs w:val="22"/>
        </w:rPr>
      </w:pPr>
      <w:r w:rsidRPr="00567B75">
        <w:rPr>
          <w:b/>
          <w:sz w:val="22"/>
          <w:szCs w:val="22"/>
        </w:rPr>
        <w:t>Reference Books:</w:t>
      </w:r>
    </w:p>
    <w:p w14:paraId="2B470BE0" w14:textId="77777777" w:rsidR="00F265A8" w:rsidRPr="00567B75" w:rsidRDefault="00F265A8" w:rsidP="00567B75">
      <w:pPr>
        <w:pStyle w:val="ListParagraph"/>
        <w:numPr>
          <w:ilvl w:val="0"/>
          <w:numId w:val="4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Basic Techniques of Combinatorial Theory by D. I. A. Cohen, John Wiley &amp; Sons</w:t>
      </w:r>
    </w:p>
    <w:p w14:paraId="5F9F669E" w14:textId="77777777" w:rsidR="00F265A8" w:rsidRPr="00567B75" w:rsidRDefault="00F265A8" w:rsidP="00567B75">
      <w:pPr>
        <w:pStyle w:val="ListParagraph"/>
        <w:numPr>
          <w:ilvl w:val="0"/>
          <w:numId w:val="4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Introduction to Graph Theory by D. B. West, Pearson Prentice Hall</w:t>
      </w:r>
    </w:p>
    <w:p w14:paraId="013097DD" w14:textId="77777777" w:rsidR="00F265A8" w:rsidRPr="00567B75" w:rsidRDefault="00F265A8" w:rsidP="00567B75">
      <w:pPr>
        <w:pStyle w:val="ListParagraph"/>
        <w:numPr>
          <w:ilvl w:val="0"/>
          <w:numId w:val="4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A Walk Through Combinatorics by Miklos Bona, 4th Edition, World Scientific</w:t>
      </w:r>
    </w:p>
    <w:p w14:paraId="403EB24E" w14:textId="77777777" w:rsidR="00F265A8" w:rsidRPr="00567B75" w:rsidRDefault="00F265A8" w:rsidP="00567B75">
      <w:pPr>
        <w:pStyle w:val="ListParagraph"/>
        <w:numPr>
          <w:ilvl w:val="0"/>
          <w:numId w:val="4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Invitation to Discrete Mathematics by J. Matousek and J. </w:t>
      </w:r>
      <w:proofErr w:type="spellStart"/>
      <w:r w:rsidRPr="00567B75">
        <w:rPr>
          <w:rFonts w:ascii="Times New Roman" w:hAnsi="Times New Roman" w:cs="Times New Roman"/>
          <w:szCs w:val="22"/>
        </w:rPr>
        <w:t>Nesetril</w:t>
      </w:r>
      <w:proofErr w:type="spellEnd"/>
      <w:r w:rsidRPr="00567B75">
        <w:rPr>
          <w:rFonts w:ascii="Times New Roman" w:hAnsi="Times New Roman" w:cs="Times New Roman"/>
          <w:szCs w:val="22"/>
        </w:rPr>
        <w:t>, Oxford University Press</w:t>
      </w:r>
    </w:p>
    <w:p w14:paraId="404B3CF1" w14:textId="77777777" w:rsidR="00F265A8" w:rsidRPr="00567B75" w:rsidRDefault="00F265A8" w:rsidP="00567B75">
      <w:pPr>
        <w:pStyle w:val="ListParagraph"/>
        <w:numPr>
          <w:ilvl w:val="0"/>
          <w:numId w:val="4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Enumerative Combinatorics Vol-I by Richard P. Stanley, Cambridge University Press</w:t>
      </w:r>
    </w:p>
    <w:p w14:paraId="216DD05B" w14:textId="77777777" w:rsidR="00F265A8" w:rsidRPr="00567B75" w:rsidRDefault="00F265A8" w:rsidP="00567B75">
      <w:pPr>
        <w:pStyle w:val="ListParagraph"/>
        <w:pBdr>
          <w:top w:val="nil"/>
          <w:left w:val="nil"/>
          <w:bottom w:val="nil"/>
          <w:right w:val="nil"/>
          <w:between w:val="nil"/>
        </w:pBdr>
        <w:spacing w:after="0" w:line="240" w:lineRule="auto"/>
        <w:contextualSpacing w:val="0"/>
        <w:rPr>
          <w:rFonts w:ascii="Times New Roman" w:hAnsi="Times New Roman" w:cs="Times New Roman"/>
          <w:szCs w:val="22"/>
        </w:rPr>
      </w:pPr>
    </w:p>
    <w:p w14:paraId="5A86393D" w14:textId="77777777" w:rsidR="00E27857" w:rsidRPr="00567B75" w:rsidRDefault="00F265A8" w:rsidP="00567B75">
      <w:pPr>
        <w:rPr>
          <w:sz w:val="22"/>
          <w:szCs w:val="22"/>
        </w:rPr>
      </w:pPr>
      <w:r w:rsidRPr="00567B75">
        <w:rPr>
          <w:sz w:val="22"/>
          <w:szCs w:val="22"/>
        </w:rPr>
        <w:br w:type="page"/>
      </w:r>
    </w:p>
    <w:tbl>
      <w:tblPr>
        <w:tblW w:w="9492" w:type="dxa"/>
        <w:jc w:val="center"/>
        <w:tblLayout w:type="fixed"/>
        <w:tblLook w:val="04A0" w:firstRow="1" w:lastRow="0" w:firstColumn="1" w:lastColumn="0" w:noHBand="0" w:noVBand="1"/>
      </w:tblPr>
      <w:tblGrid>
        <w:gridCol w:w="643"/>
        <w:gridCol w:w="1150"/>
        <w:gridCol w:w="4293"/>
        <w:gridCol w:w="851"/>
        <w:gridCol w:w="852"/>
        <w:gridCol w:w="851"/>
        <w:gridCol w:w="852"/>
      </w:tblGrid>
      <w:tr w:rsidR="00E27857" w:rsidRPr="000E7F3F" w14:paraId="09592B2F"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6A4EC3C8" w14:textId="77777777" w:rsidR="00E27857" w:rsidRPr="000E7F3F" w:rsidRDefault="00E27857" w:rsidP="00E27857">
            <w:pPr>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6AB9BBB3" w14:textId="77777777" w:rsidR="00E27857" w:rsidRPr="000E7F3F" w:rsidRDefault="00E27857" w:rsidP="00E27857">
            <w:pPr>
              <w:jc w:val="center"/>
              <w:rPr>
                <w:b/>
                <w:bCs/>
              </w:rPr>
            </w:pPr>
            <w:r w:rsidRPr="000E7F3F">
              <w:rPr>
                <w:b/>
                <w:bCs/>
              </w:rPr>
              <w:t>Subject Code</w:t>
            </w:r>
          </w:p>
        </w:tc>
        <w:tc>
          <w:tcPr>
            <w:tcW w:w="4293" w:type="dxa"/>
            <w:tcBorders>
              <w:top w:val="single" w:sz="8" w:space="0" w:color="auto"/>
              <w:left w:val="nil"/>
              <w:bottom w:val="single" w:sz="8" w:space="0" w:color="auto"/>
              <w:right w:val="single" w:sz="8" w:space="0" w:color="auto"/>
            </w:tcBorders>
            <w:noWrap/>
            <w:vAlign w:val="center"/>
            <w:hideMark/>
          </w:tcPr>
          <w:p w14:paraId="7262BF61" w14:textId="77777777" w:rsidR="00E27857" w:rsidRPr="000E7F3F" w:rsidRDefault="00E27857" w:rsidP="00E27857">
            <w:pPr>
              <w:jc w:val="center"/>
              <w:rPr>
                <w:b/>
                <w:bCs/>
              </w:rPr>
            </w:pPr>
            <w:r w:rsidRPr="000E7F3F">
              <w:rPr>
                <w:b/>
                <w:bCs/>
              </w:rPr>
              <w:t>SEMESTER IV</w:t>
            </w:r>
          </w:p>
        </w:tc>
        <w:tc>
          <w:tcPr>
            <w:tcW w:w="851" w:type="dxa"/>
            <w:tcBorders>
              <w:top w:val="single" w:sz="8" w:space="0" w:color="auto"/>
              <w:left w:val="nil"/>
              <w:bottom w:val="single" w:sz="8" w:space="0" w:color="auto"/>
              <w:right w:val="single" w:sz="8" w:space="0" w:color="auto"/>
            </w:tcBorders>
            <w:noWrap/>
            <w:vAlign w:val="center"/>
            <w:hideMark/>
          </w:tcPr>
          <w:p w14:paraId="5154E805"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4155E45A"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1726370D"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301AA5D8" w14:textId="77777777" w:rsidR="00E27857" w:rsidRPr="000E7F3F" w:rsidRDefault="00E27857" w:rsidP="00E27857">
            <w:pPr>
              <w:jc w:val="center"/>
              <w:rPr>
                <w:b/>
                <w:bCs/>
              </w:rPr>
            </w:pPr>
            <w:r w:rsidRPr="000E7F3F">
              <w:rPr>
                <w:b/>
                <w:bCs/>
              </w:rPr>
              <w:t>C</w:t>
            </w:r>
          </w:p>
        </w:tc>
      </w:tr>
      <w:tr w:rsidR="00E27857" w:rsidRPr="000E7F3F" w14:paraId="5A3B145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CDA6A23"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hideMark/>
          </w:tcPr>
          <w:p w14:paraId="2226A62B" w14:textId="77777777" w:rsidR="00E27857" w:rsidRPr="000E7F3F" w:rsidRDefault="00E27857" w:rsidP="00E27857">
            <w:r w:rsidRPr="000E7F3F">
              <w:t>MA2201</w:t>
            </w:r>
          </w:p>
        </w:tc>
        <w:tc>
          <w:tcPr>
            <w:tcW w:w="4293" w:type="dxa"/>
            <w:tcBorders>
              <w:top w:val="nil"/>
              <w:left w:val="nil"/>
              <w:bottom w:val="single" w:sz="8" w:space="0" w:color="auto"/>
              <w:right w:val="single" w:sz="8" w:space="0" w:color="auto"/>
            </w:tcBorders>
            <w:hideMark/>
          </w:tcPr>
          <w:p w14:paraId="3FC19736" w14:textId="77777777" w:rsidR="00E27857" w:rsidRPr="000E7F3F" w:rsidRDefault="00E27857" w:rsidP="00E27857">
            <w:r w:rsidRPr="000E7F3F">
              <w:t>Introduction to Machine Learning</w:t>
            </w:r>
          </w:p>
        </w:tc>
        <w:tc>
          <w:tcPr>
            <w:tcW w:w="851" w:type="dxa"/>
            <w:tcBorders>
              <w:top w:val="nil"/>
              <w:left w:val="nil"/>
              <w:bottom w:val="single" w:sz="8" w:space="0" w:color="auto"/>
              <w:right w:val="single" w:sz="8" w:space="0" w:color="auto"/>
            </w:tcBorders>
            <w:hideMark/>
          </w:tcPr>
          <w:p w14:paraId="00D2D96C"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33EBBFCE"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762A04D2"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4507E077" w14:textId="77777777" w:rsidR="00E27857" w:rsidRPr="000E7F3F" w:rsidRDefault="00E27857" w:rsidP="00E27857">
            <w:pPr>
              <w:jc w:val="center"/>
            </w:pPr>
            <w:r w:rsidRPr="000E7F3F">
              <w:t>3</w:t>
            </w:r>
          </w:p>
        </w:tc>
      </w:tr>
      <w:tr w:rsidR="00E27857" w:rsidRPr="000E7F3F" w14:paraId="168F4498"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27872E29"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hideMark/>
          </w:tcPr>
          <w:p w14:paraId="0802A05B" w14:textId="77777777" w:rsidR="00E27857" w:rsidRPr="000E7F3F" w:rsidRDefault="00E27857" w:rsidP="00E27857">
            <w:r w:rsidRPr="000E7F3F">
              <w:t>MA2202</w:t>
            </w:r>
          </w:p>
        </w:tc>
        <w:tc>
          <w:tcPr>
            <w:tcW w:w="4293" w:type="dxa"/>
            <w:tcBorders>
              <w:top w:val="nil"/>
              <w:left w:val="nil"/>
              <w:bottom w:val="single" w:sz="8" w:space="0" w:color="auto"/>
              <w:right w:val="single" w:sz="8" w:space="0" w:color="auto"/>
            </w:tcBorders>
            <w:hideMark/>
          </w:tcPr>
          <w:p w14:paraId="67CE8525" w14:textId="77777777" w:rsidR="00E27857" w:rsidRPr="000E7F3F" w:rsidRDefault="00E27857" w:rsidP="00E27857">
            <w:r w:rsidRPr="000E7F3F">
              <w:t>Real Analysis and Measure Theory</w:t>
            </w:r>
          </w:p>
        </w:tc>
        <w:tc>
          <w:tcPr>
            <w:tcW w:w="851" w:type="dxa"/>
            <w:tcBorders>
              <w:top w:val="nil"/>
              <w:left w:val="nil"/>
              <w:bottom w:val="single" w:sz="8" w:space="0" w:color="auto"/>
              <w:right w:val="single" w:sz="8" w:space="0" w:color="auto"/>
            </w:tcBorders>
            <w:hideMark/>
          </w:tcPr>
          <w:p w14:paraId="78D6BE38"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14C6C1E"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4BDCABD1"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6BB8407F" w14:textId="77777777" w:rsidR="00E27857" w:rsidRPr="000E7F3F" w:rsidRDefault="00E27857" w:rsidP="00E27857">
            <w:pPr>
              <w:jc w:val="center"/>
            </w:pPr>
            <w:r w:rsidRPr="000E7F3F">
              <w:t>3</w:t>
            </w:r>
          </w:p>
        </w:tc>
      </w:tr>
      <w:tr w:rsidR="00E27857" w:rsidRPr="000E7F3F" w14:paraId="41FB4D8A"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14749D2"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hideMark/>
          </w:tcPr>
          <w:p w14:paraId="76E7C584" w14:textId="77777777" w:rsidR="00E27857" w:rsidRPr="000E7F3F" w:rsidRDefault="00E27857" w:rsidP="00E27857">
            <w:r w:rsidRPr="000E7F3F">
              <w:t>MA2203</w:t>
            </w:r>
          </w:p>
        </w:tc>
        <w:tc>
          <w:tcPr>
            <w:tcW w:w="4293" w:type="dxa"/>
            <w:tcBorders>
              <w:top w:val="nil"/>
              <w:left w:val="nil"/>
              <w:bottom w:val="single" w:sz="8" w:space="0" w:color="auto"/>
              <w:right w:val="single" w:sz="8" w:space="0" w:color="auto"/>
            </w:tcBorders>
            <w:hideMark/>
          </w:tcPr>
          <w:p w14:paraId="34915D0D" w14:textId="77777777" w:rsidR="00E27857" w:rsidRPr="000E7F3F" w:rsidRDefault="00E27857" w:rsidP="00E27857">
            <w:r w:rsidRPr="000E7F3F">
              <w:t>Numerical Linear Algebra</w:t>
            </w:r>
          </w:p>
        </w:tc>
        <w:tc>
          <w:tcPr>
            <w:tcW w:w="851" w:type="dxa"/>
            <w:tcBorders>
              <w:top w:val="nil"/>
              <w:left w:val="nil"/>
              <w:bottom w:val="single" w:sz="8" w:space="0" w:color="auto"/>
              <w:right w:val="single" w:sz="8" w:space="0" w:color="auto"/>
            </w:tcBorders>
            <w:hideMark/>
          </w:tcPr>
          <w:p w14:paraId="47AB9E8E"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DEE7778"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6069EDD0"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5AD53FBE" w14:textId="77777777" w:rsidR="00E27857" w:rsidRPr="000E7F3F" w:rsidRDefault="00E27857" w:rsidP="00E27857">
            <w:pPr>
              <w:jc w:val="center"/>
            </w:pPr>
            <w:r w:rsidRPr="000E7F3F">
              <w:t>4</w:t>
            </w:r>
          </w:p>
        </w:tc>
      </w:tr>
      <w:tr w:rsidR="00E27857" w:rsidRPr="000E7F3F" w14:paraId="71FAC486"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60DA8817" w14:textId="77777777" w:rsidR="00E27857" w:rsidRPr="000E7F3F" w:rsidRDefault="00E27857" w:rsidP="00E27857">
            <w:pPr>
              <w:jc w:val="center"/>
            </w:pPr>
            <w:r w:rsidRPr="000E7F3F">
              <w:t>4.</w:t>
            </w:r>
          </w:p>
        </w:tc>
        <w:tc>
          <w:tcPr>
            <w:tcW w:w="1150" w:type="dxa"/>
            <w:tcBorders>
              <w:top w:val="nil"/>
              <w:left w:val="nil"/>
              <w:bottom w:val="single" w:sz="8" w:space="0" w:color="auto"/>
              <w:right w:val="single" w:sz="8" w:space="0" w:color="auto"/>
            </w:tcBorders>
            <w:noWrap/>
            <w:vAlign w:val="center"/>
            <w:hideMark/>
          </w:tcPr>
          <w:p w14:paraId="3AA3B5D8" w14:textId="77777777" w:rsidR="00E27857" w:rsidRPr="000E7F3F" w:rsidRDefault="00E27857" w:rsidP="00E27857">
            <w:r w:rsidRPr="000E7F3F">
              <w:t>MA2204</w:t>
            </w:r>
          </w:p>
        </w:tc>
        <w:tc>
          <w:tcPr>
            <w:tcW w:w="4293" w:type="dxa"/>
            <w:tcBorders>
              <w:top w:val="nil"/>
              <w:left w:val="nil"/>
              <w:bottom w:val="single" w:sz="8" w:space="0" w:color="auto"/>
              <w:right w:val="single" w:sz="8" w:space="0" w:color="auto"/>
            </w:tcBorders>
            <w:hideMark/>
          </w:tcPr>
          <w:p w14:paraId="3583F0FE" w14:textId="77777777" w:rsidR="00E27857" w:rsidRPr="000E7F3F" w:rsidRDefault="00E27857" w:rsidP="00E27857">
            <w:r w:rsidRPr="000E7F3F">
              <w:t>Computer Architecture and Organization</w:t>
            </w:r>
          </w:p>
        </w:tc>
        <w:tc>
          <w:tcPr>
            <w:tcW w:w="851" w:type="dxa"/>
            <w:tcBorders>
              <w:top w:val="nil"/>
              <w:left w:val="nil"/>
              <w:bottom w:val="single" w:sz="8" w:space="0" w:color="auto"/>
              <w:right w:val="single" w:sz="8" w:space="0" w:color="auto"/>
            </w:tcBorders>
            <w:hideMark/>
          </w:tcPr>
          <w:p w14:paraId="21C10BB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05EBB50B"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3E8D0BA3"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4043F3C" w14:textId="77777777" w:rsidR="00E27857" w:rsidRPr="000E7F3F" w:rsidRDefault="00E27857" w:rsidP="00E27857">
            <w:pPr>
              <w:jc w:val="center"/>
            </w:pPr>
            <w:r w:rsidRPr="000E7F3F">
              <w:t>4.5</w:t>
            </w:r>
          </w:p>
        </w:tc>
      </w:tr>
      <w:tr w:rsidR="00E27857" w:rsidRPr="000E7F3F" w14:paraId="4FEEAA8F"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C523FD1" w14:textId="77777777" w:rsidR="00E27857" w:rsidRPr="000E7F3F" w:rsidRDefault="00E27857" w:rsidP="00E27857">
            <w:pPr>
              <w:jc w:val="center"/>
            </w:pPr>
            <w:r w:rsidRPr="000E7F3F">
              <w:t>5.</w:t>
            </w:r>
          </w:p>
        </w:tc>
        <w:tc>
          <w:tcPr>
            <w:tcW w:w="1150" w:type="dxa"/>
            <w:tcBorders>
              <w:top w:val="nil"/>
              <w:left w:val="nil"/>
              <w:bottom w:val="single" w:sz="8" w:space="0" w:color="auto"/>
              <w:right w:val="single" w:sz="8" w:space="0" w:color="auto"/>
            </w:tcBorders>
            <w:noWrap/>
            <w:vAlign w:val="center"/>
            <w:hideMark/>
          </w:tcPr>
          <w:p w14:paraId="3A670793" w14:textId="77777777" w:rsidR="00E27857" w:rsidRPr="000E7F3F" w:rsidRDefault="00E27857" w:rsidP="00E27857">
            <w:r w:rsidRPr="000E7F3F">
              <w:t>MA2205</w:t>
            </w:r>
          </w:p>
        </w:tc>
        <w:tc>
          <w:tcPr>
            <w:tcW w:w="4293" w:type="dxa"/>
            <w:tcBorders>
              <w:top w:val="nil"/>
              <w:left w:val="nil"/>
              <w:bottom w:val="single" w:sz="8" w:space="0" w:color="auto"/>
              <w:right w:val="single" w:sz="8" w:space="0" w:color="auto"/>
            </w:tcBorders>
            <w:hideMark/>
          </w:tcPr>
          <w:p w14:paraId="1D9A534B" w14:textId="77777777" w:rsidR="00E27857" w:rsidRPr="000E7F3F" w:rsidRDefault="00E27857" w:rsidP="00E27857">
            <w:r w:rsidRPr="000E7F3F">
              <w:t>Database Management Systems</w:t>
            </w:r>
          </w:p>
        </w:tc>
        <w:tc>
          <w:tcPr>
            <w:tcW w:w="851" w:type="dxa"/>
            <w:tcBorders>
              <w:top w:val="nil"/>
              <w:left w:val="nil"/>
              <w:bottom w:val="single" w:sz="8" w:space="0" w:color="auto"/>
              <w:right w:val="single" w:sz="8" w:space="0" w:color="auto"/>
            </w:tcBorders>
            <w:hideMark/>
          </w:tcPr>
          <w:p w14:paraId="447A2343"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1CA791F7"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6397754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47B7971" w14:textId="77777777" w:rsidR="00E27857" w:rsidRPr="000E7F3F" w:rsidRDefault="00E27857" w:rsidP="00E27857">
            <w:pPr>
              <w:jc w:val="center"/>
            </w:pPr>
            <w:r w:rsidRPr="000E7F3F">
              <w:t>4.5</w:t>
            </w:r>
          </w:p>
        </w:tc>
      </w:tr>
      <w:tr w:rsidR="00E27857" w:rsidRPr="000E7F3F" w14:paraId="360CF8FA"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21206DF" w14:textId="77777777" w:rsidR="00E27857" w:rsidRPr="000E7F3F" w:rsidRDefault="00E27857" w:rsidP="00E27857">
            <w:pPr>
              <w:jc w:val="center"/>
            </w:pPr>
            <w:r w:rsidRPr="000E7F3F">
              <w:t>6.</w:t>
            </w:r>
          </w:p>
        </w:tc>
        <w:tc>
          <w:tcPr>
            <w:tcW w:w="1150" w:type="dxa"/>
            <w:tcBorders>
              <w:top w:val="nil"/>
              <w:left w:val="nil"/>
              <w:bottom w:val="single" w:sz="8" w:space="0" w:color="auto"/>
              <w:right w:val="single" w:sz="8" w:space="0" w:color="auto"/>
            </w:tcBorders>
            <w:noWrap/>
            <w:vAlign w:val="center"/>
            <w:hideMark/>
          </w:tcPr>
          <w:p w14:paraId="589E4119" w14:textId="77777777" w:rsidR="00E27857" w:rsidRPr="000E7F3F" w:rsidRDefault="00E27857" w:rsidP="00E27857">
            <w:r w:rsidRPr="000E7F3F">
              <w:t>XX22PQ</w:t>
            </w:r>
          </w:p>
        </w:tc>
        <w:tc>
          <w:tcPr>
            <w:tcW w:w="4293" w:type="dxa"/>
            <w:tcBorders>
              <w:top w:val="nil"/>
              <w:left w:val="nil"/>
              <w:bottom w:val="single" w:sz="8" w:space="0" w:color="auto"/>
              <w:right w:val="single" w:sz="8" w:space="0" w:color="auto"/>
            </w:tcBorders>
            <w:vAlign w:val="center"/>
            <w:hideMark/>
          </w:tcPr>
          <w:p w14:paraId="4A343CBD" w14:textId="77777777" w:rsidR="00E27857" w:rsidRPr="000E7F3F" w:rsidRDefault="00E27857" w:rsidP="00E27857">
            <w:r w:rsidRPr="000E7F3F">
              <w:t>IDE</w:t>
            </w:r>
            <w:r>
              <w:t xml:space="preserve"> -</w:t>
            </w:r>
            <w:r w:rsidRPr="000E7F3F">
              <w:t xml:space="preserve"> I</w:t>
            </w:r>
          </w:p>
        </w:tc>
        <w:tc>
          <w:tcPr>
            <w:tcW w:w="851" w:type="dxa"/>
            <w:tcBorders>
              <w:top w:val="nil"/>
              <w:left w:val="nil"/>
              <w:bottom w:val="single" w:sz="8" w:space="0" w:color="auto"/>
              <w:right w:val="single" w:sz="8" w:space="0" w:color="auto"/>
            </w:tcBorders>
            <w:vAlign w:val="center"/>
            <w:hideMark/>
          </w:tcPr>
          <w:p w14:paraId="510B04A3"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2EBDC339"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40F72BA9"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6552D6F2" w14:textId="77777777" w:rsidR="00E27857" w:rsidRPr="000E7F3F" w:rsidRDefault="00E27857" w:rsidP="00E27857">
            <w:pPr>
              <w:jc w:val="center"/>
            </w:pPr>
            <w:r w:rsidRPr="000E7F3F">
              <w:t>3</w:t>
            </w:r>
          </w:p>
        </w:tc>
      </w:tr>
      <w:tr w:rsidR="00E27857" w:rsidRPr="000E7F3F" w14:paraId="3B0FDE43"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2AB85A5A" w14:textId="77777777" w:rsidR="00E27857" w:rsidRPr="000E7F3F" w:rsidRDefault="00E27857" w:rsidP="00E27857">
            <w:pPr>
              <w:jc w:val="center"/>
              <w:rPr>
                <w:b/>
                <w:bCs/>
              </w:rPr>
            </w:pPr>
            <w:r w:rsidRPr="000E7F3F">
              <w:rPr>
                <w:b/>
                <w:bCs/>
              </w:rPr>
              <w:t>TOTAL</w:t>
            </w:r>
          </w:p>
        </w:tc>
        <w:tc>
          <w:tcPr>
            <w:tcW w:w="851" w:type="dxa"/>
            <w:tcBorders>
              <w:top w:val="nil"/>
              <w:left w:val="nil"/>
              <w:bottom w:val="single" w:sz="8" w:space="0" w:color="auto"/>
              <w:right w:val="single" w:sz="8" w:space="0" w:color="auto"/>
            </w:tcBorders>
            <w:vAlign w:val="center"/>
            <w:hideMark/>
          </w:tcPr>
          <w:p w14:paraId="7D6EE5C4" w14:textId="77777777" w:rsidR="00E27857" w:rsidRPr="000E7F3F" w:rsidRDefault="00E27857" w:rsidP="00E27857">
            <w:pPr>
              <w:jc w:val="center"/>
              <w:rPr>
                <w:b/>
                <w:bCs/>
              </w:rPr>
            </w:pPr>
            <w:r w:rsidRPr="000E7F3F">
              <w:rPr>
                <w:b/>
                <w:bCs/>
              </w:rPr>
              <w:t xml:space="preserve"> 17</w:t>
            </w:r>
          </w:p>
        </w:tc>
        <w:tc>
          <w:tcPr>
            <w:tcW w:w="852" w:type="dxa"/>
            <w:tcBorders>
              <w:top w:val="nil"/>
              <w:left w:val="nil"/>
              <w:bottom w:val="single" w:sz="8" w:space="0" w:color="auto"/>
              <w:right w:val="single" w:sz="8" w:space="0" w:color="auto"/>
            </w:tcBorders>
            <w:noWrap/>
            <w:vAlign w:val="center"/>
            <w:hideMark/>
          </w:tcPr>
          <w:p w14:paraId="22717D73"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76E67852" w14:textId="77777777" w:rsidR="00E27857" w:rsidRPr="000E7F3F" w:rsidRDefault="00E27857" w:rsidP="00E27857">
            <w:pPr>
              <w:jc w:val="center"/>
              <w:rPr>
                <w:b/>
                <w:bCs/>
              </w:rPr>
            </w:pPr>
            <w:r w:rsidRPr="000E7F3F">
              <w:rPr>
                <w:b/>
                <w:bCs/>
              </w:rPr>
              <w:t>10</w:t>
            </w:r>
          </w:p>
        </w:tc>
        <w:tc>
          <w:tcPr>
            <w:tcW w:w="852" w:type="dxa"/>
            <w:tcBorders>
              <w:top w:val="nil"/>
              <w:left w:val="nil"/>
              <w:bottom w:val="single" w:sz="8" w:space="0" w:color="auto"/>
              <w:right w:val="single" w:sz="8" w:space="0" w:color="auto"/>
            </w:tcBorders>
            <w:noWrap/>
            <w:vAlign w:val="center"/>
            <w:hideMark/>
          </w:tcPr>
          <w:p w14:paraId="02A2CFF0" w14:textId="77777777" w:rsidR="00E27857" w:rsidRPr="000E7F3F" w:rsidRDefault="00E27857" w:rsidP="00E27857">
            <w:pPr>
              <w:jc w:val="center"/>
              <w:rPr>
                <w:b/>
                <w:bCs/>
              </w:rPr>
            </w:pPr>
            <w:r w:rsidRPr="000E7F3F">
              <w:rPr>
                <w:b/>
                <w:bCs/>
              </w:rPr>
              <w:t>22</w:t>
            </w:r>
          </w:p>
        </w:tc>
      </w:tr>
    </w:tbl>
    <w:p w14:paraId="0CDEEEA1" w14:textId="732892A1" w:rsidR="00E27857" w:rsidRDefault="00E27857" w:rsidP="00567B75">
      <w:pPr>
        <w:rPr>
          <w:sz w:val="22"/>
          <w:szCs w:val="22"/>
        </w:rPr>
      </w:pPr>
    </w:p>
    <w:p w14:paraId="768E1CFA"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29AE1299" w14:textId="77777777" w:rsidTr="00E27857">
        <w:tc>
          <w:tcPr>
            <w:tcW w:w="2551" w:type="dxa"/>
            <w:shd w:val="clear" w:color="auto" w:fill="auto"/>
          </w:tcPr>
          <w:p w14:paraId="2FB6BC4B"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1062644A" w14:textId="77777777" w:rsidR="00E27857" w:rsidRPr="00567B75" w:rsidRDefault="00E27857" w:rsidP="00E27857">
            <w:pPr>
              <w:rPr>
                <w:bCs/>
                <w:sz w:val="22"/>
                <w:szCs w:val="22"/>
                <w:lang w:eastAsia="en-IN"/>
              </w:rPr>
            </w:pPr>
            <w:r w:rsidRPr="00567B75">
              <w:rPr>
                <w:bCs/>
                <w:sz w:val="22"/>
                <w:szCs w:val="22"/>
                <w:lang w:eastAsia="en-IN"/>
              </w:rPr>
              <w:t>MA2201 (Core)</w:t>
            </w:r>
          </w:p>
        </w:tc>
      </w:tr>
      <w:tr w:rsidR="00E27857" w:rsidRPr="00567B75" w14:paraId="3E8E06F3" w14:textId="77777777" w:rsidTr="00E27857">
        <w:trPr>
          <w:trHeight w:val="386"/>
        </w:trPr>
        <w:tc>
          <w:tcPr>
            <w:tcW w:w="2551" w:type="dxa"/>
            <w:shd w:val="clear" w:color="auto" w:fill="auto"/>
          </w:tcPr>
          <w:p w14:paraId="160C3567" w14:textId="77777777" w:rsidR="00E27857" w:rsidRPr="00567B75" w:rsidRDefault="00E27857" w:rsidP="00E27857">
            <w:pPr>
              <w:rPr>
                <w:b/>
                <w:sz w:val="22"/>
                <w:szCs w:val="22"/>
                <w:lang w:eastAsia="en-IN"/>
              </w:rPr>
            </w:pPr>
            <w:r w:rsidRPr="00567B75">
              <w:rPr>
                <w:b/>
                <w:sz w:val="22"/>
                <w:szCs w:val="22"/>
                <w:lang w:eastAsia="en-IN"/>
              </w:rPr>
              <w:t>Course Credit</w:t>
            </w:r>
          </w:p>
          <w:p w14:paraId="6D695E46"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E52838F" w14:textId="77777777" w:rsidR="00E27857" w:rsidRPr="00567B75" w:rsidRDefault="00E27857" w:rsidP="00E27857">
            <w:pPr>
              <w:rPr>
                <w:bCs/>
                <w:sz w:val="22"/>
                <w:szCs w:val="22"/>
                <w:lang w:eastAsia="en-IN"/>
              </w:rPr>
            </w:pPr>
            <w:r w:rsidRPr="00567B75">
              <w:rPr>
                <w:bCs/>
                <w:sz w:val="22"/>
                <w:szCs w:val="22"/>
                <w:lang w:eastAsia="en-IN"/>
              </w:rPr>
              <w:t>2-0-2-3</w:t>
            </w:r>
          </w:p>
        </w:tc>
      </w:tr>
      <w:tr w:rsidR="00E27857" w:rsidRPr="00567B75" w14:paraId="538CBC1E" w14:textId="77777777" w:rsidTr="00E27857">
        <w:tc>
          <w:tcPr>
            <w:tcW w:w="2551" w:type="dxa"/>
            <w:shd w:val="clear" w:color="auto" w:fill="auto"/>
          </w:tcPr>
          <w:p w14:paraId="69AD77CF"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3EDA30BE" w14:textId="77777777" w:rsidR="00E27857" w:rsidRPr="00567B75" w:rsidRDefault="00E27857" w:rsidP="00E27857">
            <w:pPr>
              <w:rPr>
                <w:sz w:val="22"/>
                <w:szCs w:val="22"/>
                <w:lang w:eastAsia="en-IN"/>
              </w:rPr>
            </w:pPr>
            <w:r w:rsidRPr="00567B75">
              <w:rPr>
                <w:sz w:val="22"/>
                <w:szCs w:val="22"/>
                <w:lang w:eastAsia="en-IN"/>
              </w:rPr>
              <w:t>Introduction to Machine Learning</w:t>
            </w:r>
          </w:p>
        </w:tc>
      </w:tr>
      <w:tr w:rsidR="00E27857" w:rsidRPr="00567B75" w14:paraId="3F7C7FAB" w14:textId="77777777" w:rsidTr="00E27857">
        <w:tc>
          <w:tcPr>
            <w:tcW w:w="2551" w:type="dxa"/>
            <w:shd w:val="clear" w:color="auto" w:fill="auto"/>
          </w:tcPr>
          <w:p w14:paraId="5919B598"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4A587B3C" w14:textId="77777777" w:rsidR="00E27857" w:rsidRPr="00567B75" w:rsidRDefault="00E27857" w:rsidP="00E27857">
            <w:pPr>
              <w:rPr>
                <w:bCs/>
                <w:sz w:val="22"/>
                <w:szCs w:val="22"/>
                <w:lang w:eastAsia="en-IN"/>
              </w:rPr>
            </w:pPr>
            <w:r w:rsidRPr="00567B75">
              <w:rPr>
                <w:bCs/>
                <w:sz w:val="22"/>
                <w:szCs w:val="22"/>
                <w:lang w:eastAsia="en-IN"/>
              </w:rPr>
              <w:t>Lectures and Lab</w:t>
            </w:r>
          </w:p>
        </w:tc>
      </w:tr>
      <w:tr w:rsidR="00E27857" w:rsidRPr="00567B75" w14:paraId="466B11ED" w14:textId="77777777" w:rsidTr="00E27857">
        <w:trPr>
          <w:trHeight w:val="386"/>
        </w:trPr>
        <w:tc>
          <w:tcPr>
            <w:tcW w:w="2551" w:type="dxa"/>
            <w:shd w:val="clear" w:color="auto" w:fill="auto"/>
          </w:tcPr>
          <w:p w14:paraId="263A98EA"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31092206" w14:textId="77777777" w:rsidR="00E27857" w:rsidRPr="00567B75" w:rsidRDefault="00E27857" w:rsidP="00E27857">
            <w:pPr>
              <w:jc w:val="both"/>
              <w:rPr>
                <w:bCs/>
                <w:sz w:val="22"/>
                <w:szCs w:val="22"/>
                <w:lang w:eastAsia="en-IN"/>
              </w:rPr>
            </w:pPr>
            <w:r w:rsidRPr="00567B75">
              <w:rPr>
                <w:bCs/>
                <w:sz w:val="22"/>
                <w:szCs w:val="22"/>
                <w:lang w:eastAsia="en-IN"/>
              </w:rPr>
              <w:t>In this subject, the students will be trained with the fundamentals of Machine   Learning concepts along with the knowledge of mathematical tools that are required to grasp those skills.</w:t>
            </w:r>
          </w:p>
        </w:tc>
      </w:tr>
      <w:tr w:rsidR="00E27857" w:rsidRPr="00567B75" w14:paraId="2C85CFCD" w14:textId="77777777" w:rsidTr="00E27857">
        <w:trPr>
          <w:trHeight w:val="692"/>
        </w:trPr>
        <w:tc>
          <w:tcPr>
            <w:tcW w:w="2551" w:type="dxa"/>
            <w:shd w:val="clear" w:color="auto" w:fill="auto"/>
          </w:tcPr>
          <w:p w14:paraId="149B9175"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2F27FF9C" w14:textId="77777777" w:rsidR="00E27857" w:rsidRPr="00567B75" w:rsidRDefault="00E27857" w:rsidP="00E27857">
            <w:pPr>
              <w:jc w:val="both"/>
              <w:rPr>
                <w:bCs/>
                <w:sz w:val="22"/>
                <w:szCs w:val="22"/>
                <w:lang w:eastAsia="en-IN"/>
              </w:rPr>
            </w:pPr>
            <w:r w:rsidRPr="00567B75">
              <w:rPr>
                <w:bCs/>
                <w:sz w:val="22"/>
                <w:szCs w:val="22"/>
                <w:lang w:eastAsia="en-IN"/>
              </w:rPr>
              <w:t>Introduction to Machine Learning, as a basic subject for undergraduate students, provides the initial knowledge of Machine Learning with its applications in various Mathematical and Statistical problems.</w:t>
            </w:r>
          </w:p>
        </w:tc>
      </w:tr>
      <w:tr w:rsidR="00E27857" w:rsidRPr="00567B75" w14:paraId="74E66767" w14:textId="77777777" w:rsidTr="00E27857">
        <w:trPr>
          <w:trHeight w:val="1836"/>
        </w:trPr>
        <w:tc>
          <w:tcPr>
            <w:tcW w:w="2551" w:type="dxa"/>
            <w:shd w:val="clear" w:color="auto" w:fill="auto"/>
          </w:tcPr>
          <w:p w14:paraId="2481B3EE"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1EE07DBE"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Regression: Least Squares, Goodness of Fit, Bias-Variance Trade Off, Linear, Polynomial and Logistic Regression, </w:t>
            </w:r>
          </w:p>
          <w:p w14:paraId="2544920E"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Classification: Binary and Multinomial Classification, Naive Bayes Classifier, Neural Networks, K-Nearest Neighbors, Support Vector Machine, Decision Trees, Unsupervised Learning: PCA, K-means clustering, </w:t>
            </w:r>
            <w:proofErr w:type="spellStart"/>
            <w:r w:rsidRPr="00567B75">
              <w:rPr>
                <w:bCs/>
                <w:color w:val="auto"/>
                <w:sz w:val="22"/>
                <w:szCs w:val="22"/>
              </w:rPr>
              <w:t>Hiracrhieal</w:t>
            </w:r>
            <w:proofErr w:type="spellEnd"/>
            <w:r w:rsidRPr="00567B75">
              <w:rPr>
                <w:bCs/>
                <w:color w:val="auto"/>
                <w:sz w:val="22"/>
                <w:szCs w:val="22"/>
              </w:rPr>
              <w:t xml:space="preserve"> Clustering, Density based Clustering.</w:t>
            </w:r>
          </w:p>
          <w:p w14:paraId="52A3E71F" w14:textId="77777777" w:rsidR="00E27857" w:rsidRPr="00567B75" w:rsidRDefault="00E27857" w:rsidP="00E27857">
            <w:pPr>
              <w:pStyle w:val="Default"/>
              <w:jc w:val="both"/>
              <w:rPr>
                <w:bCs/>
                <w:color w:val="auto"/>
                <w:sz w:val="22"/>
                <w:szCs w:val="22"/>
              </w:rPr>
            </w:pPr>
            <w:r w:rsidRPr="00567B75">
              <w:rPr>
                <w:b/>
                <w:bCs/>
                <w:color w:val="auto"/>
                <w:sz w:val="22"/>
                <w:szCs w:val="22"/>
              </w:rPr>
              <w:t>LAB:</w:t>
            </w:r>
            <w:r w:rsidRPr="00567B75">
              <w:rPr>
                <w:bCs/>
                <w:color w:val="auto"/>
                <w:sz w:val="22"/>
                <w:szCs w:val="22"/>
              </w:rPr>
              <w:t xml:space="preserve"> problems based on theory lectures using R/Python. </w:t>
            </w:r>
          </w:p>
        </w:tc>
      </w:tr>
      <w:tr w:rsidR="00E27857" w:rsidRPr="00567B75" w14:paraId="62612DF6" w14:textId="77777777" w:rsidTr="00E27857">
        <w:tc>
          <w:tcPr>
            <w:tcW w:w="2551" w:type="dxa"/>
            <w:shd w:val="clear" w:color="auto" w:fill="auto"/>
          </w:tcPr>
          <w:p w14:paraId="4619BDC6"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6492295F" w14:textId="77777777" w:rsidR="00E27857" w:rsidRPr="00567B75" w:rsidRDefault="00E27857" w:rsidP="00E27857">
            <w:pPr>
              <w:rPr>
                <w:bCs/>
                <w:sz w:val="22"/>
                <w:szCs w:val="22"/>
                <w:lang w:eastAsia="en-IN"/>
              </w:rPr>
            </w:pPr>
            <w:r w:rsidRPr="00567B75">
              <w:rPr>
                <w:bCs/>
                <w:sz w:val="22"/>
                <w:szCs w:val="22"/>
                <w:lang w:eastAsia="en-IN"/>
              </w:rPr>
              <w:t>On successful completion of the course, students should be able to:</w:t>
            </w:r>
          </w:p>
          <w:p w14:paraId="564A168C" w14:textId="77777777" w:rsidR="00E27857" w:rsidRPr="00567B75" w:rsidRDefault="00E27857" w:rsidP="00E27857">
            <w:pPr>
              <w:rPr>
                <w:bCs/>
                <w:sz w:val="22"/>
                <w:szCs w:val="22"/>
                <w:lang w:eastAsia="en-IN"/>
              </w:rPr>
            </w:pPr>
            <w:r w:rsidRPr="00567B75">
              <w:rPr>
                <w:bCs/>
                <w:sz w:val="22"/>
                <w:szCs w:val="22"/>
                <w:lang w:eastAsia="en-IN"/>
              </w:rPr>
              <w:t xml:space="preserve">1. </w:t>
            </w:r>
            <w:proofErr w:type="spellStart"/>
            <w:r w:rsidRPr="00567B75">
              <w:rPr>
                <w:bCs/>
                <w:sz w:val="22"/>
                <w:szCs w:val="22"/>
                <w:lang w:eastAsia="en-IN"/>
              </w:rPr>
              <w:t>Analyse</w:t>
            </w:r>
            <w:proofErr w:type="spellEnd"/>
            <w:r w:rsidRPr="00567B75">
              <w:rPr>
                <w:bCs/>
                <w:sz w:val="22"/>
                <w:szCs w:val="22"/>
                <w:lang w:eastAsia="en-IN"/>
              </w:rPr>
              <w:t xml:space="preserve"> the role of mathematical tools in Machine Learning. </w:t>
            </w:r>
          </w:p>
          <w:p w14:paraId="734FEE6B" w14:textId="77777777" w:rsidR="00E27857" w:rsidRPr="00567B75" w:rsidRDefault="00E27857" w:rsidP="00E27857">
            <w:pPr>
              <w:rPr>
                <w:bCs/>
                <w:sz w:val="22"/>
                <w:szCs w:val="22"/>
                <w:lang w:eastAsia="en-IN"/>
              </w:rPr>
            </w:pPr>
            <w:r w:rsidRPr="00567B75">
              <w:rPr>
                <w:bCs/>
                <w:sz w:val="22"/>
                <w:szCs w:val="22"/>
                <w:lang w:eastAsia="en-IN"/>
              </w:rPr>
              <w:t>2. Understand the terminology and basic concepts of Machine Learning</w:t>
            </w:r>
          </w:p>
          <w:p w14:paraId="5C7A7ED9" w14:textId="77777777" w:rsidR="00E27857" w:rsidRPr="00567B75" w:rsidRDefault="00E27857" w:rsidP="00E27857">
            <w:pPr>
              <w:rPr>
                <w:bCs/>
                <w:sz w:val="22"/>
                <w:szCs w:val="22"/>
                <w:lang w:eastAsia="en-IN"/>
              </w:rPr>
            </w:pPr>
            <w:r w:rsidRPr="00567B75">
              <w:rPr>
                <w:bCs/>
                <w:sz w:val="22"/>
                <w:szCs w:val="22"/>
                <w:lang w:eastAsia="en-IN"/>
              </w:rPr>
              <w:t>3. Differentiate and apply the Supervised and Unsupervised Learning models.</w:t>
            </w:r>
          </w:p>
        </w:tc>
      </w:tr>
      <w:tr w:rsidR="00E27857" w:rsidRPr="00567B75" w14:paraId="09742C1B" w14:textId="77777777" w:rsidTr="00E27857">
        <w:tc>
          <w:tcPr>
            <w:tcW w:w="2551" w:type="dxa"/>
            <w:shd w:val="clear" w:color="auto" w:fill="auto"/>
          </w:tcPr>
          <w:p w14:paraId="452D1C1F"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6E9C9E5C"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48CCC4E0" w14:textId="77777777" w:rsidR="00E27857" w:rsidRPr="00567B75" w:rsidRDefault="00E27857" w:rsidP="00E27857">
      <w:pPr>
        <w:rPr>
          <w:b/>
          <w:bCs/>
          <w:sz w:val="22"/>
          <w:szCs w:val="22"/>
        </w:rPr>
      </w:pPr>
    </w:p>
    <w:p w14:paraId="72A9A0A3" w14:textId="77777777" w:rsidR="00E27857" w:rsidRPr="00567B75" w:rsidRDefault="00E27857" w:rsidP="00E27857">
      <w:pPr>
        <w:rPr>
          <w:b/>
          <w:sz w:val="22"/>
          <w:szCs w:val="22"/>
        </w:rPr>
      </w:pPr>
      <w:r w:rsidRPr="00567B75">
        <w:rPr>
          <w:b/>
          <w:sz w:val="22"/>
          <w:szCs w:val="22"/>
        </w:rPr>
        <w:t>Text Books:</w:t>
      </w:r>
    </w:p>
    <w:p w14:paraId="70847031" w14:textId="77777777" w:rsidR="00E27857" w:rsidRPr="00567B75" w:rsidRDefault="00E27857" w:rsidP="00E27857">
      <w:pPr>
        <w:pStyle w:val="ListParagraph"/>
        <w:numPr>
          <w:ilvl w:val="0"/>
          <w:numId w:val="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Tom Mitchell. Machine Learning. First Edition, McGraw- Hill, 1997</w:t>
      </w:r>
    </w:p>
    <w:p w14:paraId="23D1060F" w14:textId="77777777" w:rsidR="00E27857" w:rsidRPr="00567B75" w:rsidRDefault="00E27857" w:rsidP="00E27857">
      <w:pPr>
        <w:pStyle w:val="ListParagraph"/>
        <w:numPr>
          <w:ilvl w:val="0"/>
          <w:numId w:val="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R. </w:t>
      </w:r>
      <w:proofErr w:type="spellStart"/>
      <w:r w:rsidRPr="00567B75">
        <w:rPr>
          <w:rFonts w:ascii="Times New Roman" w:hAnsi="Times New Roman" w:cs="Times New Roman"/>
          <w:szCs w:val="22"/>
        </w:rPr>
        <w:t>Duda</w:t>
      </w:r>
      <w:proofErr w:type="spellEnd"/>
      <w:r w:rsidRPr="00567B75">
        <w:rPr>
          <w:rFonts w:ascii="Times New Roman" w:hAnsi="Times New Roman" w:cs="Times New Roman"/>
          <w:szCs w:val="22"/>
        </w:rPr>
        <w:t xml:space="preserve">, P. Hart and D. </w:t>
      </w:r>
      <w:proofErr w:type="gramStart"/>
      <w:r w:rsidRPr="00567B75">
        <w:rPr>
          <w:rFonts w:ascii="Times New Roman" w:hAnsi="Times New Roman" w:cs="Times New Roman"/>
          <w:szCs w:val="22"/>
        </w:rPr>
        <w:t xml:space="preserve">Stork,  </w:t>
      </w:r>
      <w:proofErr w:type="spellStart"/>
      <w:r w:rsidRPr="00567B75">
        <w:rPr>
          <w:rFonts w:ascii="Times New Roman" w:hAnsi="Times New Roman" w:cs="Times New Roman"/>
          <w:szCs w:val="22"/>
        </w:rPr>
        <w:t>PatternClassification</w:t>
      </w:r>
      <w:proofErr w:type="spellEnd"/>
      <w:proofErr w:type="gramEnd"/>
      <w:r w:rsidRPr="00567B75">
        <w:rPr>
          <w:rFonts w:ascii="Times New Roman" w:hAnsi="Times New Roman" w:cs="Times New Roman"/>
          <w:szCs w:val="22"/>
        </w:rPr>
        <w:t>, Wiley</w:t>
      </w:r>
    </w:p>
    <w:p w14:paraId="24E22379" w14:textId="77777777" w:rsidR="00E27857" w:rsidRPr="00567B75" w:rsidRDefault="00E27857" w:rsidP="00E27857">
      <w:pPr>
        <w:pBdr>
          <w:top w:val="nil"/>
          <w:left w:val="nil"/>
          <w:bottom w:val="nil"/>
          <w:right w:val="nil"/>
          <w:between w:val="nil"/>
        </w:pBdr>
        <w:ind w:left="360"/>
        <w:rPr>
          <w:sz w:val="22"/>
          <w:szCs w:val="22"/>
        </w:rPr>
      </w:pPr>
    </w:p>
    <w:p w14:paraId="1277B160" w14:textId="77777777" w:rsidR="00E27857" w:rsidRPr="00567B75" w:rsidRDefault="00E27857" w:rsidP="00E27857">
      <w:pPr>
        <w:rPr>
          <w:b/>
          <w:sz w:val="22"/>
          <w:szCs w:val="22"/>
        </w:rPr>
      </w:pPr>
      <w:r w:rsidRPr="00567B75">
        <w:rPr>
          <w:b/>
          <w:sz w:val="22"/>
          <w:szCs w:val="22"/>
        </w:rPr>
        <w:t>Reference Books:</w:t>
      </w:r>
    </w:p>
    <w:p w14:paraId="14DC703E" w14:textId="77777777" w:rsidR="00E27857" w:rsidRPr="00567B75" w:rsidRDefault="00E27857" w:rsidP="00E27857">
      <w:pPr>
        <w:pStyle w:val="ListParagraph"/>
        <w:numPr>
          <w:ilvl w:val="0"/>
          <w:numId w:val="1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Gareth James, Daniela Witten, Trevor Hastie, Robert </w:t>
      </w:r>
      <w:proofErr w:type="spellStart"/>
      <w:r w:rsidRPr="00567B75">
        <w:rPr>
          <w:rFonts w:ascii="Times New Roman" w:hAnsi="Times New Roman" w:cs="Times New Roman"/>
          <w:szCs w:val="22"/>
        </w:rPr>
        <w:t>Tibshirani</w:t>
      </w:r>
      <w:proofErr w:type="spellEnd"/>
      <w:r w:rsidRPr="00567B75">
        <w:rPr>
          <w:rFonts w:ascii="Times New Roman" w:hAnsi="Times New Roman" w:cs="Times New Roman"/>
          <w:szCs w:val="22"/>
        </w:rPr>
        <w:t>, An Introduction to Statistical Learning with Applications in R</w:t>
      </w:r>
    </w:p>
    <w:p w14:paraId="67CAAF1F" w14:textId="77777777" w:rsidR="00E27857" w:rsidRPr="00567B75" w:rsidRDefault="00E27857" w:rsidP="00E27857">
      <w:pPr>
        <w:pStyle w:val="ListParagraph"/>
        <w:numPr>
          <w:ilvl w:val="0"/>
          <w:numId w:val="1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Ethen </w:t>
      </w:r>
      <w:proofErr w:type="spellStart"/>
      <w:r w:rsidRPr="00567B75">
        <w:rPr>
          <w:rFonts w:ascii="Times New Roman" w:hAnsi="Times New Roman" w:cs="Times New Roman"/>
          <w:szCs w:val="22"/>
        </w:rPr>
        <w:t>Alpaydin</w:t>
      </w:r>
      <w:proofErr w:type="spellEnd"/>
      <w:r w:rsidRPr="00567B75">
        <w:rPr>
          <w:rFonts w:ascii="Times New Roman" w:hAnsi="Times New Roman" w:cs="Times New Roman"/>
          <w:szCs w:val="22"/>
        </w:rPr>
        <w:t>, Introduction to Machine Learning, 2nd edition.</w:t>
      </w:r>
    </w:p>
    <w:p w14:paraId="65AD25BB" w14:textId="77777777" w:rsidR="00E27857" w:rsidRPr="00567B75" w:rsidRDefault="00E27857" w:rsidP="00E27857">
      <w:pPr>
        <w:pStyle w:val="ListParagraph"/>
        <w:numPr>
          <w:ilvl w:val="0"/>
          <w:numId w:val="1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Machine Learning: An Applied Mathematics Introduction, Panda </w:t>
      </w:r>
      <w:proofErr w:type="spellStart"/>
      <w:r w:rsidRPr="00567B75">
        <w:rPr>
          <w:rFonts w:ascii="Times New Roman" w:hAnsi="Times New Roman" w:cs="Times New Roman"/>
          <w:szCs w:val="22"/>
        </w:rPr>
        <w:t>Ohana</w:t>
      </w:r>
      <w:proofErr w:type="spellEnd"/>
      <w:r w:rsidRPr="00567B75">
        <w:rPr>
          <w:rFonts w:ascii="Times New Roman" w:hAnsi="Times New Roman" w:cs="Times New Roman"/>
          <w:szCs w:val="22"/>
        </w:rPr>
        <w:t xml:space="preserve"> Publishing, 2019</w:t>
      </w:r>
    </w:p>
    <w:p w14:paraId="3E8D5F3C"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4DC4F69A" w14:textId="77777777" w:rsidTr="00E27857">
        <w:tc>
          <w:tcPr>
            <w:tcW w:w="2551" w:type="dxa"/>
            <w:shd w:val="clear" w:color="auto" w:fill="auto"/>
          </w:tcPr>
          <w:p w14:paraId="508B54A4"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0C3AFB3C" w14:textId="77777777" w:rsidR="00E27857" w:rsidRPr="00567B75" w:rsidRDefault="00E27857" w:rsidP="00E27857">
            <w:pPr>
              <w:rPr>
                <w:bCs/>
                <w:sz w:val="22"/>
                <w:szCs w:val="22"/>
                <w:lang w:eastAsia="en-IN"/>
              </w:rPr>
            </w:pPr>
            <w:r w:rsidRPr="00567B75">
              <w:rPr>
                <w:bCs/>
                <w:sz w:val="22"/>
                <w:szCs w:val="22"/>
                <w:lang w:eastAsia="en-IN"/>
              </w:rPr>
              <w:t>MA2202 (Core)</w:t>
            </w:r>
          </w:p>
        </w:tc>
      </w:tr>
      <w:tr w:rsidR="00E27857" w:rsidRPr="00567B75" w14:paraId="474645CF" w14:textId="77777777" w:rsidTr="00E27857">
        <w:trPr>
          <w:trHeight w:val="386"/>
        </w:trPr>
        <w:tc>
          <w:tcPr>
            <w:tcW w:w="2551" w:type="dxa"/>
            <w:shd w:val="clear" w:color="auto" w:fill="auto"/>
          </w:tcPr>
          <w:p w14:paraId="18354891" w14:textId="77777777" w:rsidR="00E27857" w:rsidRPr="00567B75" w:rsidRDefault="00E27857" w:rsidP="00E27857">
            <w:pPr>
              <w:rPr>
                <w:b/>
                <w:sz w:val="22"/>
                <w:szCs w:val="22"/>
                <w:lang w:eastAsia="en-IN"/>
              </w:rPr>
            </w:pPr>
            <w:r w:rsidRPr="00567B75">
              <w:rPr>
                <w:b/>
                <w:sz w:val="22"/>
                <w:szCs w:val="22"/>
                <w:lang w:eastAsia="en-IN"/>
              </w:rPr>
              <w:t>Course Credit</w:t>
            </w:r>
          </w:p>
          <w:p w14:paraId="4F2D9540"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22C3A965"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358B784F" w14:textId="77777777" w:rsidTr="00E27857">
        <w:tc>
          <w:tcPr>
            <w:tcW w:w="2551" w:type="dxa"/>
            <w:shd w:val="clear" w:color="auto" w:fill="auto"/>
          </w:tcPr>
          <w:p w14:paraId="6DF0DFED"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4CCB7D1C" w14:textId="77777777" w:rsidR="00E27857" w:rsidRPr="00567B75" w:rsidRDefault="00E27857" w:rsidP="00E27857">
            <w:pPr>
              <w:rPr>
                <w:sz w:val="22"/>
                <w:szCs w:val="22"/>
                <w:lang w:eastAsia="en-IN"/>
              </w:rPr>
            </w:pPr>
            <w:r w:rsidRPr="00567B75">
              <w:rPr>
                <w:sz w:val="22"/>
                <w:szCs w:val="22"/>
                <w:lang w:eastAsia="en-IN"/>
              </w:rPr>
              <w:t>Real Analysis and Measure Theory</w:t>
            </w:r>
          </w:p>
        </w:tc>
      </w:tr>
      <w:tr w:rsidR="00E27857" w:rsidRPr="00567B75" w14:paraId="7BE7A594" w14:textId="77777777" w:rsidTr="00E27857">
        <w:tc>
          <w:tcPr>
            <w:tcW w:w="2551" w:type="dxa"/>
            <w:shd w:val="clear" w:color="auto" w:fill="auto"/>
          </w:tcPr>
          <w:p w14:paraId="42934012"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260DD66C"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18F4E1AA" w14:textId="77777777" w:rsidTr="00E27857">
        <w:trPr>
          <w:trHeight w:val="386"/>
        </w:trPr>
        <w:tc>
          <w:tcPr>
            <w:tcW w:w="2551" w:type="dxa"/>
            <w:shd w:val="clear" w:color="auto" w:fill="auto"/>
          </w:tcPr>
          <w:p w14:paraId="00C80F63"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1602FCBE" w14:textId="77777777" w:rsidR="00E27857" w:rsidRPr="00567B75" w:rsidRDefault="00E27857" w:rsidP="00E27857">
            <w:pPr>
              <w:jc w:val="both"/>
              <w:rPr>
                <w:bCs/>
                <w:sz w:val="22"/>
                <w:szCs w:val="22"/>
                <w:lang w:eastAsia="en-IN"/>
              </w:rPr>
            </w:pPr>
            <w:r w:rsidRPr="00567B75">
              <w:rPr>
                <w:bCs/>
                <w:sz w:val="22"/>
                <w:szCs w:val="22"/>
                <w:lang w:eastAsia="en-IN"/>
              </w:rPr>
              <w:t xml:space="preserve">Students will understand the concept of sequences and series of real numbers as well as functions. </w:t>
            </w:r>
          </w:p>
          <w:p w14:paraId="0BA6CC36" w14:textId="77777777" w:rsidR="00E27857" w:rsidRPr="00567B75" w:rsidRDefault="00E27857" w:rsidP="00E27857">
            <w:pPr>
              <w:jc w:val="both"/>
              <w:rPr>
                <w:bCs/>
                <w:sz w:val="22"/>
                <w:szCs w:val="22"/>
                <w:lang w:eastAsia="en-IN"/>
              </w:rPr>
            </w:pPr>
            <w:r w:rsidRPr="00567B75">
              <w:rPr>
                <w:bCs/>
                <w:sz w:val="22"/>
                <w:szCs w:val="22"/>
                <w:lang w:eastAsia="en-IN"/>
              </w:rPr>
              <w:t>Students also learn various concepts associated with Lebesgue measure and understand the need for Lebesgue integration. Theorems related to Lebesgue integration are discussed to highlight the applications of Lebesgue integration.</w:t>
            </w:r>
          </w:p>
        </w:tc>
      </w:tr>
      <w:tr w:rsidR="00E27857" w:rsidRPr="00567B75" w14:paraId="57B2A300" w14:textId="77777777" w:rsidTr="00E27857">
        <w:trPr>
          <w:trHeight w:val="692"/>
        </w:trPr>
        <w:tc>
          <w:tcPr>
            <w:tcW w:w="2551" w:type="dxa"/>
            <w:shd w:val="clear" w:color="auto" w:fill="auto"/>
          </w:tcPr>
          <w:p w14:paraId="0581EEC5"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64B1B9A5" w14:textId="77777777" w:rsidR="00E27857" w:rsidRPr="00567B75" w:rsidRDefault="00E27857" w:rsidP="00E27857">
            <w:pPr>
              <w:jc w:val="both"/>
              <w:rPr>
                <w:bCs/>
                <w:sz w:val="22"/>
                <w:szCs w:val="22"/>
                <w:lang w:eastAsia="en-IN"/>
              </w:rPr>
            </w:pPr>
            <w:r w:rsidRPr="00567B75">
              <w:rPr>
                <w:bCs/>
                <w:sz w:val="22"/>
                <w:szCs w:val="22"/>
                <w:lang w:eastAsia="en-IN"/>
              </w:rPr>
              <w:t xml:space="preserve">This course discusses details of sequences and series of real numbers and real valued functions. Distinction between pointwise convergence and uniform convergence shall be covered in detail and how uniform convergence leads to some important theorems. </w:t>
            </w:r>
          </w:p>
          <w:p w14:paraId="112BC85F" w14:textId="77777777" w:rsidR="00E27857" w:rsidRPr="00567B75" w:rsidRDefault="00E27857" w:rsidP="00E27857">
            <w:pPr>
              <w:jc w:val="both"/>
              <w:rPr>
                <w:bCs/>
                <w:sz w:val="22"/>
                <w:szCs w:val="22"/>
                <w:lang w:eastAsia="en-IN"/>
              </w:rPr>
            </w:pPr>
            <w:r w:rsidRPr="00567B75">
              <w:rPr>
                <w:bCs/>
                <w:sz w:val="22"/>
                <w:szCs w:val="22"/>
                <w:lang w:eastAsia="en-IN"/>
              </w:rPr>
              <w:t>The concept of Lebesgue integration is introduced by discussing the basics of outer measure, measurable sets and measurable functions. Various interesting theorems associated with the Lebesgue integral shall be covered in detail highlighting their applications.</w:t>
            </w:r>
          </w:p>
        </w:tc>
      </w:tr>
      <w:tr w:rsidR="00E27857" w:rsidRPr="00567B75" w14:paraId="52FEE179" w14:textId="77777777" w:rsidTr="00E27857">
        <w:trPr>
          <w:trHeight w:val="1836"/>
        </w:trPr>
        <w:tc>
          <w:tcPr>
            <w:tcW w:w="2551" w:type="dxa"/>
            <w:shd w:val="clear" w:color="auto" w:fill="auto"/>
          </w:tcPr>
          <w:p w14:paraId="7B242391"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34757972" w14:textId="77777777" w:rsidR="00E27857" w:rsidRPr="00567B75" w:rsidRDefault="00E27857" w:rsidP="00E27857">
            <w:pPr>
              <w:jc w:val="both"/>
              <w:rPr>
                <w:bCs/>
                <w:sz w:val="22"/>
                <w:szCs w:val="22"/>
                <w:lang w:eastAsia="en-IN"/>
              </w:rPr>
            </w:pPr>
            <w:r w:rsidRPr="00567B75">
              <w:rPr>
                <w:bCs/>
                <w:sz w:val="22"/>
                <w:szCs w:val="22"/>
                <w:lang w:eastAsia="en-IN" w:bidi="hi-IN"/>
              </w:rPr>
              <w:t>Sequence and series of real numbers and tests for convergence,</w:t>
            </w:r>
            <w:r w:rsidRPr="00567B75">
              <w:rPr>
                <w:bCs/>
                <w:sz w:val="22"/>
                <w:szCs w:val="22"/>
                <w:lang w:eastAsia="en-IN"/>
              </w:rPr>
              <w:t xml:space="preserve"> Cauchy sequences, Cauchy criterion for convergence, bounded and monotonic sequences, absolute continuity and uniform continuity. Sequences and Series of real valued functions and </w:t>
            </w:r>
            <w:proofErr w:type="gramStart"/>
            <w:r w:rsidRPr="00567B75">
              <w:rPr>
                <w:bCs/>
                <w:sz w:val="22"/>
                <w:szCs w:val="22"/>
                <w:lang w:eastAsia="en-IN"/>
              </w:rPr>
              <w:t>uniform  convergence</w:t>
            </w:r>
            <w:proofErr w:type="gramEnd"/>
            <w:r w:rsidRPr="00567B75">
              <w:rPr>
                <w:bCs/>
                <w:sz w:val="22"/>
                <w:szCs w:val="22"/>
                <w:lang w:eastAsia="en-IN"/>
              </w:rPr>
              <w:t>, Power series.</w:t>
            </w:r>
          </w:p>
          <w:p w14:paraId="19C0E95A" w14:textId="77777777" w:rsidR="00E27857" w:rsidRPr="00567B75" w:rsidRDefault="00E27857" w:rsidP="00E27857">
            <w:pPr>
              <w:jc w:val="both"/>
              <w:rPr>
                <w:bCs/>
                <w:sz w:val="22"/>
                <w:szCs w:val="22"/>
                <w:lang w:val="en-GB" w:eastAsia="en-IN"/>
              </w:rPr>
            </w:pPr>
            <w:r w:rsidRPr="00567B75">
              <w:rPr>
                <w:bCs/>
                <w:sz w:val="22"/>
                <w:szCs w:val="22"/>
                <w:lang w:val="en-GB" w:eastAsia="en-IN"/>
              </w:rPr>
              <w:t xml:space="preserve">Sigma Algebra, Lebesgue outer measure, Measurable sets, Measure space, Complete measure space, Lebesgue measure on </w:t>
            </w:r>
            <w:r w:rsidRPr="00567B75">
              <w:rPr>
                <w:b/>
                <w:sz w:val="22"/>
                <w:szCs w:val="22"/>
                <w:lang w:val="en-GB" w:eastAsia="en-IN"/>
              </w:rPr>
              <w:t>R</w:t>
            </w:r>
            <w:r w:rsidRPr="00567B75">
              <w:rPr>
                <w:bCs/>
                <w:sz w:val="22"/>
                <w:szCs w:val="22"/>
                <w:lang w:val="en-GB" w:eastAsia="en-IN"/>
              </w:rPr>
              <w:t>, Properties of Lebesgue measure.</w:t>
            </w:r>
          </w:p>
          <w:p w14:paraId="18C4DA7E" w14:textId="77777777" w:rsidR="00E27857" w:rsidRPr="00567B75" w:rsidRDefault="00E27857" w:rsidP="00E27857">
            <w:pPr>
              <w:pStyle w:val="Default"/>
              <w:jc w:val="both"/>
              <w:rPr>
                <w:bCs/>
                <w:color w:val="auto"/>
                <w:sz w:val="22"/>
                <w:szCs w:val="22"/>
                <w:lang w:val="en-GB"/>
              </w:rPr>
            </w:pPr>
            <w:r w:rsidRPr="00567B75">
              <w:rPr>
                <w:bCs/>
                <w:color w:val="auto"/>
                <w:sz w:val="22"/>
                <w:szCs w:val="22"/>
                <w:lang w:val="en-GB"/>
              </w:rPr>
              <w:t xml:space="preserve">Lebesgue Integration, the integration of non-negative functions, Measurable functions, Fatou's Lemma, Integrable functions and their properties, Lebesgue's dominated convergence theorem (without proof). </w:t>
            </w:r>
          </w:p>
        </w:tc>
      </w:tr>
      <w:tr w:rsidR="00E27857" w:rsidRPr="00567B75" w14:paraId="1337338F" w14:textId="77777777" w:rsidTr="00E27857">
        <w:tc>
          <w:tcPr>
            <w:tcW w:w="2551" w:type="dxa"/>
            <w:shd w:val="clear" w:color="auto" w:fill="auto"/>
          </w:tcPr>
          <w:p w14:paraId="171CC6A9"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45FE03DB" w14:textId="77777777" w:rsidR="00E27857" w:rsidRPr="00567B75" w:rsidRDefault="00E27857" w:rsidP="00E27857">
            <w:pPr>
              <w:rPr>
                <w:bCs/>
                <w:sz w:val="22"/>
                <w:szCs w:val="22"/>
                <w:lang w:eastAsia="en-IN"/>
              </w:rPr>
            </w:pPr>
            <w:r w:rsidRPr="00567B75">
              <w:rPr>
                <w:bCs/>
                <w:sz w:val="22"/>
                <w:szCs w:val="22"/>
                <w:lang w:eastAsia="en-IN"/>
              </w:rPr>
              <w:t>On successful completion of the course, students should be able to:</w:t>
            </w:r>
          </w:p>
          <w:p w14:paraId="3CE6C6D2" w14:textId="77777777" w:rsidR="00E27857" w:rsidRPr="00567B75" w:rsidRDefault="00E27857" w:rsidP="00E27857">
            <w:pPr>
              <w:rPr>
                <w:bCs/>
                <w:sz w:val="22"/>
                <w:szCs w:val="22"/>
                <w:lang w:eastAsia="en-IN"/>
              </w:rPr>
            </w:pPr>
            <w:r w:rsidRPr="00567B75">
              <w:rPr>
                <w:bCs/>
                <w:sz w:val="22"/>
                <w:szCs w:val="22"/>
                <w:lang w:eastAsia="en-IN"/>
              </w:rPr>
              <w:t xml:space="preserve">1. Differentiate between uniform convergence and point wise convergence. </w:t>
            </w:r>
          </w:p>
          <w:p w14:paraId="7C662D18" w14:textId="77777777" w:rsidR="00E27857" w:rsidRPr="00567B75" w:rsidRDefault="00E27857" w:rsidP="00E27857">
            <w:pPr>
              <w:rPr>
                <w:bCs/>
                <w:sz w:val="22"/>
                <w:szCs w:val="22"/>
                <w:lang w:eastAsia="en-IN"/>
              </w:rPr>
            </w:pPr>
            <w:r w:rsidRPr="00567B75">
              <w:rPr>
                <w:bCs/>
                <w:sz w:val="22"/>
                <w:szCs w:val="22"/>
                <w:lang w:eastAsia="en-IN"/>
              </w:rPr>
              <w:t>2. Differentiate between continuity and uniform continuity.</w:t>
            </w:r>
          </w:p>
          <w:p w14:paraId="76DCE482" w14:textId="77777777" w:rsidR="00E27857" w:rsidRPr="00567B75" w:rsidRDefault="00E27857" w:rsidP="00E27857">
            <w:pPr>
              <w:pStyle w:val="ListParagraph"/>
              <w:spacing w:after="0" w:line="240" w:lineRule="auto"/>
              <w:ind w:left="0"/>
              <w:contextualSpacing w:val="0"/>
              <w:rPr>
                <w:rFonts w:ascii="Times New Roman" w:hAnsi="Times New Roman" w:cs="Times New Roman"/>
                <w:bCs/>
                <w:szCs w:val="22"/>
              </w:rPr>
            </w:pPr>
            <w:r w:rsidRPr="00567B75">
              <w:rPr>
                <w:rFonts w:ascii="Times New Roman" w:hAnsi="Times New Roman" w:cs="Times New Roman"/>
                <w:bCs/>
                <w:szCs w:val="22"/>
              </w:rPr>
              <w:t>3. Evaluate the Lebesgue integral of a measurable function.</w:t>
            </w:r>
          </w:p>
        </w:tc>
      </w:tr>
      <w:tr w:rsidR="00E27857" w:rsidRPr="00567B75" w14:paraId="2F5B9736" w14:textId="77777777" w:rsidTr="00E27857">
        <w:tc>
          <w:tcPr>
            <w:tcW w:w="2551" w:type="dxa"/>
            <w:shd w:val="clear" w:color="auto" w:fill="auto"/>
          </w:tcPr>
          <w:p w14:paraId="47C1B0D1"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6CA920C8"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67C4C483" w14:textId="77777777" w:rsidR="00E27857" w:rsidRPr="00567B75" w:rsidRDefault="00E27857" w:rsidP="00E27857">
      <w:pPr>
        <w:rPr>
          <w:b/>
          <w:bCs/>
          <w:sz w:val="22"/>
          <w:szCs w:val="22"/>
        </w:rPr>
      </w:pPr>
    </w:p>
    <w:p w14:paraId="02B3C3E3" w14:textId="77777777" w:rsidR="00E27857" w:rsidRPr="00567B75" w:rsidRDefault="00E27857" w:rsidP="00E27857">
      <w:pPr>
        <w:rPr>
          <w:b/>
          <w:sz w:val="22"/>
          <w:szCs w:val="22"/>
        </w:rPr>
      </w:pPr>
      <w:r w:rsidRPr="00567B75">
        <w:rPr>
          <w:b/>
          <w:sz w:val="22"/>
          <w:szCs w:val="22"/>
        </w:rPr>
        <w:t>Text Books:</w:t>
      </w:r>
    </w:p>
    <w:p w14:paraId="456E9D54" w14:textId="77777777" w:rsidR="00E27857" w:rsidRPr="00567B75" w:rsidRDefault="00E27857" w:rsidP="00E27857">
      <w:pPr>
        <w:pStyle w:val="ListParagraph"/>
        <w:numPr>
          <w:ilvl w:val="0"/>
          <w:numId w:val="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W. Rudin, Principles of Mathematical Analysis, McGraw-Hill, 1976.</w:t>
      </w:r>
    </w:p>
    <w:p w14:paraId="3F966C65" w14:textId="77777777" w:rsidR="00E27857" w:rsidRPr="00567B75" w:rsidRDefault="00E27857" w:rsidP="00E27857">
      <w:pPr>
        <w:pStyle w:val="ListParagraph"/>
        <w:numPr>
          <w:ilvl w:val="0"/>
          <w:numId w:val="5"/>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G de Barra, Measure Theory and Integration, </w:t>
      </w:r>
      <w:hyperlink r:id="rId7">
        <w:r w:rsidRPr="00567B75">
          <w:rPr>
            <w:rStyle w:val="Hyperlink"/>
            <w:rFonts w:ascii="Times New Roman" w:hAnsi="Times New Roman" w:cs="Times New Roman"/>
            <w:szCs w:val="22"/>
          </w:rPr>
          <w:t>New Delhi</w:t>
        </w:r>
      </w:hyperlink>
      <w:r w:rsidRPr="00567B75">
        <w:rPr>
          <w:rFonts w:ascii="Times New Roman" w:hAnsi="Times New Roman" w:cs="Times New Roman"/>
          <w:szCs w:val="22"/>
        </w:rPr>
        <w:t xml:space="preserve"> </w:t>
      </w:r>
      <w:hyperlink r:id="rId8">
        <w:r w:rsidRPr="00567B75">
          <w:rPr>
            <w:rStyle w:val="Hyperlink"/>
            <w:rFonts w:ascii="Times New Roman" w:hAnsi="Times New Roman" w:cs="Times New Roman"/>
            <w:szCs w:val="22"/>
          </w:rPr>
          <w:t>New Age International,</w:t>
        </w:r>
      </w:hyperlink>
      <w:r w:rsidRPr="00567B75">
        <w:rPr>
          <w:rFonts w:ascii="Times New Roman" w:hAnsi="Times New Roman" w:cs="Times New Roman"/>
          <w:szCs w:val="22"/>
        </w:rPr>
        <w:t xml:space="preserve"> </w:t>
      </w:r>
      <w:hyperlink r:id="rId9">
        <w:r w:rsidRPr="00567B75">
          <w:rPr>
            <w:rStyle w:val="Hyperlink"/>
            <w:rFonts w:ascii="Times New Roman" w:hAnsi="Times New Roman" w:cs="Times New Roman"/>
            <w:szCs w:val="22"/>
          </w:rPr>
          <w:t>2003</w:t>
        </w:r>
      </w:hyperlink>
    </w:p>
    <w:p w14:paraId="08C9371C" w14:textId="77777777" w:rsidR="00E27857" w:rsidRPr="00567B75" w:rsidRDefault="00E27857" w:rsidP="00E27857">
      <w:pPr>
        <w:rPr>
          <w:b/>
          <w:sz w:val="22"/>
          <w:szCs w:val="22"/>
        </w:rPr>
      </w:pPr>
      <w:r w:rsidRPr="00567B75">
        <w:rPr>
          <w:b/>
          <w:sz w:val="22"/>
          <w:szCs w:val="22"/>
        </w:rPr>
        <w:t>Reference Books:</w:t>
      </w:r>
    </w:p>
    <w:p w14:paraId="2A53ED89" w14:textId="77777777" w:rsidR="00E27857" w:rsidRPr="00567B75" w:rsidRDefault="00E27857" w:rsidP="00E27857">
      <w:pPr>
        <w:pStyle w:val="ListParagraph"/>
        <w:numPr>
          <w:ilvl w:val="0"/>
          <w:numId w:val="20"/>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T.M. Apostol, Mathematical Analysis, </w:t>
      </w:r>
      <w:proofErr w:type="spellStart"/>
      <w:r w:rsidRPr="00567B75">
        <w:rPr>
          <w:rFonts w:ascii="Times New Roman" w:hAnsi="Times New Roman" w:cs="Times New Roman"/>
          <w:szCs w:val="22"/>
        </w:rPr>
        <w:t>Narosa</w:t>
      </w:r>
      <w:proofErr w:type="spellEnd"/>
      <w:r w:rsidRPr="00567B75">
        <w:rPr>
          <w:rFonts w:ascii="Times New Roman" w:hAnsi="Times New Roman" w:cs="Times New Roman"/>
          <w:szCs w:val="22"/>
        </w:rPr>
        <w:t xml:space="preserve"> Publishing House, 2002.</w:t>
      </w:r>
    </w:p>
    <w:p w14:paraId="70CC7BBB" w14:textId="77777777" w:rsidR="00E27857" w:rsidRPr="00567B75" w:rsidRDefault="00E27857" w:rsidP="00E27857">
      <w:pPr>
        <w:pStyle w:val="ListParagraph"/>
        <w:numPr>
          <w:ilvl w:val="0"/>
          <w:numId w:val="20"/>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Frank </w:t>
      </w:r>
      <w:proofErr w:type="gramStart"/>
      <w:r w:rsidRPr="00567B75">
        <w:rPr>
          <w:rFonts w:ascii="Times New Roman" w:hAnsi="Times New Roman" w:cs="Times New Roman"/>
          <w:szCs w:val="22"/>
        </w:rPr>
        <w:t>Jones ,</w:t>
      </w:r>
      <w:proofErr w:type="gramEnd"/>
      <w:r w:rsidRPr="00567B75">
        <w:rPr>
          <w:rFonts w:ascii="Times New Roman" w:hAnsi="Times New Roman" w:cs="Times New Roman"/>
          <w:szCs w:val="22"/>
        </w:rPr>
        <w:t xml:space="preserve"> Lebesgue Integration On Euclidean Space (Revised Ed.) (Jones And Bartlett Books In Mathematics) 2000.</w:t>
      </w:r>
    </w:p>
    <w:p w14:paraId="6FB3A267" w14:textId="77777777" w:rsidR="00E27857" w:rsidRPr="00567B75" w:rsidRDefault="00E27857" w:rsidP="00E27857">
      <w:pPr>
        <w:pStyle w:val="ListParagraph"/>
        <w:numPr>
          <w:ilvl w:val="0"/>
          <w:numId w:val="20"/>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Stein and </w:t>
      </w:r>
      <w:proofErr w:type="spellStart"/>
      <w:r w:rsidRPr="00567B75">
        <w:rPr>
          <w:rFonts w:ascii="Times New Roman" w:hAnsi="Times New Roman" w:cs="Times New Roman"/>
          <w:szCs w:val="22"/>
        </w:rPr>
        <w:t>Shakarchi</w:t>
      </w:r>
      <w:proofErr w:type="spellEnd"/>
      <w:r w:rsidRPr="00567B75">
        <w:rPr>
          <w:rFonts w:ascii="Times New Roman" w:hAnsi="Times New Roman" w:cs="Times New Roman"/>
          <w:szCs w:val="22"/>
        </w:rPr>
        <w:t>, Real Analysis, Measure Theory, Integration, and Hilbert Spaces (Princeton Lectures in Analysis), Overseas (May 2005).</w:t>
      </w:r>
    </w:p>
    <w:p w14:paraId="596A31CB" w14:textId="77777777" w:rsidR="00E27857" w:rsidRPr="00567B75" w:rsidRDefault="00E27857" w:rsidP="00E27857">
      <w:pPr>
        <w:pStyle w:val="ListParagraph"/>
        <w:numPr>
          <w:ilvl w:val="0"/>
          <w:numId w:val="20"/>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K. Ross, Elementary Analysis: The Theory of Calculus, Springer, 2004.</w:t>
      </w:r>
    </w:p>
    <w:p w14:paraId="5A0513A2"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169A2B5F" w14:textId="77777777" w:rsidTr="00E27857">
        <w:tc>
          <w:tcPr>
            <w:tcW w:w="2551" w:type="dxa"/>
            <w:shd w:val="clear" w:color="auto" w:fill="auto"/>
          </w:tcPr>
          <w:p w14:paraId="0FCF145B"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164CAD1F" w14:textId="77777777" w:rsidR="00E27857" w:rsidRPr="00567B75" w:rsidRDefault="00E27857" w:rsidP="00E27857">
            <w:pPr>
              <w:rPr>
                <w:bCs/>
                <w:sz w:val="22"/>
                <w:szCs w:val="22"/>
                <w:lang w:eastAsia="en-IN"/>
              </w:rPr>
            </w:pPr>
            <w:r w:rsidRPr="00567B75">
              <w:rPr>
                <w:bCs/>
                <w:sz w:val="22"/>
                <w:szCs w:val="22"/>
                <w:lang w:eastAsia="en-IN"/>
              </w:rPr>
              <w:t>MA2203 (Core)</w:t>
            </w:r>
          </w:p>
        </w:tc>
      </w:tr>
      <w:tr w:rsidR="00E27857" w:rsidRPr="00567B75" w14:paraId="38F272A2" w14:textId="77777777" w:rsidTr="00E27857">
        <w:trPr>
          <w:trHeight w:val="386"/>
        </w:trPr>
        <w:tc>
          <w:tcPr>
            <w:tcW w:w="2551" w:type="dxa"/>
            <w:shd w:val="clear" w:color="auto" w:fill="auto"/>
          </w:tcPr>
          <w:p w14:paraId="337E9C53" w14:textId="77777777" w:rsidR="00E27857" w:rsidRPr="00567B75" w:rsidRDefault="00E27857" w:rsidP="00E27857">
            <w:pPr>
              <w:rPr>
                <w:b/>
                <w:sz w:val="22"/>
                <w:szCs w:val="22"/>
                <w:lang w:eastAsia="en-IN"/>
              </w:rPr>
            </w:pPr>
            <w:r w:rsidRPr="00567B75">
              <w:rPr>
                <w:b/>
                <w:sz w:val="22"/>
                <w:szCs w:val="22"/>
                <w:lang w:eastAsia="en-IN"/>
              </w:rPr>
              <w:t>Course Credit</w:t>
            </w:r>
          </w:p>
          <w:p w14:paraId="1B3FFA91"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007C3B10" w14:textId="77777777" w:rsidR="00E27857" w:rsidRPr="00567B75" w:rsidRDefault="00E27857" w:rsidP="00E27857">
            <w:pPr>
              <w:rPr>
                <w:bCs/>
                <w:sz w:val="22"/>
                <w:szCs w:val="22"/>
                <w:lang w:eastAsia="en-IN"/>
              </w:rPr>
            </w:pPr>
            <w:r w:rsidRPr="00567B75">
              <w:rPr>
                <w:bCs/>
                <w:sz w:val="22"/>
                <w:szCs w:val="22"/>
                <w:lang w:eastAsia="en-IN"/>
              </w:rPr>
              <w:t>3-0-2-4</w:t>
            </w:r>
          </w:p>
        </w:tc>
      </w:tr>
      <w:tr w:rsidR="00E27857" w:rsidRPr="00567B75" w14:paraId="02F2F6AA" w14:textId="77777777" w:rsidTr="00E27857">
        <w:tc>
          <w:tcPr>
            <w:tcW w:w="2551" w:type="dxa"/>
            <w:shd w:val="clear" w:color="auto" w:fill="auto"/>
          </w:tcPr>
          <w:p w14:paraId="482495EE"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3E98B20A" w14:textId="77777777" w:rsidR="00E27857" w:rsidRPr="00567B75" w:rsidRDefault="00E27857" w:rsidP="00E27857">
            <w:pPr>
              <w:rPr>
                <w:sz w:val="22"/>
                <w:szCs w:val="22"/>
                <w:lang w:eastAsia="en-IN"/>
              </w:rPr>
            </w:pPr>
            <w:r w:rsidRPr="00567B75">
              <w:rPr>
                <w:sz w:val="22"/>
                <w:szCs w:val="22"/>
                <w:lang w:eastAsia="en-IN"/>
              </w:rPr>
              <w:t>Numerical Linear Algebra</w:t>
            </w:r>
          </w:p>
        </w:tc>
      </w:tr>
      <w:tr w:rsidR="00E27857" w:rsidRPr="00567B75" w14:paraId="1464594C" w14:textId="77777777" w:rsidTr="00E27857">
        <w:tc>
          <w:tcPr>
            <w:tcW w:w="2551" w:type="dxa"/>
            <w:shd w:val="clear" w:color="auto" w:fill="auto"/>
          </w:tcPr>
          <w:p w14:paraId="3DED80BE"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5B70E093" w14:textId="77777777" w:rsidR="00E27857" w:rsidRPr="00567B75" w:rsidRDefault="00E27857" w:rsidP="00E27857">
            <w:pPr>
              <w:rPr>
                <w:bCs/>
                <w:sz w:val="22"/>
                <w:szCs w:val="22"/>
                <w:lang w:eastAsia="en-IN"/>
              </w:rPr>
            </w:pPr>
            <w:r w:rsidRPr="00567B75">
              <w:rPr>
                <w:bCs/>
                <w:sz w:val="22"/>
                <w:szCs w:val="22"/>
                <w:lang w:eastAsia="en-IN"/>
              </w:rPr>
              <w:t>Lectures and Labs</w:t>
            </w:r>
          </w:p>
        </w:tc>
      </w:tr>
      <w:tr w:rsidR="00E27857" w:rsidRPr="00567B75" w14:paraId="5FE582E6" w14:textId="77777777" w:rsidTr="00E27857">
        <w:trPr>
          <w:trHeight w:val="386"/>
        </w:trPr>
        <w:tc>
          <w:tcPr>
            <w:tcW w:w="2551" w:type="dxa"/>
            <w:shd w:val="clear" w:color="auto" w:fill="auto"/>
          </w:tcPr>
          <w:p w14:paraId="68C26FAE"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06435376" w14:textId="77777777" w:rsidR="00E27857" w:rsidRPr="00567B75" w:rsidRDefault="00E27857" w:rsidP="00E27857">
            <w:pPr>
              <w:rPr>
                <w:bCs/>
                <w:sz w:val="22"/>
                <w:szCs w:val="22"/>
                <w:lang w:eastAsia="en-IN"/>
              </w:rPr>
            </w:pPr>
            <w:r w:rsidRPr="00567B75">
              <w:rPr>
                <w:sz w:val="22"/>
                <w:szCs w:val="22"/>
                <w:lang w:eastAsia="en-IN"/>
              </w:rPr>
              <w:t>This course answers the fundamental question of choice of suitable matrix computation method for various kind of problems required linear solvers. Hands-on experience with all the methods covered is the most crucial part of this course. All the topics discussed in this course would be accompanied with parallel practical session to reinforce the learning outcome of the course.</w:t>
            </w:r>
          </w:p>
        </w:tc>
      </w:tr>
      <w:tr w:rsidR="00E27857" w:rsidRPr="00567B75" w14:paraId="40DAB8E2" w14:textId="77777777" w:rsidTr="00E27857">
        <w:trPr>
          <w:trHeight w:val="692"/>
        </w:trPr>
        <w:tc>
          <w:tcPr>
            <w:tcW w:w="2551" w:type="dxa"/>
            <w:shd w:val="clear" w:color="auto" w:fill="auto"/>
          </w:tcPr>
          <w:p w14:paraId="02DB91C4"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3C73C85F" w14:textId="77777777" w:rsidR="00E27857" w:rsidRPr="00567B75" w:rsidRDefault="00E27857" w:rsidP="00E27857">
            <w:pPr>
              <w:rPr>
                <w:bCs/>
                <w:sz w:val="22"/>
                <w:szCs w:val="22"/>
                <w:lang w:eastAsia="en-IN"/>
              </w:rPr>
            </w:pPr>
            <w:r w:rsidRPr="00567B75">
              <w:rPr>
                <w:sz w:val="22"/>
                <w:szCs w:val="22"/>
                <w:lang w:eastAsia="en-IN"/>
              </w:rPr>
              <w:t>Due to increasing complexity in the real world scenarios and recent advances in the area of data science, understanding of numerical linear algebra and large scale matrix computations has become essential for engineers.</w:t>
            </w:r>
          </w:p>
        </w:tc>
      </w:tr>
      <w:tr w:rsidR="00E27857" w:rsidRPr="00567B75" w14:paraId="0E66B07E" w14:textId="77777777" w:rsidTr="00E27857">
        <w:trPr>
          <w:trHeight w:val="1836"/>
        </w:trPr>
        <w:tc>
          <w:tcPr>
            <w:tcW w:w="2551" w:type="dxa"/>
            <w:shd w:val="clear" w:color="auto" w:fill="auto"/>
          </w:tcPr>
          <w:p w14:paraId="21F394D0"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18A0B9D2" w14:textId="77777777" w:rsidR="00E27857" w:rsidRPr="00567B75" w:rsidRDefault="00E27857" w:rsidP="00E27857">
            <w:pPr>
              <w:widowControl w:val="0"/>
              <w:autoSpaceDE w:val="0"/>
              <w:autoSpaceDN w:val="0"/>
              <w:adjustRightInd w:val="0"/>
              <w:ind w:left="120" w:right="10"/>
              <w:jc w:val="both"/>
              <w:rPr>
                <w:bCs/>
                <w:sz w:val="22"/>
                <w:szCs w:val="22"/>
                <w:lang w:eastAsia="en-IN"/>
              </w:rPr>
            </w:pPr>
            <w:r w:rsidRPr="00567B75">
              <w:rPr>
                <w:bCs/>
                <w:sz w:val="22"/>
                <w:szCs w:val="22"/>
                <w:lang w:eastAsia="en-IN"/>
              </w:rPr>
              <w:t xml:space="preserve">Review of basic concepts from linear Algebra; direct methods for solving linear systems; vector and matrix norms; condition numbers; least squares problems;  iterative methods for solving linear systems - Jacobi, Gauss Seidel, SOR and their convergence; projection methods - general projection method, steepest descent, MR Iteration, RNSD method and their convergence; orthogonalization; singular value decomposition; numerical computation of eigenvalues and eigenvectors; Introduction to </w:t>
            </w:r>
            <w:proofErr w:type="spellStart"/>
            <w:r w:rsidRPr="00567B75">
              <w:rPr>
                <w:bCs/>
                <w:sz w:val="22"/>
                <w:szCs w:val="22"/>
                <w:lang w:eastAsia="en-IN"/>
              </w:rPr>
              <w:t>Krylov</w:t>
            </w:r>
            <w:proofErr w:type="spellEnd"/>
            <w:r w:rsidRPr="00567B75">
              <w:rPr>
                <w:bCs/>
                <w:sz w:val="22"/>
                <w:szCs w:val="22"/>
                <w:lang w:eastAsia="en-IN"/>
              </w:rPr>
              <w:t xml:space="preserve"> subspace methods - </w:t>
            </w:r>
            <w:proofErr w:type="spellStart"/>
            <w:r w:rsidRPr="00567B75">
              <w:rPr>
                <w:bCs/>
                <w:sz w:val="22"/>
                <w:szCs w:val="22"/>
                <w:lang w:eastAsia="en-IN"/>
              </w:rPr>
              <w:t>Arnoldi’s</w:t>
            </w:r>
            <w:proofErr w:type="spellEnd"/>
            <w:r w:rsidRPr="00567B75">
              <w:rPr>
                <w:bCs/>
                <w:sz w:val="22"/>
                <w:szCs w:val="22"/>
                <w:lang w:eastAsia="en-IN"/>
              </w:rPr>
              <w:t xml:space="preserve"> method, GMRES method, Conjugate gradient algorithm, </w:t>
            </w:r>
            <w:proofErr w:type="spellStart"/>
            <w:r w:rsidRPr="00567B75">
              <w:rPr>
                <w:bCs/>
                <w:sz w:val="22"/>
                <w:szCs w:val="22"/>
                <w:lang w:eastAsia="en-IN"/>
              </w:rPr>
              <w:t>Lanczos</w:t>
            </w:r>
            <w:proofErr w:type="spellEnd"/>
            <w:r w:rsidRPr="00567B75">
              <w:rPr>
                <w:bCs/>
                <w:sz w:val="22"/>
                <w:szCs w:val="22"/>
                <w:lang w:eastAsia="en-IN"/>
              </w:rPr>
              <w:t xml:space="preserve"> Algorithm  and convergence check for </w:t>
            </w:r>
            <w:proofErr w:type="spellStart"/>
            <w:r w:rsidRPr="00567B75">
              <w:rPr>
                <w:bCs/>
                <w:sz w:val="22"/>
                <w:szCs w:val="22"/>
                <w:lang w:eastAsia="en-IN"/>
              </w:rPr>
              <w:t>Krylov</w:t>
            </w:r>
            <w:proofErr w:type="spellEnd"/>
            <w:r w:rsidRPr="00567B75">
              <w:rPr>
                <w:bCs/>
                <w:sz w:val="22"/>
                <w:szCs w:val="22"/>
                <w:lang w:eastAsia="en-IN"/>
              </w:rPr>
              <w:t xml:space="preserve"> subspace methods, Preconditioned CG, ILU preconditioner.</w:t>
            </w:r>
          </w:p>
          <w:p w14:paraId="690560FD" w14:textId="77777777" w:rsidR="00E27857" w:rsidRPr="00567B75" w:rsidRDefault="00E27857" w:rsidP="00E27857">
            <w:pPr>
              <w:pStyle w:val="Default"/>
              <w:jc w:val="both"/>
              <w:rPr>
                <w:bCs/>
                <w:color w:val="auto"/>
                <w:sz w:val="22"/>
                <w:szCs w:val="22"/>
              </w:rPr>
            </w:pPr>
          </w:p>
        </w:tc>
      </w:tr>
      <w:tr w:rsidR="00E27857" w:rsidRPr="00567B75" w14:paraId="330AFBED" w14:textId="77777777" w:rsidTr="00E27857">
        <w:tc>
          <w:tcPr>
            <w:tcW w:w="2551" w:type="dxa"/>
            <w:shd w:val="clear" w:color="auto" w:fill="auto"/>
          </w:tcPr>
          <w:p w14:paraId="148D7870"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1252300A" w14:textId="77777777" w:rsidR="00E27857" w:rsidRPr="00567B75" w:rsidRDefault="00E27857" w:rsidP="00E27857">
            <w:pPr>
              <w:rPr>
                <w:sz w:val="22"/>
                <w:szCs w:val="22"/>
                <w:lang w:eastAsia="en-IN"/>
              </w:rPr>
            </w:pPr>
            <w:r w:rsidRPr="00567B75">
              <w:rPr>
                <w:sz w:val="22"/>
                <w:szCs w:val="22"/>
                <w:lang w:eastAsia="en-IN"/>
              </w:rPr>
              <w:t xml:space="preserve">On completion of the module, students will be able to </w:t>
            </w:r>
          </w:p>
          <w:p w14:paraId="7609B0D1" w14:textId="77777777" w:rsidR="00E27857" w:rsidRPr="00567B75" w:rsidRDefault="00E27857" w:rsidP="00E27857">
            <w:pPr>
              <w:pStyle w:val="ListParagraph"/>
              <w:numPr>
                <w:ilvl w:val="0"/>
                <w:numId w:val="24"/>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do some key matrix factorizations of a matrix,</w:t>
            </w:r>
          </w:p>
          <w:p w14:paraId="6CD1432D" w14:textId="77777777" w:rsidR="00E27857" w:rsidRPr="00567B75" w:rsidRDefault="00E27857" w:rsidP="00E27857">
            <w:pPr>
              <w:pStyle w:val="ListParagraph"/>
              <w:numPr>
                <w:ilvl w:val="0"/>
                <w:numId w:val="24"/>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identify suitable technique to solve linear systems of equations, least squares problems, and the eigenvalue problem.</w:t>
            </w:r>
          </w:p>
        </w:tc>
      </w:tr>
      <w:tr w:rsidR="00E27857" w:rsidRPr="00567B75" w14:paraId="63C513E6" w14:textId="77777777" w:rsidTr="00E27857">
        <w:tc>
          <w:tcPr>
            <w:tcW w:w="2551" w:type="dxa"/>
            <w:shd w:val="clear" w:color="auto" w:fill="auto"/>
          </w:tcPr>
          <w:p w14:paraId="476F8033"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1B95FAD9"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1A9939D2" w14:textId="77777777" w:rsidR="00E27857" w:rsidRPr="00567B75" w:rsidRDefault="00E27857" w:rsidP="00E27857">
      <w:pPr>
        <w:rPr>
          <w:b/>
          <w:bCs/>
          <w:sz w:val="22"/>
          <w:szCs w:val="22"/>
        </w:rPr>
      </w:pPr>
    </w:p>
    <w:p w14:paraId="034BE9E9" w14:textId="77777777" w:rsidR="00E27857" w:rsidRPr="00567B75" w:rsidRDefault="00E27857" w:rsidP="00E27857">
      <w:pPr>
        <w:rPr>
          <w:b/>
          <w:sz w:val="22"/>
          <w:szCs w:val="22"/>
        </w:rPr>
      </w:pPr>
      <w:r w:rsidRPr="00567B75">
        <w:rPr>
          <w:b/>
          <w:sz w:val="22"/>
          <w:szCs w:val="22"/>
        </w:rPr>
        <w:t>Text Books:</w:t>
      </w:r>
    </w:p>
    <w:p w14:paraId="1259411A" w14:textId="77777777" w:rsidR="00E27857" w:rsidRPr="00567B75" w:rsidRDefault="00E27857" w:rsidP="00E27857">
      <w:pPr>
        <w:widowControl w:val="0"/>
        <w:numPr>
          <w:ilvl w:val="0"/>
          <w:numId w:val="9"/>
        </w:numPr>
        <w:autoSpaceDE w:val="0"/>
        <w:autoSpaceDN w:val="0"/>
        <w:adjustRightInd w:val="0"/>
        <w:ind w:right="10"/>
        <w:jc w:val="both"/>
        <w:rPr>
          <w:sz w:val="22"/>
          <w:szCs w:val="22"/>
        </w:rPr>
      </w:pPr>
      <w:r w:rsidRPr="00567B75">
        <w:rPr>
          <w:sz w:val="22"/>
          <w:szCs w:val="22"/>
        </w:rPr>
        <w:t xml:space="preserve">Iterative Methods for Sparse Linear Systems (Textbook), </w:t>
      </w:r>
      <w:proofErr w:type="gramStart"/>
      <w:r w:rsidRPr="00567B75">
        <w:rPr>
          <w:sz w:val="22"/>
          <w:szCs w:val="22"/>
        </w:rPr>
        <w:t>Yousef  Saad</w:t>
      </w:r>
      <w:proofErr w:type="gramEnd"/>
      <w:r w:rsidRPr="00567B75">
        <w:rPr>
          <w:sz w:val="22"/>
          <w:szCs w:val="22"/>
        </w:rPr>
        <w:t>, SIAM 2003</w:t>
      </w:r>
    </w:p>
    <w:p w14:paraId="0523316E" w14:textId="77777777" w:rsidR="00E27857" w:rsidRPr="00567B75" w:rsidRDefault="00E27857" w:rsidP="00E27857">
      <w:pPr>
        <w:widowControl w:val="0"/>
        <w:numPr>
          <w:ilvl w:val="0"/>
          <w:numId w:val="9"/>
        </w:numPr>
        <w:autoSpaceDE w:val="0"/>
        <w:autoSpaceDN w:val="0"/>
        <w:adjustRightInd w:val="0"/>
        <w:ind w:right="10"/>
        <w:jc w:val="both"/>
        <w:rPr>
          <w:sz w:val="22"/>
          <w:szCs w:val="22"/>
        </w:rPr>
      </w:pPr>
      <w:r w:rsidRPr="00567B75">
        <w:rPr>
          <w:sz w:val="22"/>
          <w:szCs w:val="22"/>
        </w:rPr>
        <w:t xml:space="preserve">Matrix Computations (Textbook), Gene H. Golub, </w:t>
      </w:r>
      <w:proofErr w:type="gramStart"/>
      <w:r w:rsidRPr="00567B75">
        <w:rPr>
          <w:sz w:val="22"/>
          <w:szCs w:val="22"/>
        </w:rPr>
        <w:t>Charles,  F.</w:t>
      </w:r>
      <w:proofErr w:type="gramEnd"/>
      <w:r w:rsidRPr="00567B75">
        <w:rPr>
          <w:sz w:val="22"/>
          <w:szCs w:val="22"/>
        </w:rPr>
        <w:t xml:space="preserve"> Van Loan, John Hopkins University Press, 1996</w:t>
      </w:r>
    </w:p>
    <w:p w14:paraId="322C0F2B" w14:textId="77777777" w:rsidR="00E27857" w:rsidRPr="00567B75" w:rsidRDefault="00E27857" w:rsidP="00E27857">
      <w:pPr>
        <w:rPr>
          <w:b/>
          <w:sz w:val="22"/>
          <w:szCs w:val="22"/>
        </w:rPr>
      </w:pPr>
      <w:r w:rsidRPr="00567B75">
        <w:rPr>
          <w:b/>
          <w:sz w:val="22"/>
          <w:szCs w:val="22"/>
        </w:rPr>
        <w:t>Reference Books:</w:t>
      </w:r>
    </w:p>
    <w:p w14:paraId="5F4EC607" w14:textId="77777777" w:rsidR="00E27857" w:rsidRPr="00567B75" w:rsidRDefault="00E27857" w:rsidP="00E27857">
      <w:pPr>
        <w:widowControl w:val="0"/>
        <w:numPr>
          <w:ilvl w:val="0"/>
          <w:numId w:val="16"/>
        </w:numPr>
        <w:autoSpaceDE w:val="0"/>
        <w:autoSpaceDN w:val="0"/>
        <w:adjustRightInd w:val="0"/>
        <w:ind w:right="10"/>
        <w:jc w:val="both"/>
        <w:rPr>
          <w:sz w:val="22"/>
          <w:szCs w:val="22"/>
        </w:rPr>
      </w:pPr>
      <w:r w:rsidRPr="00567B75">
        <w:rPr>
          <w:sz w:val="22"/>
          <w:szCs w:val="22"/>
        </w:rPr>
        <w:t xml:space="preserve">Matrix iterative Analysis, R. S. </w:t>
      </w:r>
      <w:proofErr w:type="spellStart"/>
      <w:r w:rsidRPr="00567B75">
        <w:rPr>
          <w:sz w:val="22"/>
          <w:szCs w:val="22"/>
        </w:rPr>
        <w:t>Varga</w:t>
      </w:r>
      <w:proofErr w:type="spellEnd"/>
      <w:r w:rsidRPr="00567B75">
        <w:rPr>
          <w:sz w:val="22"/>
          <w:szCs w:val="22"/>
        </w:rPr>
        <w:t>, Prentice Hall 1962</w:t>
      </w:r>
    </w:p>
    <w:p w14:paraId="6C0FD97A" w14:textId="77777777" w:rsidR="00E27857" w:rsidRPr="00567B75" w:rsidRDefault="00E27857" w:rsidP="00E27857">
      <w:pPr>
        <w:widowControl w:val="0"/>
        <w:numPr>
          <w:ilvl w:val="0"/>
          <w:numId w:val="16"/>
        </w:numPr>
        <w:autoSpaceDE w:val="0"/>
        <w:autoSpaceDN w:val="0"/>
        <w:adjustRightInd w:val="0"/>
        <w:ind w:right="10"/>
        <w:jc w:val="both"/>
        <w:rPr>
          <w:sz w:val="22"/>
          <w:szCs w:val="22"/>
        </w:rPr>
      </w:pPr>
      <w:r w:rsidRPr="00567B75">
        <w:rPr>
          <w:sz w:val="22"/>
          <w:szCs w:val="22"/>
        </w:rPr>
        <w:t>Introduction to matrix computation, Gilbert W. Stewart, Academic Press 1973</w:t>
      </w:r>
    </w:p>
    <w:p w14:paraId="3716FC7B" w14:textId="77777777" w:rsidR="00E27857" w:rsidRPr="00567B75" w:rsidRDefault="00E27857" w:rsidP="00E27857">
      <w:pPr>
        <w:widowControl w:val="0"/>
        <w:numPr>
          <w:ilvl w:val="0"/>
          <w:numId w:val="16"/>
        </w:numPr>
        <w:autoSpaceDE w:val="0"/>
        <w:autoSpaceDN w:val="0"/>
        <w:adjustRightInd w:val="0"/>
        <w:ind w:right="10"/>
        <w:jc w:val="both"/>
        <w:rPr>
          <w:sz w:val="22"/>
          <w:szCs w:val="22"/>
        </w:rPr>
      </w:pPr>
      <w:r w:rsidRPr="00567B75">
        <w:rPr>
          <w:sz w:val="22"/>
          <w:szCs w:val="22"/>
        </w:rPr>
        <w:t xml:space="preserve">Numerical Linear Algebra, L.N. </w:t>
      </w:r>
      <w:proofErr w:type="spellStart"/>
      <w:r w:rsidRPr="00567B75">
        <w:rPr>
          <w:sz w:val="22"/>
          <w:szCs w:val="22"/>
        </w:rPr>
        <w:t>Trefethen</w:t>
      </w:r>
      <w:proofErr w:type="spellEnd"/>
      <w:r w:rsidRPr="00567B75">
        <w:rPr>
          <w:sz w:val="22"/>
          <w:szCs w:val="22"/>
        </w:rPr>
        <w:t xml:space="preserve">, D. </w:t>
      </w:r>
      <w:proofErr w:type="spellStart"/>
      <w:r w:rsidRPr="00567B75">
        <w:rPr>
          <w:sz w:val="22"/>
          <w:szCs w:val="22"/>
        </w:rPr>
        <w:t>Bau</w:t>
      </w:r>
      <w:proofErr w:type="spellEnd"/>
      <w:r w:rsidRPr="00567B75">
        <w:rPr>
          <w:sz w:val="22"/>
          <w:szCs w:val="22"/>
        </w:rPr>
        <w:t>, SIAM, 1997</w:t>
      </w:r>
    </w:p>
    <w:p w14:paraId="07E0C88A" w14:textId="77777777" w:rsidR="00E27857" w:rsidRPr="00567B75" w:rsidRDefault="00E27857" w:rsidP="00E27857">
      <w:pPr>
        <w:widowControl w:val="0"/>
        <w:numPr>
          <w:ilvl w:val="0"/>
          <w:numId w:val="16"/>
        </w:numPr>
        <w:autoSpaceDE w:val="0"/>
        <w:autoSpaceDN w:val="0"/>
        <w:adjustRightInd w:val="0"/>
        <w:ind w:right="10"/>
        <w:jc w:val="both"/>
        <w:rPr>
          <w:sz w:val="22"/>
          <w:szCs w:val="22"/>
        </w:rPr>
      </w:pPr>
      <w:r w:rsidRPr="00567B75">
        <w:rPr>
          <w:sz w:val="22"/>
          <w:szCs w:val="22"/>
        </w:rPr>
        <w:t>Fundamentals of Matrix Computations, Watkins, Wiley-</w:t>
      </w:r>
      <w:proofErr w:type="spellStart"/>
      <w:r w:rsidRPr="00567B75">
        <w:rPr>
          <w:sz w:val="22"/>
          <w:szCs w:val="22"/>
        </w:rPr>
        <w:t>Interscience</w:t>
      </w:r>
      <w:proofErr w:type="spellEnd"/>
      <w:r w:rsidRPr="00567B75">
        <w:rPr>
          <w:sz w:val="22"/>
          <w:szCs w:val="22"/>
        </w:rPr>
        <w:t>, 2010</w:t>
      </w:r>
    </w:p>
    <w:p w14:paraId="5579FF0B" w14:textId="77777777" w:rsidR="00E27857" w:rsidRPr="00567B75" w:rsidRDefault="00E27857" w:rsidP="00E27857">
      <w:pPr>
        <w:widowControl w:val="0"/>
        <w:numPr>
          <w:ilvl w:val="0"/>
          <w:numId w:val="16"/>
        </w:numPr>
        <w:autoSpaceDE w:val="0"/>
        <w:autoSpaceDN w:val="0"/>
        <w:adjustRightInd w:val="0"/>
        <w:ind w:right="10"/>
        <w:jc w:val="both"/>
        <w:rPr>
          <w:sz w:val="22"/>
          <w:szCs w:val="22"/>
        </w:rPr>
      </w:pPr>
      <w:r w:rsidRPr="00567B75">
        <w:rPr>
          <w:sz w:val="22"/>
          <w:szCs w:val="22"/>
        </w:rPr>
        <w:t xml:space="preserve">Applied numerical linear algebra, </w:t>
      </w:r>
      <w:proofErr w:type="spellStart"/>
      <w:r w:rsidRPr="00567B75">
        <w:rPr>
          <w:sz w:val="22"/>
          <w:szCs w:val="22"/>
        </w:rPr>
        <w:t>Demmel</w:t>
      </w:r>
      <w:proofErr w:type="spellEnd"/>
      <w:r w:rsidRPr="00567B75">
        <w:rPr>
          <w:sz w:val="22"/>
          <w:szCs w:val="22"/>
        </w:rPr>
        <w:t>, James W., Vol. 56. SIAM, 1997</w:t>
      </w:r>
    </w:p>
    <w:p w14:paraId="443A2994" w14:textId="77777777" w:rsidR="00E27857" w:rsidRPr="00567B75" w:rsidRDefault="00E27857" w:rsidP="00E27857">
      <w:pPr>
        <w:rPr>
          <w:sz w:val="22"/>
          <w:szCs w:val="22"/>
        </w:rPr>
      </w:pPr>
    </w:p>
    <w:p w14:paraId="0659F1C7" w14:textId="77777777" w:rsidR="00E27857" w:rsidRPr="00567B75" w:rsidRDefault="00E27857" w:rsidP="00E27857">
      <w:pPr>
        <w:rPr>
          <w:sz w:val="22"/>
          <w:szCs w:val="22"/>
        </w:rPr>
      </w:pPr>
      <w:r w:rsidRPr="00567B75">
        <w:rPr>
          <w:sz w:val="22"/>
          <w:szCs w:val="22"/>
        </w:rPr>
        <w:br w:type="page"/>
      </w:r>
    </w:p>
    <w:tbl>
      <w:tblPr>
        <w:tblW w:w="1077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21A909E" w14:textId="77777777" w:rsidTr="00E27857">
        <w:trPr>
          <w:trHeight w:val="249"/>
        </w:trPr>
        <w:tc>
          <w:tcPr>
            <w:tcW w:w="2551" w:type="dxa"/>
            <w:shd w:val="clear" w:color="auto" w:fill="auto"/>
          </w:tcPr>
          <w:p w14:paraId="439D1F0F"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7DBD4C06" w14:textId="77777777" w:rsidR="00E27857" w:rsidRPr="00567B75" w:rsidRDefault="00E27857" w:rsidP="00E27857">
            <w:pPr>
              <w:rPr>
                <w:bCs/>
                <w:sz w:val="22"/>
                <w:szCs w:val="22"/>
                <w:lang w:eastAsia="en-IN"/>
              </w:rPr>
            </w:pPr>
            <w:r w:rsidRPr="00567B75">
              <w:rPr>
                <w:bCs/>
                <w:sz w:val="22"/>
                <w:szCs w:val="22"/>
                <w:lang w:eastAsia="en-IN"/>
              </w:rPr>
              <w:t>MA2204 (Core)</w:t>
            </w:r>
          </w:p>
        </w:tc>
      </w:tr>
      <w:tr w:rsidR="00E27857" w:rsidRPr="00567B75" w14:paraId="7E5A5717" w14:textId="77777777" w:rsidTr="00E27857">
        <w:trPr>
          <w:trHeight w:val="357"/>
        </w:trPr>
        <w:tc>
          <w:tcPr>
            <w:tcW w:w="2551" w:type="dxa"/>
            <w:shd w:val="clear" w:color="auto" w:fill="auto"/>
          </w:tcPr>
          <w:p w14:paraId="302AE2C7" w14:textId="77777777" w:rsidR="00E27857" w:rsidRPr="00567B75" w:rsidRDefault="00E27857" w:rsidP="00E27857">
            <w:pPr>
              <w:rPr>
                <w:b/>
                <w:sz w:val="22"/>
                <w:szCs w:val="22"/>
                <w:lang w:eastAsia="en-IN"/>
              </w:rPr>
            </w:pPr>
            <w:r w:rsidRPr="00567B75">
              <w:rPr>
                <w:b/>
                <w:sz w:val="22"/>
                <w:szCs w:val="22"/>
                <w:lang w:eastAsia="en-IN"/>
              </w:rPr>
              <w:t>Course Credit</w:t>
            </w:r>
          </w:p>
          <w:p w14:paraId="784ABCEA"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663E47EE" w14:textId="77777777" w:rsidR="00E27857" w:rsidRPr="00567B75" w:rsidRDefault="00E27857" w:rsidP="00E27857">
            <w:pPr>
              <w:rPr>
                <w:bCs/>
                <w:sz w:val="22"/>
                <w:szCs w:val="22"/>
                <w:lang w:eastAsia="en-IN"/>
              </w:rPr>
            </w:pPr>
            <w:r w:rsidRPr="00567B75">
              <w:rPr>
                <w:bCs/>
                <w:sz w:val="22"/>
                <w:szCs w:val="22"/>
                <w:lang w:eastAsia="en-IN"/>
              </w:rPr>
              <w:t>3-0-3-4.5</w:t>
            </w:r>
          </w:p>
        </w:tc>
      </w:tr>
      <w:tr w:rsidR="00E27857" w:rsidRPr="00567B75" w14:paraId="2B624502" w14:textId="77777777" w:rsidTr="00E27857">
        <w:trPr>
          <w:trHeight w:val="249"/>
        </w:trPr>
        <w:tc>
          <w:tcPr>
            <w:tcW w:w="2551" w:type="dxa"/>
            <w:shd w:val="clear" w:color="auto" w:fill="auto"/>
          </w:tcPr>
          <w:p w14:paraId="6ACC0131"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2F56AE1C" w14:textId="77777777" w:rsidR="00E27857" w:rsidRPr="00567B75" w:rsidRDefault="00E27857" w:rsidP="00E27857">
            <w:pPr>
              <w:rPr>
                <w:sz w:val="22"/>
                <w:szCs w:val="22"/>
                <w:lang w:eastAsia="en-IN"/>
              </w:rPr>
            </w:pPr>
            <w:r w:rsidRPr="00567B75">
              <w:rPr>
                <w:sz w:val="22"/>
                <w:szCs w:val="22"/>
                <w:lang w:eastAsia="en-IN"/>
              </w:rPr>
              <w:t>Computer Architecture and Organization</w:t>
            </w:r>
          </w:p>
        </w:tc>
      </w:tr>
      <w:tr w:rsidR="00E27857" w:rsidRPr="00567B75" w14:paraId="031065D9" w14:textId="77777777" w:rsidTr="00E27857">
        <w:trPr>
          <w:trHeight w:val="236"/>
        </w:trPr>
        <w:tc>
          <w:tcPr>
            <w:tcW w:w="2551" w:type="dxa"/>
            <w:shd w:val="clear" w:color="auto" w:fill="auto"/>
          </w:tcPr>
          <w:p w14:paraId="73FE3996"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7AF423DA" w14:textId="77777777" w:rsidR="00E27857" w:rsidRPr="00567B75" w:rsidRDefault="00E27857" w:rsidP="00E27857">
            <w:pPr>
              <w:rPr>
                <w:bCs/>
                <w:sz w:val="22"/>
                <w:szCs w:val="22"/>
                <w:lang w:eastAsia="en-IN"/>
              </w:rPr>
            </w:pPr>
            <w:r w:rsidRPr="00567B75">
              <w:rPr>
                <w:bCs/>
                <w:sz w:val="22"/>
                <w:szCs w:val="22"/>
                <w:lang w:eastAsia="en-IN"/>
              </w:rPr>
              <w:t>Lectures and Lab</w:t>
            </w:r>
          </w:p>
        </w:tc>
      </w:tr>
      <w:tr w:rsidR="00E27857" w:rsidRPr="00567B75" w14:paraId="7FB12971" w14:textId="77777777" w:rsidTr="00E27857">
        <w:trPr>
          <w:trHeight w:val="357"/>
        </w:trPr>
        <w:tc>
          <w:tcPr>
            <w:tcW w:w="2551" w:type="dxa"/>
            <w:shd w:val="clear" w:color="auto" w:fill="auto"/>
          </w:tcPr>
          <w:p w14:paraId="271FEEDB"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0F1B03CE" w14:textId="77777777" w:rsidR="00E27857" w:rsidRPr="00567B75" w:rsidRDefault="00E27857" w:rsidP="00E27857">
            <w:pPr>
              <w:rPr>
                <w:sz w:val="22"/>
                <w:szCs w:val="22"/>
                <w:lang w:eastAsia="en-IN"/>
              </w:rPr>
            </w:pPr>
            <w:r w:rsidRPr="00567B75">
              <w:rPr>
                <w:sz w:val="22"/>
                <w:szCs w:val="22"/>
                <w:lang w:eastAsia="en-IN"/>
              </w:rPr>
              <w:t>1. Understand the CPU architecture including registers, instruction execution cycle, addressing modes, and instruction set.</w:t>
            </w:r>
          </w:p>
          <w:p w14:paraId="1A6DC1D1" w14:textId="77777777" w:rsidR="00E27857" w:rsidRPr="00567B75" w:rsidRDefault="00E27857" w:rsidP="00E27857">
            <w:pPr>
              <w:rPr>
                <w:bCs/>
                <w:sz w:val="22"/>
                <w:szCs w:val="22"/>
                <w:lang w:eastAsia="en-IN"/>
              </w:rPr>
            </w:pPr>
            <w:r w:rsidRPr="00567B75">
              <w:rPr>
                <w:sz w:val="22"/>
                <w:szCs w:val="22"/>
                <w:lang w:eastAsia="en-IN"/>
              </w:rPr>
              <w:t>2. Explore CPU control unit design, memory organization, peripheral devices, and their characteristics, while also becoming familiar with assembly language programming.</w:t>
            </w:r>
          </w:p>
        </w:tc>
      </w:tr>
      <w:tr w:rsidR="00E27857" w:rsidRPr="00567B75" w14:paraId="1C6DD2AD" w14:textId="77777777" w:rsidTr="00E27857">
        <w:trPr>
          <w:trHeight w:val="641"/>
        </w:trPr>
        <w:tc>
          <w:tcPr>
            <w:tcW w:w="2551" w:type="dxa"/>
            <w:shd w:val="clear" w:color="auto" w:fill="auto"/>
          </w:tcPr>
          <w:p w14:paraId="4A8FCEEF"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0A027C79" w14:textId="77777777" w:rsidR="00E27857" w:rsidRPr="00567B75" w:rsidRDefault="00E27857" w:rsidP="00E27857">
            <w:pPr>
              <w:rPr>
                <w:bCs/>
                <w:sz w:val="22"/>
                <w:szCs w:val="22"/>
                <w:lang w:eastAsia="en-IN"/>
              </w:rPr>
            </w:pPr>
            <w:r w:rsidRPr="00567B75">
              <w:rPr>
                <w:sz w:val="22"/>
                <w:szCs w:val="22"/>
                <w:lang w:eastAsia="en-IN"/>
              </w:rPr>
              <w:t>This course covers the fundamentals of CPU architecture, including registers, instruction execution cycle, and addressing modes. It delves into CPU control unit design, memory organization, cache memory, and peripheral devices. Practical aspects include assembly language programming and case studies on instruction sets of common CPUs.</w:t>
            </w:r>
          </w:p>
        </w:tc>
      </w:tr>
      <w:tr w:rsidR="00E27857" w:rsidRPr="00567B75" w14:paraId="1263B033" w14:textId="77777777" w:rsidTr="00E27857">
        <w:trPr>
          <w:trHeight w:val="1701"/>
        </w:trPr>
        <w:tc>
          <w:tcPr>
            <w:tcW w:w="2551" w:type="dxa"/>
            <w:shd w:val="clear" w:color="auto" w:fill="auto"/>
          </w:tcPr>
          <w:p w14:paraId="3C37EA79"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482B0391" w14:textId="77777777" w:rsidR="00E27857" w:rsidRPr="00567B75" w:rsidRDefault="00E27857" w:rsidP="00E27857">
            <w:pPr>
              <w:pStyle w:val="Default"/>
              <w:jc w:val="both"/>
              <w:rPr>
                <w:bCs/>
                <w:color w:val="auto"/>
                <w:sz w:val="22"/>
                <w:szCs w:val="22"/>
              </w:rPr>
            </w:pPr>
            <w:r w:rsidRPr="00567B75">
              <w:rPr>
                <w:bCs/>
                <w:color w:val="auto"/>
                <w:sz w:val="22"/>
                <w:szCs w:val="22"/>
              </w:rPr>
              <w:t>CPU - registers, instruction execution cycle, RTL interpretation of instructions, addressing modes, instruction set. Case study - instruction sets of some common CPUs; Assembly language programming for some processor; Data representation: signed number representation, fixed and floating-point representations, character representation. Computer arithmetic - integer addition and subtraction, ripple carry adder, carry look-ahead adder, etc. multiplication – shift-and-add, Booth multiplier, carry save multiplier, etc. Division - non-restoring and restoring techniques, floating point arithmetic; CPU control unit design: hardwired and micro-programmed design approaches, Case study - design of a simple hypothetical CPU; Pipelining: Basic concepts of pipelining, throughput and speedup, pipeline hazards; Memory organization: Memory interleaving, concept of hierarchical memory organization, cache memory, cache size vs block size, mapping functions, replacement algorithms, write policy; Peripheral devices and their characteristics: Input-output subsystems, I/O transfers - program controlled, interrupt driven and DMA, privileged and non-privileged instructions, software interrupts and exceptions. Programs and processes - role of interrupts in process state transitions.</w:t>
            </w:r>
          </w:p>
          <w:p w14:paraId="3534A2D3" w14:textId="77777777" w:rsidR="00E27857" w:rsidRPr="00567B75" w:rsidRDefault="00E27857" w:rsidP="00E27857">
            <w:pPr>
              <w:pStyle w:val="Default"/>
              <w:jc w:val="both"/>
              <w:rPr>
                <w:bCs/>
                <w:color w:val="auto"/>
                <w:sz w:val="22"/>
                <w:szCs w:val="22"/>
              </w:rPr>
            </w:pPr>
          </w:p>
          <w:p w14:paraId="3F5747A1"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Familiarization with assembly language programming; Synthesis/design of simple data paths and controllers, processor design using HDL like </w:t>
            </w:r>
            <w:proofErr w:type="spellStart"/>
            <w:r w:rsidRPr="00567B75">
              <w:rPr>
                <w:bCs/>
                <w:color w:val="auto"/>
                <w:sz w:val="22"/>
                <w:szCs w:val="22"/>
              </w:rPr>
              <w:t>verilog</w:t>
            </w:r>
            <w:proofErr w:type="spellEnd"/>
            <w:r w:rsidRPr="00567B75">
              <w:rPr>
                <w:bCs/>
                <w:color w:val="auto"/>
                <w:sz w:val="22"/>
                <w:szCs w:val="22"/>
              </w:rPr>
              <w:t>/</w:t>
            </w:r>
            <w:proofErr w:type="spellStart"/>
            <w:r w:rsidRPr="00567B75">
              <w:rPr>
                <w:bCs/>
                <w:color w:val="auto"/>
                <w:sz w:val="22"/>
                <w:szCs w:val="22"/>
              </w:rPr>
              <w:t>vhdl</w:t>
            </w:r>
            <w:proofErr w:type="spellEnd"/>
            <w:r w:rsidRPr="00567B75">
              <w:rPr>
                <w:bCs/>
                <w:color w:val="auto"/>
                <w:sz w:val="22"/>
                <w:szCs w:val="22"/>
              </w:rPr>
              <w:t>; Interfacing - DAC, ADC, keyboard-display modules, etc. Development kits as well as Microprocessors/PCs may be used for the laboratory, along with design/simulation tools as and when necessary.</w:t>
            </w:r>
          </w:p>
        </w:tc>
      </w:tr>
      <w:tr w:rsidR="00E27857" w:rsidRPr="00567B75" w14:paraId="2F7FF638" w14:textId="77777777" w:rsidTr="00E27857">
        <w:trPr>
          <w:trHeight w:val="986"/>
        </w:trPr>
        <w:tc>
          <w:tcPr>
            <w:tcW w:w="2551" w:type="dxa"/>
            <w:shd w:val="clear" w:color="auto" w:fill="auto"/>
          </w:tcPr>
          <w:p w14:paraId="156B5DA9"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52F4DAA9" w14:textId="77777777" w:rsidR="00E27857" w:rsidRPr="00567B75" w:rsidRDefault="00E27857" w:rsidP="00E27857">
            <w:pPr>
              <w:rPr>
                <w:bCs/>
                <w:sz w:val="22"/>
                <w:szCs w:val="22"/>
                <w:lang w:eastAsia="en-IN"/>
              </w:rPr>
            </w:pPr>
            <w:r w:rsidRPr="00567B75">
              <w:rPr>
                <w:bCs/>
                <w:sz w:val="22"/>
                <w:szCs w:val="22"/>
                <w:lang w:eastAsia="en-IN"/>
              </w:rPr>
              <w:t>1. Develop a comprehensive understanding of CPU architecture, memory organization, and peripheral devices, along with proficiency in assembly language programming.</w:t>
            </w:r>
          </w:p>
          <w:p w14:paraId="16755D10" w14:textId="77777777" w:rsidR="00E27857" w:rsidRPr="00567B75" w:rsidRDefault="00E27857" w:rsidP="00E27857">
            <w:pPr>
              <w:rPr>
                <w:bCs/>
                <w:sz w:val="22"/>
                <w:szCs w:val="22"/>
                <w:lang w:eastAsia="en-IN"/>
              </w:rPr>
            </w:pPr>
            <w:r w:rsidRPr="00567B75">
              <w:rPr>
                <w:bCs/>
                <w:sz w:val="22"/>
                <w:szCs w:val="22"/>
                <w:lang w:eastAsia="en-IN"/>
              </w:rPr>
              <w:t>2. Apply theoretical concepts to design and analyze simple hypothetical CPUs</w:t>
            </w:r>
          </w:p>
        </w:tc>
      </w:tr>
      <w:tr w:rsidR="00E27857" w:rsidRPr="00567B75" w14:paraId="14BFCCFC" w14:textId="77777777" w:rsidTr="00E27857">
        <w:trPr>
          <w:trHeight w:val="249"/>
        </w:trPr>
        <w:tc>
          <w:tcPr>
            <w:tcW w:w="2551" w:type="dxa"/>
            <w:shd w:val="clear" w:color="auto" w:fill="auto"/>
          </w:tcPr>
          <w:p w14:paraId="5B15A027"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67ADE1E4"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1D279B44" w14:textId="77777777" w:rsidR="00E27857" w:rsidRPr="00567B75" w:rsidRDefault="00E27857" w:rsidP="00E27857">
      <w:pPr>
        <w:rPr>
          <w:b/>
          <w:bCs/>
          <w:sz w:val="22"/>
          <w:szCs w:val="22"/>
        </w:rPr>
      </w:pPr>
    </w:p>
    <w:p w14:paraId="137C50A1" w14:textId="77777777" w:rsidR="00E27857" w:rsidRPr="00567B75" w:rsidRDefault="00E27857" w:rsidP="00E27857">
      <w:pPr>
        <w:rPr>
          <w:sz w:val="22"/>
          <w:szCs w:val="22"/>
        </w:rPr>
      </w:pPr>
      <w:r w:rsidRPr="00567B75">
        <w:rPr>
          <w:b/>
          <w:sz w:val="22"/>
          <w:szCs w:val="22"/>
        </w:rPr>
        <w:t>Text Books:</w:t>
      </w:r>
    </w:p>
    <w:p w14:paraId="232DEA8F" w14:textId="77777777" w:rsidR="00E27857" w:rsidRPr="00567B75" w:rsidRDefault="00E27857" w:rsidP="00E27857">
      <w:pPr>
        <w:pStyle w:val="ListParagraph"/>
        <w:numPr>
          <w:ilvl w:val="0"/>
          <w:numId w:val="27"/>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Stalling W, “Computer Organization and </w:t>
      </w:r>
      <w:proofErr w:type="gramStart"/>
      <w:r w:rsidRPr="00567B75">
        <w:rPr>
          <w:rFonts w:ascii="Times New Roman" w:hAnsi="Times New Roman" w:cs="Times New Roman"/>
          <w:szCs w:val="22"/>
        </w:rPr>
        <w:t>Architecture ”</w:t>
      </w:r>
      <w:proofErr w:type="gramEnd"/>
      <w:r w:rsidRPr="00567B75">
        <w:rPr>
          <w:rFonts w:ascii="Times New Roman" w:hAnsi="Times New Roman" w:cs="Times New Roman"/>
          <w:szCs w:val="22"/>
        </w:rPr>
        <w:t xml:space="preserve">, Pearson </w:t>
      </w:r>
      <w:proofErr w:type="spellStart"/>
      <w:r w:rsidRPr="00567B75">
        <w:rPr>
          <w:rFonts w:ascii="Times New Roman" w:hAnsi="Times New Roman" w:cs="Times New Roman"/>
          <w:szCs w:val="22"/>
        </w:rPr>
        <w:t>Eduction</w:t>
      </w:r>
      <w:proofErr w:type="spellEnd"/>
      <w:r w:rsidRPr="00567B75">
        <w:rPr>
          <w:rFonts w:ascii="Times New Roman" w:hAnsi="Times New Roman" w:cs="Times New Roman"/>
          <w:szCs w:val="22"/>
        </w:rPr>
        <w:t xml:space="preserve"> India. 2008</w:t>
      </w:r>
    </w:p>
    <w:p w14:paraId="338C4106" w14:textId="77777777" w:rsidR="00E27857" w:rsidRPr="00567B75" w:rsidRDefault="00E27857" w:rsidP="00E27857">
      <w:pPr>
        <w:pStyle w:val="ListParagraph"/>
        <w:numPr>
          <w:ilvl w:val="0"/>
          <w:numId w:val="27"/>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Tanenbaum, A.S, “Structured Computer Organization”, Prentice-Hall. 1994</w:t>
      </w:r>
    </w:p>
    <w:p w14:paraId="26A74B30" w14:textId="77777777" w:rsidR="00E27857" w:rsidRPr="00567B75" w:rsidRDefault="00E27857" w:rsidP="00E27857">
      <w:pPr>
        <w:rPr>
          <w:sz w:val="22"/>
          <w:szCs w:val="22"/>
        </w:rPr>
      </w:pPr>
      <w:r w:rsidRPr="00567B75">
        <w:rPr>
          <w:b/>
          <w:sz w:val="22"/>
          <w:szCs w:val="22"/>
        </w:rPr>
        <w:t>Reference Books:</w:t>
      </w:r>
    </w:p>
    <w:p w14:paraId="7AFC3944" w14:textId="77777777" w:rsidR="00E27857" w:rsidRPr="00567B75" w:rsidRDefault="00E27857" w:rsidP="00E27857">
      <w:pPr>
        <w:pStyle w:val="ListParagraph"/>
        <w:numPr>
          <w:ilvl w:val="0"/>
          <w:numId w:val="28"/>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 V Hall, Microprocessors and Interfacing, TMH, 1995</w:t>
      </w:r>
    </w:p>
    <w:p w14:paraId="392DD4D3" w14:textId="77777777" w:rsidR="00E27857" w:rsidRPr="00567B75" w:rsidRDefault="00E27857" w:rsidP="00E27857">
      <w:pPr>
        <w:pStyle w:val="ListParagraph"/>
        <w:numPr>
          <w:ilvl w:val="0"/>
          <w:numId w:val="28"/>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Brey. Barry B, The Intel Microprocessors 8086/8088, 80186/80188, 80286, 80386, 80486, Pentium, and Pentium Pro Processor Architecture, Programming, and Interfacing, Prentice Hall India, 2005 </w:t>
      </w:r>
    </w:p>
    <w:p w14:paraId="2E4A6484" w14:textId="77777777" w:rsidR="00E27857" w:rsidRPr="00567B75" w:rsidRDefault="00E27857" w:rsidP="00E27857">
      <w:pPr>
        <w:pStyle w:val="ListParagraph"/>
        <w:numPr>
          <w:ilvl w:val="0"/>
          <w:numId w:val="28"/>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Patterson, D.A., and Hennessy, </w:t>
      </w:r>
      <w:proofErr w:type="gramStart"/>
      <w:r w:rsidRPr="00567B75">
        <w:rPr>
          <w:rFonts w:ascii="Times New Roman" w:hAnsi="Times New Roman" w:cs="Times New Roman"/>
          <w:szCs w:val="22"/>
        </w:rPr>
        <w:t>J.L. ,</w:t>
      </w:r>
      <w:proofErr w:type="gramEnd"/>
      <w:r w:rsidRPr="00567B75">
        <w:rPr>
          <w:rFonts w:ascii="Times New Roman" w:hAnsi="Times New Roman" w:cs="Times New Roman"/>
          <w:szCs w:val="22"/>
        </w:rPr>
        <w:t xml:space="preserve"> “Computer Organization and Design: The Hardware/Software Interface”, Morgan Kaufmann Publishers, 4th Edition, Inc.2005</w:t>
      </w:r>
    </w:p>
    <w:p w14:paraId="76FEE8D4" w14:textId="77777777" w:rsidR="00E27857" w:rsidRPr="00567B75" w:rsidRDefault="00E27857" w:rsidP="00E27857">
      <w:pPr>
        <w:pStyle w:val="ListParagraph"/>
        <w:numPr>
          <w:ilvl w:val="0"/>
          <w:numId w:val="28"/>
        </w:numPr>
        <w:suppressAutoHyphens/>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Patterson, D.A., and Hennessy, </w:t>
      </w:r>
      <w:proofErr w:type="gramStart"/>
      <w:r w:rsidRPr="00567B75">
        <w:rPr>
          <w:rFonts w:ascii="Times New Roman" w:hAnsi="Times New Roman" w:cs="Times New Roman"/>
          <w:szCs w:val="22"/>
        </w:rPr>
        <w:t>J.L. ,</w:t>
      </w:r>
      <w:proofErr w:type="gramEnd"/>
      <w:r w:rsidRPr="00567B75">
        <w:rPr>
          <w:rFonts w:ascii="Times New Roman" w:hAnsi="Times New Roman" w:cs="Times New Roman"/>
          <w:szCs w:val="22"/>
        </w:rPr>
        <w:t xml:space="preserve"> “Computer Architecture : A Quantitative Approach ”, Morgan Kaufmann Publishers, 4th Edition, Inc.2005</w:t>
      </w:r>
    </w:p>
    <w:p w14:paraId="2C36F4CB" w14:textId="77777777" w:rsidR="00E27857" w:rsidRPr="00567B75" w:rsidRDefault="00E27857" w:rsidP="00E27857">
      <w:pPr>
        <w:pStyle w:val="ListParagraph"/>
        <w:numPr>
          <w:ilvl w:val="0"/>
          <w:numId w:val="28"/>
        </w:numPr>
        <w:suppressAutoHyphens/>
        <w:spacing w:after="0" w:line="240" w:lineRule="auto"/>
        <w:contextualSpacing w:val="0"/>
        <w:rPr>
          <w:rFonts w:ascii="Times New Roman" w:hAnsi="Times New Roman" w:cs="Times New Roman"/>
          <w:szCs w:val="22"/>
        </w:rPr>
      </w:pPr>
      <w:proofErr w:type="spellStart"/>
      <w:r w:rsidRPr="00567B75">
        <w:rPr>
          <w:rFonts w:ascii="Times New Roman" w:hAnsi="Times New Roman" w:cs="Times New Roman"/>
          <w:szCs w:val="22"/>
        </w:rPr>
        <w:t>Hamacher</w:t>
      </w:r>
      <w:proofErr w:type="spellEnd"/>
      <w:r w:rsidRPr="00567B75">
        <w:rPr>
          <w:rFonts w:ascii="Times New Roman" w:hAnsi="Times New Roman" w:cs="Times New Roman"/>
          <w:szCs w:val="22"/>
        </w:rPr>
        <w:t xml:space="preserve">, V.C., </w:t>
      </w:r>
      <w:proofErr w:type="spellStart"/>
      <w:r w:rsidRPr="00567B75">
        <w:rPr>
          <w:rFonts w:ascii="Times New Roman" w:hAnsi="Times New Roman" w:cs="Times New Roman"/>
          <w:szCs w:val="22"/>
        </w:rPr>
        <w:t>Vranesic</w:t>
      </w:r>
      <w:proofErr w:type="spellEnd"/>
      <w:r w:rsidRPr="00567B75">
        <w:rPr>
          <w:rFonts w:ascii="Times New Roman" w:hAnsi="Times New Roman" w:cs="Times New Roman"/>
          <w:szCs w:val="22"/>
        </w:rPr>
        <w:t xml:space="preserve">, Z.G., and </w:t>
      </w:r>
      <w:proofErr w:type="spellStart"/>
      <w:r w:rsidRPr="00567B75">
        <w:rPr>
          <w:rFonts w:ascii="Times New Roman" w:hAnsi="Times New Roman" w:cs="Times New Roman"/>
          <w:szCs w:val="22"/>
        </w:rPr>
        <w:t>Zaky</w:t>
      </w:r>
      <w:proofErr w:type="spellEnd"/>
      <w:r w:rsidRPr="00567B75">
        <w:rPr>
          <w:rFonts w:ascii="Times New Roman" w:hAnsi="Times New Roman" w:cs="Times New Roman"/>
          <w:szCs w:val="22"/>
        </w:rPr>
        <w:t>, S.G., “Computer Organization”, 5/e. McGraw-Hill. 2008</w:t>
      </w:r>
    </w:p>
    <w:p w14:paraId="5359D940" w14:textId="77777777" w:rsidR="00E27857" w:rsidRPr="00567B75" w:rsidRDefault="00E27857" w:rsidP="00E27857">
      <w:pPr>
        <w:pStyle w:val="ListParagraph"/>
        <w:suppressAutoHyphens/>
        <w:spacing w:after="0" w:line="240" w:lineRule="auto"/>
        <w:ind w:left="0"/>
        <w:contextualSpacing w:val="0"/>
        <w:rPr>
          <w:rFonts w:ascii="Times New Roman" w:hAnsi="Times New Roman" w:cs="Times New Roman"/>
          <w:szCs w:val="22"/>
        </w:rPr>
      </w:pPr>
      <w:r w:rsidRPr="00567B75">
        <w:rPr>
          <w:rFonts w:ascii="Times New Roman" w:hAnsi="Times New Roman" w:cs="Times New Roman"/>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511AF53" w14:textId="77777777" w:rsidTr="00E27857">
        <w:tc>
          <w:tcPr>
            <w:tcW w:w="2551" w:type="dxa"/>
            <w:shd w:val="clear" w:color="auto" w:fill="auto"/>
          </w:tcPr>
          <w:p w14:paraId="38F04D5C"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75D4857B" w14:textId="77777777" w:rsidR="00E27857" w:rsidRPr="00567B75" w:rsidRDefault="00E27857" w:rsidP="00E27857">
            <w:pPr>
              <w:rPr>
                <w:bCs/>
                <w:sz w:val="22"/>
                <w:szCs w:val="22"/>
                <w:lang w:eastAsia="en-IN"/>
              </w:rPr>
            </w:pPr>
            <w:r w:rsidRPr="00567B75">
              <w:rPr>
                <w:bCs/>
                <w:sz w:val="22"/>
                <w:szCs w:val="22"/>
                <w:lang w:eastAsia="en-IN"/>
              </w:rPr>
              <w:t>MA2205 (Core)</w:t>
            </w:r>
          </w:p>
        </w:tc>
      </w:tr>
      <w:tr w:rsidR="00E27857" w:rsidRPr="00567B75" w14:paraId="49EB69C5" w14:textId="77777777" w:rsidTr="00E27857">
        <w:trPr>
          <w:trHeight w:val="386"/>
        </w:trPr>
        <w:tc>
          <w:tcPr>
            <w:tcW w:w="2551" w:type="dxa"/>
            <w:shd w:val="clear" w:color="auto" w:fill="auto"/>
          </w:tcPr>
          <w:p w14:paraId="427FF5DE" w14:textId="77777777" w:rsidR="00E27857" w:rsidRPr="00567B75" w:rsidRDefault="00E27857" w:rsidP="00E27857">
            <w:pPr>
              <w:rPr>
                <w:b/>
                <w:sz w:val="22"/>
                <w:szCs w:val="22"/>
                <w:lang w:eastAsia="en-IN"/>
              </w:rPr>
            </w:pPr>
            <w:r w:rsidRPr="00567B75">
              <w:rPr>
                <w:b/>
                <w:sz w:val="22"/>
                <w:szCs w:val="22"/>
                <w:lang w:eastAsia="en-IN"/>
              </w:rPr>
              <w:t>Course Credit</w:t>
            </w:r>
          </w:p>
          <w:p w14:paraId="42082316"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4D36C9E0" w14:textId="77777777" w:rsidR="00E27857" w:rsidRPr="00567B75" w:rsidRDefault="00E27857" w:rsidP="00E27857">
            <w:pPr>
              <w:rPr>
                <w:bCs/>
                <w:sz w:val="22"/>
                <w:szCs w:val="22"/>
                <w:lang w:eastAsia="en-IN"/>
              </w:rPr>
            </w:pPr>
            <w:r w:rsidRPr="00567B75">
              <w:rPr>
                <w:bCs/>
                <w:sz w:val="22"/>
                <w:szCs w:val="22"/>
                <w:lang w:eastAsia="en-IN"/>
              </w:rPr>
              <w:t>3-0-3-4.5</w:t>
            </w:r>
          </w:p>
        </w:tc>
      </w:tr>
      <w:tr w:rsidR="00E27857" w:rsidRPr="00567B75" w14:paraId="2D23733D" w14:textId="77777777" w:rsidTr="00E27857">
        <w:tc>
          <w:tcPr>
            <w:tcW w:w="2551" w:type="dxa"/>
            <w:shd w:val="clear" w:color="auto" w:fill="auto"/>
          </w:tcPr>
          <w:p w14:paraId="67458AC6"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71E9B075" w14:textId="77777777" w:rsidR="00E27857" w:rsidRPr="00567B75" w:rsidRDefault="00E27857" w:rsidP="00E27857">
            <w:pPr>
              <w:rPr>
                <w:sz w:val="22"/>
                <w:szCs w:val="22"/>
                <w:lang w:eastAsia="en-IN"/>
              </w:rPr>
            </w:pPr>
            <w:r w:rsidRPr="00567B75">
              <w:rPr>
                <w:sz w:val="22"/>
                <w:szCs w:val="22"/>
                <w:lang w:eastAsia="en-IN"/>
              </w:rPr>
              <w:t>Database Management Systems</w:t>
            </w:r>
          </w:p>
        </w:tc>
      </w:tr>
      <w:tr w:rsidR="00E27857" w:rsidRPr="00567B75" w14:paraId="5324F41D" w14:textId="77777777" w:rsidTr="00E27857">
        <w:tc>
          <w:tcPr>
            <w:tcW w:w="2551" w:type="dxa"/>
            <w:shd w:val="clear" w:color="auto" w:fill="auto"/>
          </w:tcPr>
          <w:p w14:paraId="4408B304"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1CC881B6" w14:textId="77777777" w:rsidR="00E27857" w:rsidRPr="00567B75" w:rsidRDefault="00E27857" w:rsidP="00E27857">
            <w:pPr>
              <w:rPr>
                <w:bCs/>
                <w:sz w:val="22"/>
                <w:szCs w:val="22"/>
                <w:lang w:eastAsia="en-IN"/>
              </w:rPr>
            </w:pPr>
            <w:r w:rsidRPr="00567B75">
              <w:rPr>
                <w:bCs/>
                <w:sz w:val="22"/>
                <w:szCs w:val="22"/>
                <w:lang w:eastAsia="en-IN"/>
              </w:rPr>
              <w:t>Lectures and Lab</w:t>
            </w:r>
          </w:p>
        </w:tc>
      </w:tr>
      <w:tr w:rsidR="00E27857" w:rsidRPr="00567B75" w14:paraId="50479C75" w14:textId="77777777" w:rsidTr="00E27857">
        <w:trPr>
          <w:trHeight w:val="386"/>
        </w:trPr>
        <w:tc>
          <w:tcPr>
            <w:tcW w:w="2551" w:type="dxa"/>
            <w:shd w:val="clear" w:color="auto" w:fill="auto"/>
          </w:tcPr>
          <w:p w14:paraId="4BB5E3F0"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1BF63B24" w14:textId="77777777" w:rsidR="00E27857" w:rsidRPr="00567B75" w:rsidRDefault="00E27857" w:rsidP="00E27857">
            <w:pPr>
              <w:widowControl w:val="0"/>
              <w:rPr>
                <w:sz w:val="22"/>
                <w:szCs w:val="22"/>
                <w:lang w:val="en-IN" w:eastAsia="en-IN"/>
              </w:rPr>
            </w:pPr>
            <w:r w:rsidRPr="00567B75">
              <w:rPr>
                <w:bCs/>
                <w:color w:val="0D0D0D"/>
                <w:sz w:val="22"/>
                <w:szCs w:val="22"/>
                <w:lang w:val="en-IN" w:eastAsia="en-IN"/>
              </w:rPr>
              <w:t>Develop a comprehensive understanding of database system architecture, data models, etc.</w:t>
            </w:r>
          </w:p>
        </w:tc>
      </w:tr>
      <w:tr w:rsidR="00E27857" w:rsidRPr="00567B75" w14:paraId="43AF39F2" w14:textId="77777777" w:rsidTr="00E27857">
        <w:trPr>
          <w:trHeight w:val="692"/>
        </w:trPr>
        <w:tc>
          <w:tcPr>
            <w:tcW w:w="2551" w:type="dxa"/>
            <w:shd w:val="clear" w:color="auto" w:fill="auto"/>
          </w:tcPr>
          <w:p w14:paraId="664A202D"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44C138DC" w14:textId="77777777" w:rsidR="00E27857" w:rsidRPr="00567B75" w:rsidRDefault="00E27857" w:rsidP="00E27857">
            <w:pPr>
              <w:widowControl w:val="0"/>
              <w:rPr>
                <w:sz w:val="22"/>
                <w:szCs w:val="22"/>
                <w:lang w:val="en-IN" w:eastAsia="en-IN"/>
              </w:rPr>
            </w:pPr>
            <w:r w:rsidRPr="00567B75">
              <w:rPr>
                <w:color w:val="0D0D0D"/>
                <w:sz w:val="22"/>
                <w:szCs w:val="22"/>
                <w:lang w:val="en-IN" w:eastAsia="en-IN"/>
              </w:rPr>
              <w:t>This course covers database system architecture, data models, relational query languages, relational database design, query processing and optimization, storage strategies, transaction processing, and recent trends in database systems.</w:t>
            </w:r>
          </w:p>
        </w:tc>
      </w:tr>
      <w:tr w:rsidR="00E27857" w:rsidRPr="00567B75" w14:paraId="25034653" w14:textId="77777777" w:rsidTr="00E27857">
        <w:trPr>
          <w:trHeight w:val="1836"/>
        </w:trPr>
        <w:tc>
          <w:tcPr>
            <w:tcW w:w="2551" w:type="dxa"/>
            <w:shd w:val="clear" w:color="auto" w:fill="auto"/>
          </w:tcPr>
          <w:p w14:paraId="344ED394"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4F17A65D"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Database system architecture: Data Abstraction, Data Independence, Data Definition and Data Manipulation Languages; Data models: Entity-relationship, network, relational and object oriented data models, integrity constraints and data manipulation operations; Relational query languages: Relational algebra, tuple and domain relational calculus, SQL and QBE; Relational database design: Domain and data dependency, </w:t>
            </w:r>
            <w:proofErr w:type="spellStart"/>
            <w:r w:rsidRPr="00567B75">
              <w:rPr>
                <w:bCs/>
                <w:color w:val="auto"/>
                <w:sz w:val="22"/>
                <w:szCs w:val="22"/>
              </w:rPr>
              <w:t>Armstrongs</w:t>
            </w:r>
            <w:proofErr w:type="spellEnd"/>
            <w:r w:rsidRPr="00567B75">
              <w:rPr>
                <w:bCs/>
                <w:color w:val="auto"/>
                <w:sz w:val="22"/>
                <w:szCs w:val="22"/>
              </w:rPr>
              <w:t xml:space="preserve"> axioms, normal forms, dependency preservation, lossless design; Schema refinement; Query processing and optimization: Evaluation of relational algebra expressions, query equivalence, join strategies, query optimization algorithms; Storage strategies: Indices, B-trees, hashing; Transaction processing: Recovery and concurrency control, locking and timestamp based schedulers, </w:t>
            </w:r>
            <w:proofErr w:type="spellStart"/>
            <w:r w:rsidRPr="00567B75">
              <w:rPr>
                <w:bCs/>
                <w:color w:val="auto"/>
                <w:sz w:val="22"/>
                <w:szCs w:val="22"/>
              </w:rPr>
              <w:t>multiversion</w:t>
            </w:r>
            <w:proofErr w:type="spellEnd"/>
            <w:r w:rsidRPr="00567B75">
              <w:rPr>
                <w:bCs/>
                <w:color w:val="auto"/>
                <w:sz w:val="22"/>
                <w:szCs w:val="22"/>
              </w:rPr>
              <w:t xml:space="preserve"> and optimistic Concurrency Control schemes; Recent Trends: XML Data, XML Schema, JSON etc.</w:t>
            </w:r>
          </w:p>
          <w:p w14:paraId="59561034" w14:textId="77777777" w:rsidR="00E27857" w:rsidRPr="00567B75" w:rsidRDefault="00E27857" w:rsidP="00E27857">
            <w:pPr>
              <w:pStyle w:val="Default"/>
              <w:jc w:val="both"/>
              <w:rPr>
                <w:bCs/>
                <w:color w:val="auto"/>
                <w:sz w:val="22"/>
                <w:szCs w:val="22"/>
              </w:rPr>
            </w:pPr>
          </w:p>
          <w:p w14:paraId="55B89399" w14:textId="77777777" w:rsidR="00E27857" w:rsidRPr="00567B75" w:rsidRDefault="00E27857" w:rsidP="00E27857">
            <w:pPr>
              <w:pStyle w:val="Default"/>
              <w:jc w:val="both"/>
              <w:rPr>
                <w:bCs/>
                <w:color w:val="auto"/>
                <w:sz w:val="22"/>
                <w:szCs w:val="22"/>
              </w:rPr>
            </w:pPr>
            <w:r w:rsidRPr="00567B75">
              <w:rPr>
                <w:bCs/>
                <w:color w:val="auto"/>
                <w:sz w:val="22"/>
                <w:szCs w:val="22"/>
              </w:rPr>
              <w:t>Database schema design, database creation, SQL programming and report generation using a commercial RDBMS like ORACLE/SYBASE/DB2/SQL-Server/INFORMIX. Students are to be exposed to front end development tools, ODBC and CORBA calls from application Programs, internet based access to databases and database administration.</w:t>
            </w:r>
          </w:p>
        </w:tc>
      </w:tr>
      <w:tr w:rsidR="00E27857" w:rsidRPr="00567B75" w14:paraId="7A9D7464" w14:textId="77777777" w:rsidTr="00E27857">
        <w:tc>
          <w:tcPr>
            <w:tcW w:w="2551" w:type="dxa"/>
            <w:shd w:val="clear" w:color="auto" w:fill="auto"/>
          </w:tcPr>
          <w:p w14:paraId="09ADADA8"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66EBAECA" w14:textId="77777777" w:rsidR="00E27857" w:rsidRPr="00567B75" w:rsidRDefault="00E27857" w:rsidP="00E27857">
            <w:pPr>
              <w:rPr>
                <w:bCs/>
                <w:sz w:val="22"/>
                <w:szCs w:val="22"/>
                <w:lang w:eastAsia="en-IN"/>
              </w:rPr>
            </w:pPr>
            <w:r w:rsidRPr="00567B75">
              <w:rPr>
                <w:bCs/>
                <w:color w:val="0D0D0D"/>
                <w:sz w:val="22"/>
                <w:szCs w:val="22"/>
                <w:lang w:eastAsia="en-IN"/>
              </w:rPr>
              <w:t>Students will develop a comprehensive understanding of database systems, including their architecture, design principles, query processing techniques, transaction management, and emerging trends in data management technologies</w:t>
            </w:r>
          </w:p>
        </w:tc>
      </w:tr>
      <w:tr w:rsidR="00E27857" w:rsidRPr="00567B75" w14:paraId="6BD781CE" w14:textId="77777777" w:rsidTr="00E27857">
        <w:tc>
          <w:tcPr>
            <w:tcW w:w="2551" w:type="dxa"/>
            <w:shd w:val="clear" w:color="auto" w:fill="auto"/>
          </w:tcPr>
          <w:p w14:paraId="05870795"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283A9E4C"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459B9E84" w14:textId="77777777" w:rsidR="00E27857" w:rsidRPr="00567B75" w:rsidRDefault="00E27857" w:rsidP="00E27857">
      <w:pPr>
        <w:rPr>
          <w:b/>
          <w:bCs/>
          <w:sz w:val="22"/>
          <w:szCs w:val="22"/>
        </w:rPr>
      </w:pPr>
    </w:p>
    <w:p w14:paraId="7E1D1055" w14:textId="77777777" w:rsidR="00E27857" w:rsidRPr="00567B75" w:rsidRDefault="00E27857" w:rsidP="00E27857">
      <w:pPr>
        <w:rPr>
          <w:sz w:val="22"/>
          <w:szCs w:val="22"/>
        </w:rPr>
      </w:pPr>
      <w:r w:rsidRPr="00567B75">
        <w:rPr>
          <w:b/>
          <w:sz w:val="22"/>
          <w:szCs w:val="22"/>
        </w:rPr>
        <w:t>Text Books:</w:t>
      </w:r>
    </w:p>
    <w:p w14:paraId="3C0879AD" w14:textId="77777777" w:rsidR="00E27857" w:rsidRPr="00567B75" w:rsidRDefault="00E27857" w:rsidP="00E27857">
      <w:pPr>
        <w:pStyle w:val="ListParagraph"/>
        <w:numPr>
          <w:ilvl w:val="0"/>
          <w:numId w:val="32"/>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A </w:t>
      </w:r>
      <w:proofErr w:type="spellStart"/>
      <w:r w:rsidRPr="00567B75">
        <w:rPr>
          <w:rFonts w:ascii="Times New Roman" w:hAnsi="Times New Roman" w:cs="Times New Roman"/>
          <w:szCs w:val="22"/>
        </w:rPr>
        <w:t>Silberschatz</w:t>
      </w:r>
      <w:proofErr w:type="spellEnd"/>
      <w:r w:rsidRPr="00567B75">
        <w:rPr>
          <w:rFonts w:ascii="Times New Roman" w:hAnsi="Times New Roman" w:cs="Times New Roman"/>
          <w:szCs w:val="22"/>
        </w:rPr>
        <w:t xml:space="preserve">, H </w:t>
      </w:r>
      <w:proofErr w:type="spellStart"/>
      <w:r w:rsidRPr="00567B75">
        <w:rPr>
          <w:rFonts w:ascii="Times New Roman" w:hAnsi="Times New Roman" w:cs="Times New Roman"/>
          <w:szCs w:val="22"/>
        </w:rPr>
        <w:t>Korth</w:t>
      </w:r>
      <w:proofErr w:type="spellEnd"/>
      <w:r w:rsidRPr="00567B75">
        <w:rPr>
          <w:rFonts w:ascii="Times New Roman" w:hAnsi="Times New Roman" w:cs="Times New Roman"/>
          <w:szCs w:val="22"/>
        </w:rPr>
        <w:t xml:space="preserve"> and S Sudarshan, Database System Concepts, 6th Ed., McGraw-Hill, 2010.</w:t>
      </w:r>
    </w:p>
    <w:p w14:paraId="2C30B1CC" w14:textId="77777777" w:rsidR="00E27857" w:rsidRPr="00567B75" w:rsidRDefault="00E27857" w:rsidP="00E27857">
      <w:pPr>
        <w:pStyle w:val="ListParagraph"/>
        <w:numPr>
          <w:ilvl w:val="0"/>
          <w:numId w:val="32"/>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H Garcia-Molina, JD Ullman and </w:t>
      </w:r>
      <w:proofErr w:type="spellStart"/>
      <w:r w:rsidRPr="00567B75">
        <w:rPr>
          <w:rFonts w:ascii="Times New Roman" w:hAnsi="Times New Roman" w:cs="Times New Roman"/>
          <w:szCs w:val="22"/>
        </w:rPr>
        <w:t>Widom</w:t>
      </w:r>
      <w:proofErr w:type="spellEnd"/>
      <w:r w:rsidRPr="00567B75">
        <w:rPr>
          <w:rFonts w:ascii="Times New Roman" w:hAnsi="Times New Roman" w:cs="Times New Roman"/>
          <w:szCs w:val="22"/>
        </w:rPr>
        <w:t>, Database Systems: The Complete Book, 2nd Ed., Prentice-Hall, 2008.</w:t>
      </w:r>
    </w:p>
    <w:p w14:paraId="6321B1AE" w14:textId="77777777" w:rsidR="00E27857" w:rsidRPr="00567B75" w:rsidRDefault="00E27857" w:rsidP="00E27857">
      <w:pPr>
        <w:rPr>
          <w:b/>
          <w:sz w:val="22"/>
          <w:szCs w:val="22"/>
        </w:rPr>
      </w:pPr>
    </w:p>
    <w:p w14:paraId="1EAA407F" w14:textId="77777777" w:rsidR="00E27857" w:rsidRPr="00567B75" w:rsidRDefault="00E27857" w:rsidP="00E27857">
      <w:pPr>
        <w:rPr>
          <w:sz w:val="22"/>
          <w:szCs w:val="22"/>
        </w:rPr>
      </w:pPr>
      <w:r w:rsidRPr="00567B75">
        <w:rPr>
          <w:b/>
          <w:sz w:val="22"/>
          <w:szCs w:val="22"/>
        </w:rPr>
        <w:t>Reference Books:</w:t>
      </w:r>
    </w:p>
    <w:p w14:paraId="04790B47" w14:textId="77777777" w:rsidR="00E27857" w:rsidRPr="00567B75" w:rsidRDefault="00E27857" w:rsidP="00E27857">
      <w:pPr>
        <w:pStyle w:val="ListParagraph"/>
        <w:numPr>
          <w:ilvl w:val="0"/>
          <w:numId w:val="33"/>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R </w:t>
      </w:r>
      <w:proofErr w:type="spellStart"/>
      <w:r w:rsidRPr="00567B75">
        <w:rPr>
          <w:rFonts w:ascii="Times New Roman" w:hAnsi="Times New Roman" w:cs="Times New Roman"/>
          <w:szCs w:val="22"/>
        </w:rPr>
        <w:t>Elmasri</w:t>
      </w:r>
      <w:proofErr w:type="spellEnd"/>
      <w:r w:rsidRPr="00567B75">
        <w:rPr>
          <w:rFonts w:ascii="Times New Roman" w:hAnsi="Times New Roman" w:cs="Times New Roman"/>
          <w:szCs w:val="22"/>
        </w:rPr>
        <w:t xml:space="preserve">, S </w:t>
      </w:r>
      <w:proofErr w:type="spellStart"/>
      <w:r w:rsidRPr="00567B75">
        <w:rPr>
          <w:rFonts w:ascii="Times New Roman" w:hAnsi="Times New Roman" w:cs="Times New Roman"/>
          <w:szCs w:val="22"/>
        </w:rPr>
        <w:t>Navathe</w:t>
      </w:r>
      <w:proofErr w:type="spellEnd"/>
      <w:r w:rsidRPr="00567B75">
        <w:rPr>
          <w:rFonts w:ascii="Times New Roman" w:hAnsi="Times New Roman" w:cs="Times New Roman"/>
          <w:szCs w:val="22"/>
        </w:rPr>
        <w:t>, Fundamentals of Database Systems, 6th edition, Addison-Wesley, 2010.</w:t>
      </w:r>
    </w:p>
    <w:p w14:paraId="32B24CAE" w14:textId="77777777" w:rsidR="00E27857" w:rsidRPr="00567B75" w:rsidRDefault="00E27857" w:rsidP="00E27857">
      <w:pPr>
        <w:pStyle w:val="ListParagraph"/>
        <w:numPr>
          <w:ilvl w:val="0"/>
          <w:numId w:val="33"/>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R Ramakrishnan, J </w:t>
      </w:r>
      <w:proofErr w:type="spellStart"/>
      <w:r w:rsidRPr="00567B75">
        <w:rPr>
          <w:rFonts w:ascii="Times New Roman" w:hAnsi="Times New Roman" w:cs="Times New Roman"/>
          <w:szCs w:val="22"/>
        </w:rPr>
        <w:t>Gehrke</w:t>
      </w:r>
      <w:proofErr w:type="spellEnd"/>
      <w:r w:rsidRPr="00567B75">
        <w:rPr>
          <w:rFonts w:ascii="Times New Roman" w:hAnsi="Times New Roman" w:cs="Times New Roman"/>
          <w:szCs w:val="22"/>
        </w:rPr>
        <w:t>, Database Management Systems, 3rd Ed., McGraw-Hill, 2002.</w:t>
      </w:r>
    </w:p>
    <w:p w14:paraId="67635932" w14:textId="77777777" w:rsidR="00E27857" w:rsidRPr="00567B75" w:rsidRDefault="00E27857" w:rsidP="00E27857">
      <w:pPr>
        <w:rPr>
          <w:sz w:val="22"/>
          <w:szCs w:val="22"/>
        </w:rPr>
      </w:pPr>
      <w:r w:rsidRPr="00567B75">
        <w:rPr>
          <w:sz w:val="22"/>
          <w:szCs w:val="22"/>
        </w:rPr>
        <w:t xml:space="preserve"> </w:t>
      </w:r>
      <w:r w:rsidRPr="00567B75">
        <w:rPr>
          <w:sz w:val="22"/>
          <w:szCs w:val="22"/>
        </w:rPr>
        <w:br w:type="page"/>
      </w:r>
    </w:p>
    <w:tbl>
      <w:tblPr>
        <w:tblW w:w="9492" w:type="dxa"/>
        <w:jc w:val="center"/>
        <w:tblLayout w:type="fixed"/>
        <w:tblLook w:val="04A0" w:firstRow="1" w:lastRow="0" w:firstColumn="1" w:lastColumn="0" w:noHBand="0" w:noVBand="1"/>
      </w:tblPr>
      <w:tblGrid>
        <w:gridCol w:w="643"/>
        <w:gridCol w:w="1150"/>
        <w:gridCol w:w="4293"/>
        <w:gridCol w:w="851"/>
        <w:gridCol w:w="852"/>
        <w:gridCol w:w="851"/>
        <w:gridCol w:w="852"/>
      </w:tblGrid>
      <w:tr w:rsidR="00E27857" w:rsidRPr="000E7F3F" w14:paraId="35B5E55F"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6961CF18" w14:textId="77777777" w:rsidR="00E27857" w:rsidRPr="000E7F3F" w:rsidRDefault="00E27857" w:rsidP="00E27857">
            <w:pPr>
              <w:jc w:val="center"/>
              <w:rPr>
                <w:b/>
                <w:bCs/>
              </w:rPr>
            </w:pPr>
            <w:r w:rsidRPr="000E7F3F">
              <w:rPr>
                <w:b/>
                <w:bCs/>
              </w:rPr>
              <w:lastRenderedPageBreak/>
              <w:br w:type="page"/>
              <w:t>Sl. No.</w:t>
            </w:r>
          </w:p>
        </w:tc>
        <w:tc>
          <w:tcPr>
            <w:tcW w:w="1150" w:type="dxa"/>
            <w:tcBorders>
              <w:top w:val="single" w:sz="8" w:space="0" w:color="auto"/>
              <w:left w:val="nil"/>
              <w:bottom w:val="single" w:sz="8" w:space="0" w:color="auto"/>
              <w:right w:val="single" w:sz="8" w:space="0" w:color="auto"/>
            </w:tcBorders>
            <w:noWrap/>
            <w:vAlign w:val="center"/>
            <w:hideMark/>
          </w:tcPr>
          <w:p w14:paraId="6852B631" w14:textId="77777777" w:rsidR="00E27857" w:rsidRPr="000E7F3F" w:rsidRDefault="00E27857" w:rsidP="00E27857">
            <w:pPr>
              <w:jc w:val="center"/>
              <w:rPr>
                <w:b/>
                <w:bCs/>
              </w:rPr>
            </w:pPr>
            <w:r w:rsidRPr="000E7F3F">
              <w:rPr>
                <w:b/>
                <w:bCs/>
              </w:rPr>
              <w:t>Subject Code</w:t>
            </w:r>
          </w:p>
        </w:tc>
        <w:tc>
          <w:tcPr>
            <w:tcW w:w="4293" w:type="dxa"/>
            <w:tcBorders>
              <w:top w:val="single" w:sz="8" w:space="0" w:color="auto"/>
              <w:left w:val="nil"/>
              <w:bottom w:val="single" w:sz="8" w:space="0" w:color="auto"/>
              <w:right w:val="single" w:sz="8" w:space="0" w:color="auto"/>
            </w:tcBorders>
            <w:noWrap/>
            <w:vAlign w:val="center"/>
            <w:hideMark/>
          </w:tcPr>
          <w:p w14:paraId="482453E9" w14:textId="77777777" w:rsidR="00E27857" w:rsidRPr="000E7F3F" w:rsidRDefault="00E27857" w:rsidP="00E27857">
            <w:pPr>
              <w:jc w:val="center"/>
              <w:rPr>
                <w:b/>
                <w:bCs/>
              </w:rPr>
            </w:pPr>
            <w:r w:rsidRPr="000E7F3F">
              <w:rPr>
                <w:b/>
                <w:bCs/>
              </w:rPr>
              <w:t>SEMESTER V</w:t>
            </w:r>
          </w:p>
        </w:tc>
        <w:tc>
          <w:tcPr>
            <w:tcW w:w="851" w:type="dxa"/>
            <w:tcBorders>
              <w:top w:val="single" w:sz="8" w:space="0" w:color="auto"/>
              <w:left w:val="nil"/>
              <w:bottom w:val="single" w:sz="8" w:space="0" w:color="auto"/>
              <w:right w:val="single" w:sz="8" w:space="0" w:color="auto"/>
            </w:tcBorders>
            <w:noWrap/>
            <w:vAlign w:val="center"/>
            <w:hideMark/>
          </w:tcPr>
          <w:p w14:paraId="34B3F0E1"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762CBC67"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2D44C55D"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425443B2" w14:textId="77777777" w:rsidR="00E27857" w:rsidRPr="000E7F3F" w:rsidRDefault="00E27857" w:rsidP="00E27857">
            <w:pPr>
              <w:jc w:val="center"/>
              <w:rPr>
                <w:b/>
                <w:bCs/>
              </w:rPr>
            </w:pPr>
            <w:r w:rsidRPr="000E7F3F">
              <w:rPr>
                <w:b/>
                <w:bCs/>
              </w:rPr>
              <w:t>C</w:t>
            </w:r>
          </w:p>
        </w:tc>
      </w:tr>
      <w:tr w:rsidR="00E27857" w:rsidRPr="000E7F3F" w14:paraId="47432B53"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E2D41F5"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hideMark/>
          </w:tcPr>
          <w:p w14:paraId="494822AE" w14:textId="77777777" w:rsidR="00E27857" w:rsidRPr="000E7F3F" w:rsidRDefault="00E27857" w:rsidP="00E27857">
            <w:r w:rsidRPr="000E7F3F">
              <w:t>MA3101</w:t>
            </w:r>
          </w:p>
        </w:tc>
        <w:tc>
          <w:tcPr>
            <w:tcW w:w="4293" w:type="dxa"/>
            <w:tcBorders>
              <w:top w:val="nil"/>
              <w:left w:val="nil"/>
              <w:bottom w:val="single" w:sz="8" w:space="0" w:color="auto"/>
              <w:right w:val="single" w:sz="8" w:space="0" w:color="auto"/>
            </w:tcBorders>
            <w:noWrap/>
            <w:hideMark/>
          </w:tcPr>
          <w:p w14:paraId="6F673C68" w14:textId="77777777" w:rsidR="00E27857" w:rsidRPr="000E7F3F" w:rsidRDefault="00E27857" w:rsidP="00E27857">
            <w:pPr>
              <w:ind w:right="-185"/>
            </w:pPr>
            <w:r w:rsidRPr="000E7F3F">
              <w:t>Ordinary and Partial Differential Equations</w:t>
            </w:r>
          </w:p>
        </w:tc>
        <w:tc>
          <w:tcPr>
            <w:tcW w:w="851" w:type="dxa"/>
            <w:tcBorders>
              <w:top w:val="nil"/>
              <w:left w:val="nil"/>
              <w:bottom w:val="single" w:sz="8" w:space="0" w:color="auto"/>
              <w:right w:val="single" w:sz="8" w:space="0" w:color="auto"/>
            </w:tcBorders>
            <w:noWrap/>
            <w:hideMark/>
          </w:tcPr>
          <w:p w14:paraId="668561C2"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2604329C"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0A164A11"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142414EB" w14:textId="77777777" w:rsidR="00E27857" w:rsidRPr="000E7F3F" w:rsidRDefault="00E27857" w:rsidP="00E27857">
            <w:pPr>
              <w:jc w:val="center"/>
            </w:pPr>
            <w:r w:rsidRPr="000E7F3F">
              <w:t>3</w:t>
            </w:r>
          </w:p>
        </w:tc>
      </w:tr>
      <w:tr w:rsidR="00E27857" w:rsidRPr="000E7F3F" w14:paraId="1701A837"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76E1F294"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hideMark/>
          </w:tcPr>
          <w:p w14:paraId="55241964" w14:textId="77777777" w:rsidR="00E27857" w:rsidRPr="000E7F3F" w:rsidRDefault="00E27857" w:rsidP="00E27857">
            <w:r w:rsidRPr="000E7F3F">
              <w:t>MA3102</w:t>
            </w:r>
          </w:p>
        </w:tc>
        <w:tc>
          <w:tcPr>
            <w:tcW w:w="4293" w:type="dxa"/>
            <w:tcBorders>
              <w:top w:val="nil"/>
              <w:left w:val="nil"/>
              <w:bottom w:val="single" w:sz="8" w:space="0" w:color="auto"/>
              <w:right w:val="single" w:sz="8" w:space="0" w:color="auto"/>
            </w:tcBorders>
            <w:noWrap/>
            <w:hideMark/>
          </w:tcPr>
          <w:p w14:paraId="64EEF475" w14:textId="77777777" w:rsidR="00E27857" w:rsidRPr="000E7F3F" w:rsidRDefault="00E27857" w:rsidP="00E27857">
            <w:r w:rsidRPr="000E7F3F">
              <w:t>Complex Analysis</w:t>
            </w:r>
          </w:p>
        </w:tc>
        <w:tc>
          <w:tcPr>
            <w:tcW w:w="851" w:type="dxa"/>
            <w:tcBorders>
              <w:top w:val="nil"/>
              <w:left w:val="nil"/>
              <w:bottom w:val="single" w:sz="8" w:space="0" w:color="auto"/>
              <w:right w:val="single" w:sz="8" w:space="0" w:color="auto"/>
            </w:tcBorders>
            <w:noWrap/>
            <w:hideMark/>
          </w:tcPr>
          <w:p w14:paraId="3E251242"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2F3A3B14"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67F94495"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60C8EB8F" w14:textId="77777777" w:rsidR="00E27857" w:rsidRPr="000E7F3F" w:rsidRDefault="00E27857" w:rsidP="00E27857">
            <w:pPr>
              <w:jc w:val="center"/>
            </w:pPr>
            <w:r w:rsidRPr="000E7F3F">
              <w:t>3</w:t>
            </w:r>
          </w:p>
        </w:tc>
      </w:tr>
      <w:tr w:rsidR="00E27857" w:rsidRPr="000E7F3F" w14:paraId="0BEE27A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59F0299"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hideMark/>
          </w:tcPr>
          <w:p w14:paraId="30337F66" w14:textId="77777777" w:rsidR="00E27857" w:rsidRPr="000E7F3F" w:rsidRDefault="00E27857" w:rsidP="00E27857">
            <w:r w:rsidRPr="000E7F3F">
              <w:t>MA3103</w:t>
            </w:r>
          </w:p>
        </w:tc>
        <w:tc>
          <w:tcPr>
            <w:tcW w:w="4293" w:type="dxa"/>
            <w:tcBorders>
              <w:top w:val="nil"/>
              <w:left w:val="nil"/>
              <w:bottom w:val="single" w:sz="8" w:space="0" w:color="auto"/>
              <w:right w:val="single" w:sz="8" w:space="0" w:color="auto"/>
            </w:tcBorders>
            <w:noWrap/>
            <w:hideMark/>
          </w:tcPr>
          <w:p w14:paraId="42AB4166" w14:textId="77777777" w:rsidR="00E27857" w:rsidRPr="000E7F3F" w:rsidRDefault="00E27857" w:rsidP="00E27857">
            <w:r w:rsidRPr="000E7F3F">
              <w:t>Theory of Computation</w:t>
            </w:r>
          </w:p>
        </w:tc>
        <w:tc>
          <w:tcPr>
            <w:tcW w:w="851" w:type="dxa"/>
            <w:tcBorders>
              <w:top w:val="nil"/>
              <w:left w:val="nil"/>
              <w:bottom w:val="single" w:sz="8" w:space="0" w:color="auto"/>
              <w:right w:val="single" w:sz="8" w:space="0" w:color="auto"/>
            </w:tcBorders>
            <w:noWrap/>
            <w:hideMark/>
          </w:tcPr>
          <w:p w14:paraId="3EF8BBA0"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742AD3C"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03FCB4E9"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10B50785" w14:textId="77777777" w:rsidR="00E27857" w:rsidRPr="000E7F3F" w:rsidRDefault="00E27857" w:rsidP="00E27857">
            <w:pPr>
              <w:jc w:val="center"/>
            </w:pPr>
            <w:r w:rsidRPr="000E7F3F">
              <w:t>3</w:t>
            </w:r>
          </w:p>
        </w:tc>
      </w:tr>
      <w:tr w:rsidR="00E27857" w:rsidRPr="000E7F3F" w14:paraId="696FB1E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A72E257" w14:textId="77777777" w:rsidR="00E27857" w:rsidRPr="000E7F3F" w:rsidRDefault="00E27857" w:rsidP="00E27857">
            <w:pPr>
              <w:jc w:val="center"/>
            </w:pPr>
            <w:r w:rsidRPr="000E7F3F">
              <w:t>4.</w:t>
            </w:r>
          </w:p>
        </w:tc>
        <w:tc>
          <w:tcPr>
            <w:tcW w:w="1150" w:type="dxa"/>
            <w:tcBorders>
              <w:top w:val="nil"/>
              <w:left w:val="nil"/>
              <w:bottom w:val="single" w:sz="8" w:space="0" w:color="auto"/>
              <w:right w:val="single" w:sz="8" w:space="0" w:color="auto"/>
            </w:tcBorders>
            <w:noWrap/>
            <w:vAlign w:val="center"/>
            <w:hideMark/>
          </w:tcPr>
          <w:p w14:paraId="34620CCE" w14:textId="77777777" w:rsidR="00E27857" w:rsidRPr="000E7F3F" w:rsidRDefault="00E27857" w:rsidP="00E27857">
            <w:r w:rsidRPr="000E7F3F">
              <w:t>MA3104</w:t>
            </w:r>
          </w:p>
        </w:tc>
        <w:tc>
          <w:tcPr>
            <w:tcW w:w="4293" w:type="dxa"/>
            <w:tcBorders>
              <w:top w:val="nil"/>
              <w:left w:val="nil"/>
              <w:bottom w:val="single" w:sz="8" w:space="0" w:color="auto"/>
              <w:right w:val="single" w:sz="8" w:space="0" w:color="auto"/>
            </w:tcBorders>
            <w:noWrap/>
            <w:hideMark/>
          </w:tcPr>
          <w:p w14:paraId="30921593" w14:textId="77777777" w:rsidR="00E27857" w:rsidRPr="000E7F3F" w:rsidRDefault="00E27857" w:rsidP="00E27857">
            <w:r w:rsidRPr="000E7F3F">
              <w:t>Computer Networks</w:t>
            </w:r>
          </w:p>
        </w:tc>
        <w:tc>
          <w:tcPr>
            <w:tcW w:w="851" w:type="dxa"/>
            <w:tcBorders>
              <w:top w:val="nil"/>
              <w:left w:val="nil"/>
              <w:bottom w:val="single" w:sz="8" w:space="0" w:color="auto"/>
              <w:right w:val="single" w:sz="8" w:space="0" w:color="auto"/>
            </w:tcBorders>
            <w:noWrap/>
            <w:hideMark/>
          </w:tcPr>
          <w:p w14:paraId="6F5280F7"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4B2A7865"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37598D7D"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0195C33D" w14:textId="77777777" w:rsidR="00E27857" w:rsidRPr="000E7F3F" w:rsidRDefault="00E27857" w:rsidP="00E27857">
            <w:pPr>
              <w:jc w:val="center"/>
            </w:pPr>
            <w:r w:rsidRPr="000E7F3F">
              <w:t>4.5</w:t>
            </w:r>
          </w:p>
        </w:tc>
      </w:tr>
      <w:tr w:rsidR="00E27857" w:rsidRPr="000E7F3F" w14:paraId="3512EC82"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7D09EF32" w14:textId="77777777" w:rsidR="00E27857" w:rsidRPr="000E7F3F" w:rsidRDefault="00E27857" w:rsidP="00E27857">
            <w:pPr>
              <w:jc w:val="center"/>
            </w:pPr>
            <w:r w:rsidRPr="000E7F3F">
              <w:t>5.</w:t>
            </w:r>
          </w:p>
        </w:tc>
        <w:tc>
          <w:tcPr>
            <w:tcW w:w="1150" w:type="dxa"/>
            <w:tcBorders>
              <w:top w:val="nil"/>
              <w:left w:val="nil"/>
              <w:bottom w:val="single" w:sz="8" w:space="0" w:color="auto"/>
              <w:right w:val="single" w:sz="8" w:space="0" w:color="auto"/>
            </w:tcBorders>
            <w:noWrap/>
            <w:vAlign w:val="center"/>
            <w:hideMark/>
          </w:tcPr>
          <w:p w14:paraId="012A4083" w14:textId="77777777" w:rsidR="00E27857" w:rsidRPr="000E7F3F" w:rsidRDefault="00E27857" w:rsidP="00E27857">
            <w:r w:rsidRPr="000E7F3F">
              <w:t>MA3105</w:t>
            </w:r>
          </w:p>
        </w:tc>
        <w:tc>
          <w:tcPr>
            <w:tcW w:w="4293" w:type="dxa"/>
            <w:tcBorders>
              <w:top w:val="nil"/>
              <w:left w:val="nil"/>
              <w:bottom w:val="single" w:sz="8" w:space="0" w:color="auto"/>
              <w:right w:val="single" w:sz="8" w:space="0" w:color="auto"/>
            </w:tcBorders>
            <w:noWrap/>
            <w:hideMark/>
          </w:tcPr>
          <w:p w14:paraId="4CF99211" w14:textId="77777777" w:rsidR="00E27857" w:rsidRPr="000E7F3F" w:rsidRDefault="00E27857" w:rsidP="00E27857">
            <w:r w:rsidRPr="000E7F3F">
              <w:t>Operating Systems</w:t>
            </w:r>
          </w:p>
        </w:tc>
        <w:tc>
          <w:tcPr>
            <w:tcW w:w="851" w:type="dxa"/>
            <w:tcBorders>
              <w:top w:val="nil"/>
              <w:left w:val="nil"/>
              <w:bottom w:val="single" w:sz="8" w:space="0" w:color="auto"/>
              <w:right w:val="single" w:sz="8" w:space="0" w:color="auto"/>
            </w:tcBorders>
            <w:noWrap/>
            <w:hideMark/>
          </w:tcPr>
          <w:p w14:paraId="1D658406"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5A86A40F"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7A50B108"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04A47B18" w14:textId="77777777" w:rsidR="00E27857" w:rsidRPr="000E7F3F" w:rsidRDefault="00E27857" w:rsidP="00E27857">
            <w:pPr>
              <w:jc w:val="center"/>
            </w:pPr>
            <w:r w:rsidRPr="000E7F3F">
              <w:t>4.5</w:t>
            </w:r>
          </w:p>
        </w:tc>
      </w:tr>
      <w:tr w:rsidR="00E27857" w:rsidRPr="000E7F3F" w14:paraId="0E31DE5F"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bottom"/>
            <w:hideMark/>
          </w:tcPr>
          <w:p w14:paraId="3208182F" w14:textId="77777777" w:rsidR="00E27857" w:rsidRPr="000E7F3F" w:rsidRDefault="00E27857" w:rsidP="00E27857">
            <w:pPr>
              <w:jc w:val="center"/>
            </w:pPr>
            <w:r w:rsidRPr="000E7F3F">
              <w:rPr>
                <w:bCs/>
              </w:rPr>
              <w:t>6.</w:t>
            </w:r>
          </w:p>
        </w:tc>
        <w:tc>
          <w:tcPr>
            <w:tcW w:w="1150" w:type="dxa"/>
            <w:tcBorders>
              <w:top w:val="nil"/>
              <w:left w:val="nil"/>
              <w:bottom w:val="single" w:sz="8" w:space="0" w:color="auto"/>
              <w:right w:val="single" w:sz="8" w:space="0" w:color="auto"/>
            </w:tcBorders>
            <w:noWrap/>
            <w:vAlign w:val="center"/>
            <w:hideMark/>
          </w:tcPr>
          <w:p w14:paraId="7B949E8F" w14:textId="77777777" w:rsidR="00E27857" w:rsidRPr="000E7F3F" w:rsidRDefault="00E27857" w:rsidP="00E27857">
            <w:r w:rsidRPr="000E7F3F">
              <w:t>XX31PQ</w:t>
            </w:r>
          </w:p>
        </w:tc>
        <w:tc>
          <w:tcPr>
            <w:tcW w:w="4293" w:type="dxa"/>
            <w:tcBorders>
              <w:top w:val="nil"/>
              <w:left w:val="nil"/>
              <w:bottom w:val="single" w:sz="8" w:space="0" w:color="auto"/>
              <w:right w:val="single" w:sz="8" w:space="0" w:color="auto"/>
            </w:tcBorders>
            <w:noWrap/>
            <w:vAlign w:val="center"/>
            <w:hideMark/>
          </w:tcPr>
          <w:p w14:paraId="0F93CBD6" w14:textId="77777777" w:rsidR="00E27857" w:rsidRPr="000E7F3F" w:rsidRDefault="00E27857" w:rsidP="00E27857">
            <w:r w:rsidRPr="000E7F3F">
              <w:t>IDE</w:t>
            </w:r>
            <w:r>
              <w:t xml:space="preserve"> -</w:t>
            </w:r>
            <w:r w:rsidRPr="000E7F3F">
              <w:t xml:space="preserve"> II</w:t>
            </w:r>
          </w:p>
        </w:tc>
        <w:tc>
          <w:tcPr>
            <w:tcW w:w="851" w:type="dxa"/>
            <w:tcBorders>
              <w:top w:val="nil"/>
              <w:left w:val="nil"/>
              <w:bottom w:val="single" w:sz="8" w:space="0" w:color="auto"/>
              <w:right w:val="single" w:sz="8" w:space="0" w:color="auto"/>
            </w:tcBorders>
            <w:noWrap/>
            <w:vAlign w:val="center"/>
            <w:hideMark/>
          </w:tcPr>
          <w:p w14:paraId="33FF9C32"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701800A1"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63DD11DA"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3302D1A8" w14:textId="77777777" w:rsidR="00E27857" w:rsidRPr="000E7F3F" w:rsidRDefault="00E27857" w:rsidP="00E27857">
            <w:pPr>
              <w:jc w:val="center"/>
            </w:pPr>
            <w:r w:rsidRPr="000E7F3F">
              <w:t>3</w:t>
            </w:r>
          </w:p>
        </w:tc>
      </w:tr>
      <w:tr w:rsidR="00E27857" w:rsidRPr="000E7F3F" w14:paraId="0F709CB2"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2A2C88CD" w14:textId="77777777" w:rsidR="00E27857" w:rsidRPr="000E7F3F" w:rsidRDefault="00E27857" w:rsidP="00E27857">
            <w:pPr>
              <w:jc w:val="center"/>
              <w:rPr>
                <w:b/>
                <w:bCs/>
              </w:rPr>
            </w:pPr>
            <w:r w:rsidRPr="000E7F3F">
              <w:rPr>
                <w:b/>
                <w:bCs/>
              </w:rPr>
              <w:t>TOTAL</w:t>
            </w:r>
          </w:p>
        </w:tc>
        <w:tc>
          <w:tcPr>
            <w:tcW w:w="851" w:type="dxa"/>
            <w:tcBorders>
              <w:top w:val="nil"/>
              <w:left w:val="nil"/>
              <w:bottom w:val="single" w:sz="8" w:space="0" w:color="auto"/>
              <w:right w:val="single" w:sz="8" w:space="0" w:color="auto"/>
            </w:tcBorders>
            <w:noWrap/>
            <w:vAlign w:val="center"/>
            <w:hideMark/>
          </w:tcPr>
          <w:p w14:paraId="0988F359"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65EC4CC2"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3549ADDB" w14:textId="77777777" w:rsidR="00E27857" w:rsidRPr="000E7F3F" w:rsidRDefault="00E27857" w:rsidP="00E27857">
            <w:pPr>
              <w:jc w:val="center"/>
              <w:rPr>
                <w:b/>
                <w:bCs/>
              </w:rPr>
            </w:pPr>
            <w:r w:rsidRPr="000E7F3F">
              <w:rPr>
                <w:b/>
                <w:bCs/>
              </w:rPr>
              <w:t>6</w:t>
            </w:r>
          </w:p>
        </w:tc>
        <w:tc>
          <w:tcPr>
            <w:tcW w:w="852" w:type="dxa"/>
            <w:tcBorders>
              <w:top w:val="nil"/>
              <w:left w:val="nil"/>
              <w:bottom w:val="single" w:sz="8" w:space="0" w:color="auto"/>
              <w:right w:val="single" w:sz="8" w:space="0" w:color="auto"/>
            </w:tcBorders>
            <w:noWrap/>
            <w:vAlign w:val="center"/>
            <w:hideMark/>
          </w:tcPr>
          <w:p w14:paraId="669F7C4E" w14:textId="77777777" w:rsidR="00E27857" w:rsidRPr="000E7F3F" w:rsidRDefault="00E27857" w:rsidP="00E27857">
            <w:pPr>
              <w:jc w:val="center"/>
              <w:rPr>
                <w:b/>
                <w:bCs/>
              </w:rPr>
            </w:pPr>
            <w:r w:rsidRPr="000E7F3F">
              <w:rPr>
                <w:b/>
                <w:bCs/>
              </w:rPr>
              <w:t>21</w:t>
            </w:r>
          </w:p>
        </w:tc>
      </w:tr>
    </w:tbl>
    <w:p w14:paraId="525A7432" w14:textId="52DEC00E" w:rsidR="00E27857" w:rsidRDefault="00E27857" w:rsidP="00E27857">
      <w:pPr>
        <w:rPr>
          <w:sz w:val="22"/>
          <w:szCs w:val="22"/>
        </w:rPr>
      </w:pPr>
    </w:p>
    <w:p w14:paraId="467AC043"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D3ABA45" w14:textId="77777777" w:rsidTr="00E27857">
        <w:tc>
          <w:tcPr>
            <w:tcW w:w="2551" w:type="dxa"/>
            <w:shd w:val="clear" w:color="auto" w:fill="auto"/>
          </w:tcPr>
          <w:p w14:paraId="2DE4EF4D"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42BD24D4" w14:textId="77777777" w:rsidR="00E27857" w:rsidRPr="00567B75" w:rsidRDefault="00E27857" w:rsidP="00E27857">
            <w:pPr>
              <w:rPr>
                <w:bCs/>
                <w:sz w:val="22"/>
                <w:szCs w:val="22"/>
                <w:lang w:eastAsia="en-IN"/>
              </w:rPr>
            </w:pPr>
            <w:r w:rsidRPr="00567B75">
              <w:rPr>
                <w:bCs/>
                <w:sz w:val="22"/>
                <w:szCs w:val="22"/>
                <w:lang w:eastAsia="en-IN"/>
              </w:rPr>
              <w:t>MA3101 (Core)</w:t>
            </w:r>
          </w:p>
        </w:tc>
      </w:tr>
      <w:tr w:rsidR="00E27857" w:rsidRPr="00567B75" w14:paraId="3A902F60" w14:textId="77777777" w:rsidTr="00E27857">
        <w:trPr>
          <w:trHeight w:val="386"/>
        </w:trPr>
        <w:tc>
          <w:tcPr>
            <w:tcW w:w="2551" w:type="dxa"/>
            <w:shd w:val="clear" w:color="auto" w:fill="auto"/>
          </w:tcPr>
          <w:p w14:paraId="0108E06E" w14:textId="77777777" w:rsidR="00E27857" w:rsidRPr="00567B75" w:rsidRDefault="00E27857" w:rsidP="00E27857">
            <w:pPr>
              <w:rPr>
                <w:b/>
                <w:sz w:val="22"/>
                <w:szCs w:val="22"/>
                <w:lang w:eastAsia="en-IN"/>
              </w:rPr>
            </w:pPr>
            <w:r w:rsidRPr="00567B75">
              <w:rPr>
                <w:b/>
                <w:sz w:val="22"/>
                <w:szCs w:val="22"/>
                <w:lang w:eastAsia="en-IN"/>
              </w:rPr>
              <w:t>Course Credit</w:t>
            </w:r>
          </w:p>
          <w:p w14:paraId="4C969D13"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4914B5D3"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35847FB0" w14:textId="77777777" w:rsidTr="00E27857">
        <w:tc>
          <w:tcPr>
            <w:tcW w:w="2551" w:type="dxa"/>
            <w:shd w:val="clear" w:color="auto" w:fill="auto"/>
          </w:tcPr>
          <w:p w14:paraId="487659E7"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7F63DF8F" w14:textId="77777777" w:rsidR="00E27857" w:rsidRPr="00567B75" w:rsidRDefault="00E27857" w:rsidP="00E27857">
            <w:pPr>
              <w:rPr>
                <w:sz w:val="22"/>
                <w:szCs w:val="22"/>
                <w:lang w:eastAsia="en-IN"/>
              </w:rPr>
            </w:pPr>
            <w:r w:rsidRPr="00567B75">
              <w:rPr>
                <w:sz w:val="22"/>
                <w:szCs w:val="22"/>
                <w:lang w:eastAsia="en-IN"/>
              </w:rPr>
              <w:t>Ordinary and Partial Differential Equations</w:t>
            </w:r>
          </w:p>
        </w:tc>
      </w:tr>
      <w:tr w:rsidR="00E27857" w:rsidRPr="00567B75" w14:paraId="5F6A1A96" w14:textId="77777777" w:rsidTr="00E27857">
        <w:tc>
          <w:tcPr>
            <w:tcW w:w="2551" w:type="dxa"/>
            <w:shd w:val="clear" w:color="auto" w:fill="auto"/>
          </w:tcPr>
          <w:p w14:paraId="37235DD4"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62D34E27"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6D14A5EC" w14:textId="77777777" w:rsidTr="00E27857">
        <w:trPr>
          <w:trHeight w:val="386"/>
        </w:trPr>
        <w:tc>
          <w:tcPr>
            <w:tcW w:w="2551" w:type="dxa"/>
            <w:shd w:val="clear" w:color="auto" w:fill="auto"/>
          </w:tcPr>
          <w:p w14:paraId="048AE654"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5FB2E554" w14:textId="77777777" w:rsidR="00E27857" w:rsidRPr="00567B75" w:rsidRDefault="00E27857" w:rsidP="00E27857">
            <w:pPr>
              <w:jc w:val="both"/>
              <w:rPr>
                <w:bCs/>
                <w:sz w:val="22"/>
                <w:szCs w:val="22"/>
                <w:lang w:eastAsia="en-IN"/>
              </w:rPr>
            </w:pPr>
            <w:r w:rsidRPr="00567B75">
              <w:rPr>
                <w:bCs/>
                <w:sz w:val="22"/>
                <w:szCs w:val="22"/>
                <w:lang w:eastAsia="en-IN"/>
              </w:rPr>
              <w:t>To get expose to the ordinary differential equations. To understand the theory and qualitative properties of solutions of differential equations. The course will also introduce students to partial differential equations and methods of solutions of some basic partial differential equations.</w:t>
            </w:r>
          </w:p>
        </w:tc>
      </w:tr>
      <w:tr w:rsidR="00E27857" w:rsidRPr="00567B75" w14:paraId="20D6769E" w14:textId="77777777" w:rsidTr="00E27857">
        <w:trPr>
          <w:trHeight w:val="692"/>
        </w:trPr>
        <w:tc>
          <w:tcPr>
            <w:tcW w:w="2551" w:type="dxa"/>
            <w:shd w:val="clear" w:color="auto" w:fill="auto"/>
          </w:tcPr>
          <w:p w14:paraId="4C2E49D7"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26D3A7BB" w14:textId="77777777" w:rsidR="00E27857" w:rsidRPr="00567B75" w:rsidRDefault="00E27857" w:rsidP="00E27857">
            <w:pPr>
              <w:jc w:val="both"/>
              <w:rPr>
                <w:bCs/>
                <w:sz w:val="22"/>
                <w:szCs w:val="22"/>
                <w:lang w:eastAsia="en-IN"/>
              </w:rPr>
            </w:pPr>
            <w:r w:rsidRPr="00567B75">
              <w:rPr>
                <w:bCs/>
                <w:sz w:val="22"/>
                <w:szCs w:val="22"/>
                <w:lang w:eastAsia="en-IN"/>
              </w:rPr>
              <w:t>This course is meant to introduce the basic properties and solutions of both the ordinary and partial differential equations.</w:t>
            </w:r>
          </w:p>
        </w:tc>
      </w:tr>
      <w:tr w:rsidR="00E27857" w:rsidRPr="00567B75" w14:paraId="160EF617" w14:textId="77777777" w:rsidTr="00E27857">
        <w:trPr>
          <w:trHeight w:val="1836"/>
        </w:trPr>
        <w:tc>
          <w:tcPr>
            <w:tcW w:w="2551" w:type="dxa"/>
            <w:shd w:val="clear" w:color="auto" w:fill="auto"/>
          </w:tcPr>
          <w:p w14:paraId="5E916263"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0A786BC0" w14:textId="77777777" w:rsidR="00E27857" w:rsidRPr="00567B75" w:rsidRDefault="00E27857" w:rsidP="00E27857">
            <w:pPr>
              <w:pStyle w:val="Default"/>
              <w:jc w:val="both"/>
              <w:rPr>
                <w:bCs/>
                <w:color w:val="auto"/>
                <w:sz w:val="22"/>
                <w:szCs w:val="22"/>
              </w:rPr>
            </w:pPr>
            <w:r w:rsidRPr="00567B75">
              <w:rPr>
                <w:b/>
                <w:bCs/>
                <w:color w:val="auto"/>
                <w:sz w:val="22"/>
                <w:szCs w:val="22"/>
              </w:rPr>
              <w:t>ODE:</w:t>
            </w:r>
            <w:r w:rsidRPr="00567B75">
              <w:rPr>
                <w:bCs/>
                <w:color w:val="auto"/>
                <w:sz w:val="22"/>
                <w:szCs w:val="22"/>
              </w:rPr>
              <w:t xml:space="preserve"> Review of ODEs, IVPs and existence and uniqueness theorems, System of ODEs: Phase plane, critical point, stability, Oscillation and Comparison theorems for second order linear equations and applications, Self-adjoint Eigenvalue problems on a finite interval, BVPs and Sturm Liouville Problems, Green’s function. </w:t>
            </w:r>
          </w:p>
          <w:p w14:paraId="48CA5AEC" w14:textId="77777777" w:rsidR="00E27857" w:rsidRPr="00567B75" w:rsidRDefault="00E27857" w:rsidP="00E27857">
            <w:pPr>
              <w:pStyle w:val="Default"/>
              <w:jc w:val="both"/>
              <w:rPr>
                <w:bCs/>
                <w:color w:val="auto"/>
                <w:sz w:val="22"/>
                <w:szCs w:val="22"/>
              </w:rPr>
            </w:pPr>
            <w:r w:rsidRPr="00567B75">
              <w:rPr>
                <w:b/>
                <w:bCs/>
                <w:color w:val="auto"/>
                <w:sz w:val="22"/>
                <w:szCs w:val="22"/>
              </w:rPr>
              <w:t>PDE:</w:t>
            </w:r>
            <w:r w:rsidRPr="00567B75">
              <w:rPr>
                <w:bCs/>
                <w:color w:val="auto"/>
                <w:sz w:val="22"/>
                <w:szCs w:val="22"/>
              </w:rPr>
              <w:t xml:space="preserve"> Introduction to PDE and the classification of PDEs (Linear, Nonlinear, Quasi Linear), Lagrange’s and </w:t>
            </w:r>
            <w:proofErr w:type="spellStart"/>
            <w:r w:rsidRPr="00567B75">
              <w:rPr>
                <w:bCs/>
                <w:color w:val="auto"/>
                <w:sz w:val="22"/>
                <w:szCs w:val="22"/>
              </w:rPr>
              <w:t>Charpit’s</w:t>
            </w:r>
            <w:proofErr w:type="spellEnd"/>
            <w:r w:rsidRPr="00567B75">
              <w:rPr>
                <w:bCs/>
                <w:color w:val="auto"/>
                <w:sz w:val="22"/>
                <w:szCs w:val="22"/>
              </w:rPr>
              <w:t xml:space="preserve"> Method, Second order PDEs and Their Classification, Method of Separation of Variables, Method of Characteristics, D’Alembert Solution, Duhamel’s principle. Maximum Principle and existence theorems, Fourier series, Fourier Transform, Laplace Transform and their application to solve ODEs and PDEs.</w:t>
            </w:r>
          </w:p>
        </w:tc>
      </w:tr>
      <w:tr w:rsidR="00E27857" w:rsidRPr="00567B75" w14:paraId="79E3F554" w14:textId="77777777" w:rsidTr="00E27857">
        <w:tc>
          <w:tcPr>
            <w:tcW w:w="2551" w:type="dxa"/>
            <w:shd w:val="clear" w:color="auto" w:fill="auto"/>
          </w:tcPr>
          <w:p w14:paraId="5703887A"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3D978C08" w14:textId="77777777" w:rsidR="00E27857" w:rsidRPr="00567B75" w:rsidRDefault="00E27857" w:rsidP="00E27857">
            <w:pPr>
              <w:rPr>
                <w:bCs/>
                <w:sz w:val="22"/>
                <w:szCs w:val="22"/>
                <w:lang w:eastAsia="en-IN"/>
              </w:rPr>
            </w:pPr>
            <w:r w:rsidRPr="00567B75">
              <w:rPr>
                <w:bCs/>
                <w:sz w:val="22"/>
                <w:szCs w:val="22"/>
                <w:lang w:eastAsia="en-IN"/>
              </w:rPr>
              <w:t>Students will be able to identify properties of solutions of the ODEs even when explicit solutions are not possible or feasible. The solutions methods for the PDEs will be explicitly introduced.</w:t>
            </w:r>
          </w:p>
        </w:tc>
      </w:tr>
      <w:tr w:rsidR="00E27857" w:rsidRPr="00567B75" w14:paraId="38FD6123" w14:textId="77777777" w:rsidTr="00E27857">
        <w:tc>
          <w:tcPr>
            <w:tcW w:w="2551" w:type="dxa"/>
            <w:shd w:val="clear" w:color="auto" w:fill="auto"/>
          </w:tcPr>
          <w:p w14:paraId="3947A355"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0C51CBA0"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6B845567" w14:textId="77777777" w:rsidR="00E27857" w:rsidRPr="00567B75" w:rsidRDefault="00E27857" w:rsidP="00E27857">
      <w:pPr>
        <w:rPr>
          <w:b/>
          <w:bCs/>
          <w:sz w:val="22"/>
          <w:szCs w:val="22"/>
        </w:rPr>
      </w:pPr>
    </w:p>
    <w:p w14:paraId="4ECD3A84" w14:textId="77777777" w:rsidR="00E27857" w:rsidRPr="00567B75" w:rsidRDefault="00E27857" w:rsidP="00E27857">
      <w:pPr>
        <w:rPr>
          <w:b/>
          <w:sz w:val="22"/>
          <w:szCs w:val="22"/>
        </w:rPr>
      </w:pPr>
      <w:r w:rsidRPr="00567B75">
        <w:rPr>
          <w:b/>
          <w:sz w:val="22"/>
          <w:szCs w:val="22"/>
        </w:rPr>
        <w:t>Text Books:</w:t>
      </w:r>
    </w:p>
    <w:p w14:paraId="324ABB96" w14:textId="77777777" w:rsidR="00E27857" w:rsidRPr="00567B75" w:rsidRDefault="00E27857" w:rsidP="00E27857">
      <w:pPr>
        <w:pStyle w:val="ListParagraph"/>
        <w:numPr>
          <w:ilvl w:val="0"/>
          <w:numId w:val="7"/>
        </w:numPr>
        <w:pBdr>
          <w:top w:val="nil"/>
          <w:left w:val="nil"/>
          <w:bottom w:val="nil"/>
          <w:right w:val="nil"/>
          <w:between w:val="nil"/>
        </w:pBd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Earl A. Coddington, Norman Levinson, Theory of Ordinary Differential Equations, Tata McGraw Hill Education Private Limited, New Delhi, 1972.</w:t>
      </w:r>
    </w:p>
    <w:p w14:paraId="780B36F7" w14:textId="77777777" w:rsidR="00E27857" w:rsidRPr="00567B75" w:rsidRDefault="00E27857" w:rsidP="00E27857">
      <w:pPr>
        <w:pStyle w:val="ListParagraph"/>
        <w:numPr>
          <w:ilvl w:val="0"/>
          <w:numId w:val="7"/>
        </w:numPr>
        <w:pBdr>
          <w:top w:val="nil"/>
          <w:left w:val="nil"/>
          <w:bottom w:val="nil"/>
          <w:right w:val="nil"/>
          <w:between w:val="nil"/>
        </w:pBd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Ian Sneddon, Elements of Partial Differential Equations, McGraw-Hill International Editions, 1957.</w:t>
      </w:r>
    </w:p>
    <w:p w14:paraId="61489AE3" w14:textId="77777777" w:rsidR="00E27857" w:rsidRPr="00567B75" w:rsidRDefault="00E27857" w:rsidP="00E27857">
      <w:pPr>
        <w:rPr>
          <w:b/>
          <w:sz w:val="22"/>
          <w:szCs w:val="22"/>
        </w:rPr>
      </w:pPr>
      <w:r w:rsidRPr="00567B75">
        <w:rPr>
          <w:b/>
          <w:sz w:val="22"/>
          <w:szCs w:val="22"/>
        </w:rPr>
        <w:t>Reference Books:</w:t>
      </w:r>
    </w:p>
    <w:p w14:paraId="396AEBBA" w14:textId="77777777" w:rsidR="00E27857" w:rsidRPr="00567B75" w:rsidRDefault="00E27857" w:rsidP="00E27857">
      <w:pPr>
        <w:pStyle w:val="ListParagraph"/>
        <w:numPr>
          <w:ilvl w:val="0"/>
          <w:numId w:val="29"/>
        </w:numPr>
        <w:pBdr>
          <w:top w:val="nil"/>
          <w:left w:val="nil"/>
          <w:bottom w:val="nil"/>
          <w:right w:val="nil"/>
          <w:between w:val="nil"/>
        </w:pBd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Mark A. Pinsky, Partial Differential Equations and Boundary-Value Problems with Applications, American Mathematical Society, 2013.</w:t>
      </w:r>
    </w:p>
    <w:p w14:paraId="55E222AC" w14:textId="77777777" w:rsidR="00E27857" w:rsidRPr="00567B75" w:rsidRDefault="00E27857" w:rsidP="00E27857">
      <w:pPr>
        <w:pStyle w:val="ListParagraph"/>
        <w:numPr>
          <w:ilvl w:val="0"/>
          <w:numId w:val="29"/>
        </w:numPr>
        <w:pBdr>
          <w:top w:val="nil"/>
          <w:left w:val="nil"/>
          <w:bottom w:val="nil"/>
          <w:right w:val="nil"/>
          <w:between w:val="nil"/>
        </w:pBdr>
        <w:spacing w:after="0" w:line="240" w:lineRule="auto"/>
        <w:contextualSpacing w:val="0"/>
        <w:rPr>
          <w:rFonts w:ascii="Times New Roman" w:hAnsi="Times New Roman" w:cs="Times New Roman"/>
          <w:bCs/>
          <w:szCs w:val="22"/>
        </w:rPr>
      </w:pPr>
      <w:proofErr w:type="spellStart"/>
      <w:r w:rsidRPr="00567B75">
        <w:rPr>
          <w:rFonts w:ascii="Times New Roman" w:hAnsi="Times New Roman" w:cs="Times New Roman"/>
          <w:bCs/>
          <w:szCs w:val="22"/>
        </w:rPr>
        <w:t>Myint</w:t>
      </w:r>
      <w:proofErr w:type="spellEnd"/>
      <w:r w:rsidRPr="00567B75">
        <w:rPr>
          <w:rFonts w:ascii="Times New Roman" w:hAnsi="Times New Roman" w:cs="Times New Roman"/>
          <w:bCs/>
          <w:szCs w:val="22"/>
        </w:rPr>
        <w:t xml:space="preserve"> U. </w:t>
      </w:r>
      <w:proofErr w:type="spellStart"/>
      <w:r w:rsidRPr="00567B75">
        <w:rPr>
          <w:rFonts w:ascii="Times New Roman" w:hAnsi="Times New Roman" w:cs="Times New Roman"/>
          <w:bCs/>
          <w:szCs w:val="22"/>
        </w:rPr>
        <w:t>Tyn</w:t>
      </w:r>
      <w:proofErr w:type="spellEnd"/>
      <w:r w:rsidRPr="00567B75">
        <w:rPr>
          <w:rFonts w:ascii="Times New Roman" w:hAnsi="Times New Roman" w:cs="Times New Roman"/>
          <w:bCs/>
          <w:szCs w:val="22"/>
        </w:rPr>
        <w:t xml:space="preserve">, </w:t>
      </w:r>
      <w:proofErr w:type="spellStart"/>
      <w:r w:rsidRPr="00567B75">
        <w:rPr>
          <w:rFonts w:ascii="Times New Roman" w:hAnsi="Times New Roman" w:cs="Times New Roman"/>
          <w:bCs/>
          <w:szCs w:val="22"/>
        </w:rPr>
        <w:t>Lokenath</w:t>
      </w:r>
      <w:proofErr w:type="spellEnd"/>
      <w:r w:rsidRPr="00567B75">
        <w:rPr>
          <w:rFonts w:ascii="Times New Roman" w:hAnsi="Times New Roman" w:cs="Times New Roman"/>
          <w:bCs/>
          <w:szCs w:val="22"/>
        </w:rPr>
        <w:t xml:space="preserve"> Debnath, Linear Partial Differential Equations for Scientists and Engineers, </w:t>
      </w:r>
      <w:proofErr w:type="spellStart"/>
      <w:r w:rsidRPr="00567B75">
        <w:rPr>
          <w:rFonts w:ascii="Times New Roman" w:hAnsi="Times New Roman" w:cs="Times New Roman"/>
          <w:bCs/>
          <w:szCs w:val="22"/>
        </w:rPr>
        <w:t>Birkhauser</w:t>
      </w:r>
      <w:proofErr w:type="spellEnd"/>
      <w:r w:rsidRPr="00567B75">
        <w:rPr>
          <w:rFonts w:ascii="Times New Roman" w:hAnsi="Times New Roman" w:cs="Times New Roman"/>
          <w:bCs/>
          <w:szCs w:val="22"/>
        </w:rPr>
        <w:t>, 4th Edition.</w:t>
      </w:r>
    </w:p>
    <w:p w14:paraId="5F591419" w14:textId="77777777" w:rsidR="00E27857" w:rsidRPr="00567B75" w:rsidRDefault="00E27857" w:rsidP="00E27857">
      <w:pPr>
        <w:pStyle w:val="ListParagraph"/>
        <w:numPr>
          <w:ilvl w:val="0"/>
          <w:numId w:val="29"/>
        </w:numPr>
        <w:pBdr>
          <w:top w:val="nil"/>
          <w:left w:val="nil"/>
          <w:bottom w:val="nil"/>
          <w:right w:val="nil"/>
          <w:between w:val="nil"/>
        </w:pBd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 xml:space="preserve">T. Amarnath, An Elementary Course in Partial Differential Equations, </w:t>
      </w:r>
      <w:proofErr w:type="spellStart"/>
      <w:r w:rsidRPr="00567B75">
        <w:rPr>
          <w:rFonts w:ascii="Times New Roman" w:hAnsi="Times New Roman" w:cs="Times New Roman"/>
          <w:bCs/>
          <w:szCs w:val="22"/>
        </w:rPr>
        <w:t>Narosa</w:t>
      </w:r>
      <w:proofErr w:type="spellEnd"/>
      <w:r w:rsidRPr="00567B75">
        <w:rPr>
          <w:rFonts w:ascii="Times New Roman" w:hAnsi="Times New Roman" w:cs="Times New Roman"/>
          <w:bCs/>
          <w:szCs w:val="22"/>
        </w:rPr>
        <w:t>, 2nd Edition.</w:t>
      </w:r>
    </w:p>
    <w:p w14:paraId="7764E755"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8B45856" w14:textId="77777777" w:rsidTr="00E27857">
        <w:tc>
          <w:tcPr>
            <w:tcW w:w="2551" w:type="dxa"/>
            <w:shd w:val="clear" w:color="auto" w:fill="auto"/>
          </w:tcPr>
          <w:p w14:paraId="750BA96D"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5B6FBD0C" w14:textId="77777777" w:rsidR="00E27857" w:rsidRPr="00567B75" w:rsidRDefault="00E27857" w:rsidP="00E27857">
            <w:pPr>
              <w:rPr>
                <w:bCs/>
                <w:sz w:val="22"/>
                <w:szCs w:val="22"/>
                <w:lang w:eastAsia="en-IN"/>
              </w:rPr>
            </w:pPr>
            <w:r w:rsidRPr="00567B75">
              <w:rPr>
                <w:bCs/>
                <w:sz w:val="22"/>
                <w:szCs w:val="22"/>
                <w:lang w:eastAsia="en-IN"/>
              </w:rPr>
              <w:t>MA3102 (Core)</w:t>
            </w:r>
          </w:p>
        </w:tc>
      </w:tr>
      <w:tr w:rsidR="00E27857" w:rsidRPr="00567B75" w14:paraId="17ED1F5B" w14:textId="77777777" w:rsidTr="00E27857">
        <w:trPr>
          <w:trHeight w:val="386"/>
        </w:trPr>
        <w:tc>
          <w:tcPr>
            <w:tcW w:w="2551" w:type="dxa"/>
            <w:shd w:val="clear" w:color="auto" w:fill="auto"/>
          </w:tcPr>
          <w:p w14:paraId="69ADD96B" w14:textId="77777777" w:rsidR="00E27857" w:rsidRPr="00567B75" w:rsidRDefault="00E27857" w:rsidP="00E27857">
            <w:pPr>
              <w:rPr>
                <w:b/>
                <w:sz w:val="22"/>
                <w:szCs w:val="22"/>
                <w:lang w:eastAsia="en-IN"/>
              </w:rPr>
            </w:pPr>
            <w:r w:rsidRPr="00567B75">
              <w:rPr>
                <w:b/>
                <w:sz w:val="22"/>
                <w:szCs w:val="22"/>
                <w:lang w:eastAsia="en-IN"/>
              </w:rPr>
              <w:t>Course Credit</w:t>
            </w:r>
          </w:p>
          <w:p w14:paraId="4D7AD994"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CF9D855"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0D6A3C1A" w14:textId="77777777" w:rsidTr="00E27857">
        <w:tc>
          <w:tcPr>
            <w:tcW w:w="2551" w:type="dxa"/>
            <w:shd w:val="clear" w:color="auto" w:fill="auto"/>
          </w:tcPr>
          <w:p w14:paraId="7ED89DE0"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572DA6F0" w14:textId="77777777" w:rsidR="00E27857" w:rsidRPr="00567B75" w:rsidRDefault="00E27857" w:rsidP="00E27857">
            <w:pPr>
              <w:rPr>
                <w:sz w:val="22"/>
                <w:szCs w:val="22"/>
                <w:lang w:eastAsia="en-IN"/>
              </w:rPr>
            </w:pPr>
            <w:r w:rsidRPr="00567B75">
              <w:rPr>
                <w:sz w:val="22"/>
                <w:szCs w:val="22"/>
                <w:lang w:eastAsia="en-IN"/>
              </w:rPr>
              <w:t>Complex Analysis</w:t>
            </w:r>
          </w:p>
        </w:tc>
      </w:tr>
      <w:tr w:rsidR="00E27857" w:rsidRPr="00567B75" w14:paraId="67EBDD68" w14:textId="77777777" w:rsidTr="00E27857">
        <w:tc>
          <w:tcPr>
            <w:tcW w:w="2551" w:type="dxa"/>
            <w:shd w:val="clear" w:color="auto" w:fill="auto"/>
          </w:tcPr>
          <w:p w14:paraId="3F906F09"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230091F3"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727BFBDB" w14:textId="77777777" w:rsidTr="00E27857">
        <w:trPr>
          <w:trHeight w:val="386"/>
        </w:trPr>
        <w:tc>
          <w:tcPr>
            <w:tcW w:w="2551" w:type="dxa"/>
            <w:shd w:val="clear" w:color="auto" w:fill="auto"/>
          </w:tcPr>
          <w:p w14:paraId="5E99DF95"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50233A2F" w14:textId="77777777" w:rsidR="00E27857" w:rsidRPr="00567B75" w:rsidRDefault="00E27857" w:rsidP="00E27857">
            <w:pPr>
              <w:jc w:val="both"/>
              <w:rPr>
                <w:bCs/>
                <w:sz w:val="22"/>
                <w:szCs w:val="22"/>
                <w:lang w:eastAsia="en-IN"/>
              </w:rPr>
            </w:pPr>
            <w:r w:rsidRPr="00567B75">
              <w:rPr>
                <w:bCs/>
                <w:sz w:val="22"/>
                <w:szCs w:val="22"/>
                <w:lang w:eastAsia="en-IN"/>
              </w:rPr>
              <w:t>The objective of the course is to train student about the fundamental properties of complex valued functions</w:t>
            </w:r>
          </w:p>
        </w:tc>
      </w:tr>
      <w:tr w:rsidR="00E27857" w:rsidRPr="00567B75" w14:paraId="400A8B8E" w14:textId="77777777" w:rsidTr="00E27857">
        <w:trPr>
          <w:trHeight w:val="692"/>
        </w:trPr>
        <w:tc>
          <w:tcPr>
            <w:tcW w:w="2551" w:type="dxa"/>
            <w:shd w:val="clear" w:color="auto" w:fill="auto"/>
          </w:tcPr>
          <w:p w14:paraId="1979F826"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77317962" w14:textId="77777777" w:rsidR="00E27857" w:rsidRPr="00567B75" w:rsidRDefault="00E27857" w:rsidP="00E27857">
            <w:pPr>
              <w:jc w:val="both"/>
              <w:rPr>
                <w:bCs/>
                <w:sz w:val="22"/>
                <w:szCs w:val="22"/>
                <w:lang w:eastAsia="en-IN"/>
              </w:rPr>
            </w:pPr>
            <w:r w:rsidRPr="00567B75">
              <w:rPr>
                <w:bCs/>
                <w:sz w:val="22"/>
                <w:szCs w:val="22"/>
                <w:lang w:eastAsia="en-IN"/>
              </w:rPr>
              <w:t>Complex Analysis is a basic course for undergraduate student and is intended to discuss about important Mathematical properties of complex valued functions and enables students to solve some real-life problem.</w:t>
            </w:r>
          </w:p>
        </w:tc>
      </w:tr>
      <w:tr w:rsidR="00E27857" w:rsidRPr="00567B75" w14:paraId="4EF699AC" w14:textId="77777777" w:rsidTr="00E27857">
        <w:trPr>
          <w:trHeight w:val="1836"/>
        </w:trPr>
        <w:tc>
          <w:tcPr>
            <w:tcW w:w="2551" w:type="dxa"/>
            <w:shd w:val="clear" w:color="auto" w:fill="auto"/>
          </w:tcPr>
          <w:p w14:paraId="6F98903D"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4AE26334" w14:textId="77777777" w:rsidR="00E27857" w:rsidRPr="00567B75" w:rsidRDefault="00E27857" w:rsidP="00E27857">
            <w:pPr>
              <w:pStyle w:val="Default"/>
              <w:jc w:val="both"/>
              <w:rPr>
                <w:bCs/>
                <w:color w:val="auto"/>
                <w:sz w:val="22"/>
                <w:szCs w:val="22"/>
              </w:rPr>
            </w:pPr>
            <w:r w:rsidRPr="00567B75">
              <w:rPr>
                <w:bCs/>
                <w:color w:val="auto"/>
                <w:sz w:val="22"/>
                <w:szCs w:val="22"/>
              </w:rPr>
              <w:t>Limit, Continuity, Differentiability, Analytic functions, Cauchy-Riemann Equations, Harmonic Functions, Reflection Principle, Elementary Functions, Branch point and Branch Cut, Contour Integration, Cauchy-</w:t>
            </w:r>
            <w:proofErr w:type="spellStart"/>
            <w:r w:rsidRPr="00567B75">
              <w:rPr>
                <w:bCs/>
                <w:color w:val="auto"/>
                <w:sz w:val="22"/>
                <w:szCs w:val="22"/>
              </w:rPr>
              <w:t>Goursat</w:t>
            </w:r>
            <w:proofErr w:type="spellEnd"/>
            <w:r w:rsidRPr="00567B75">
              <w:rPr>
                <w:bCs/>
                <w:color w:val="auto"/>
                <w:sz w:val="22"/>
                <w:szCs w:val="22"/>
              </w:rPr>
              <w:t xml:space="preserve"> Theorem- Simply and Multiply Connected Domains, Cauchy Integral Formula, Liouville's Theorem and the Fundamental Theorem of Algebra, </w:t>
            </w:r>
            <w:proofErr w:type="spellStart"/>
            <w:r w:rsidRPr="00567B75">
              <w:rPr>
                <w:bCs/>
                <w:color w:val="auto"/>
                <w:sz w:val="22"/>
                <w:szCs w:val="22"/>
              </w:rPr>
              <w:t>Morera’s</w:t>
            </w:r>
            <w:proofErr w:type="spellEnd"/>
            <w:r w:rsidRPr="00567B75">
              <w:rPr>
                <w:bCs/>
                <w:color w:val="auto"/>
                <w:sz w:val="22"/>
                <w:szCs w:val="22"/>
              </w:rPr>
              <w:t xml:space="preserve"> Theorem, Maximum Modulus Principle, Taylor Series, Laurent Series, Classification of Singularities, Cauchy's Residue Theorem, Residues at Poles, Zeros of Analytic Functions, Zeros and Poles, Behavior Near Isolated Singular Points, Evaluation of Improper Integrals, Jordan's Lemma, Definite integrals involving Sines and Cosines, Argument Principle, </w:t>
            </w:r>
            <w:proofErr w:type="spellStart"/>
            <w:r w:rsidRPr="00567B75">
              <w:rPr>
                <w:bCs/>
                <w:color w:val="auto"/>
                <w:sz w:val="22"/>
                <w:szCs w:val="22"/>
              </w:rPr>
              <w:t>Rouche's</w:t>
            </w:r>
            <w:proofErr w:type="spellEnd"/>
            <w:r w:rsidRPr="00567B75">
              <w:rPr>
                <w:bCs/>
                <w:color w:val="auto"/>
                <w:sz w:val="22"/>
                <w:szCs w:val="22"/>
              </w:rPr>
              <w:t xml:space="preserve"> Theorem, Bilinear Transformations,  Conformal Mapping.</w:t>
            </w:r>
          </w:p>
          <w:p w14:paraId="6A04A338" w14:textId="77777777" w:rsidR="00E27857" w:rsidRPr="00567B75" w:rsidRDefault="00E27857" w:rsidP="00E27857">
            <w:pPr>
              <w:pStyle w:val="Default"/>
              <w:jc w:val="both"/>
              <w:rPr>
                <w:bCs/>
                <w:strike/>
                <w:color w:val="auto"/>
                <w:sz w:val="22"/>
                <w:szCs w:val="22"/>
              </w:rPr>
            </w:pPr>
          </w:p>
        </w:tc>
      </w:tr>
      <w:tr w:rsidR="00E27857" w:rsidRPr="00567B75" w14:paraId="09487ED3" w14:textId="77777777" w:rsidTr="00E27857">
        <w:tc>
          <w:tcPr>
            <w:tcW w:w="2551" w:type="dxa"/>
            <w:shd w:val="clear" w:color="auto" w:fill="auto"/>
          </w:tcPr>
          <w:p w14:paraId="65723EC3"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6ADEB287" w14:textId="77777777" w:rsidR="00E27857" w:rsidRPr="00567B75" w:rsidRDefault="00E27857" w:rsidP="00E27857">
            <w:pPr>
              <w:rPr>
                <w:bCs/>
                <w:sz w:val="22"/>
                <w:szCs w:val="22"/>
                <w:lang w:eastAsia="en-IN"/>
              </w:rPr>
            </w:pPr>
            <w:r w:rsidRPr="00567B75">
              <w:rPr>
                <w:bCs/>
                <w:sz w:val="22"/>
                <w:szCs w:val="22"/>
                <w:lang w:eastAsia="en-IN"/>
              </w:rPr>
              <w:t>On successful completion of the course, students should be able to:</w:t>
            </w:r>
          </w:p>
          <w:p w14:paraId="7C73D043" w14:textId="77777777" w:rsidR="00E27857" w:rsidRPr="00567B75" w:rsidRDefault="00E27857" w:rsidP="00E27857">
            <w:pPr>
              <w:pStyle w:val="ListParagraph"/>
              <w:numPr>
                <w:ilvl w:val="0"/>
                <w:numId w:val="21"/>
              </w:numPr>
              <w:spacing w:after="0" w:line="240" w:lineRule="auto"/>
              <w:ind w:left="320"/>
              <w:contextualSpacing w:val="0"/>
              <w:rPr>
                <w:rFonts w:ascii="Times New Roman" w:hAnsi="Times New Roman" w:cs="Times New Roman"/>
                <w:bCs/>
                <w:szCs w:val="22"/>
              </w:rPr>
            </w:pPr>
            <w:proofErr w:type="spellStart"/>
            <w:r w:rsidRPr="00567B75">
              <w:rPr>
                <w:rFonts w:ascii="Times New Roman" w:hAnsi="Times New Roman" w:cs="Times New Roman"/>
                <w:bCs/>
                <w:szCs w:val="22"/>
              </w:rPr>
              <w:t>Analyse</w:t>
            </w:r>
            <w:proofErr w:type="spellEnd"/>
            <w:r w:rsidRPr="00567B75">
              <w:rPr>
                <w:rFonts w:ascii="Times New Roman" w:hAnsi="Times New Roman" w:cs="Times New Roman"/>
                <w:bCs/>
                <w:szCs w:val="22"/>
              </w:rPr>
              <w:t xml:space="preserve"> the geometric </w:t>
            </w:r>
            <w:proofErr w:type="spellStart"/>
            <w:r w:rsidRPr="00567B75">
              <w:rPr>
                <w:rFonts w:ascii="Times New Roman" w:hAnsi="Times New Roman" w:cs="Times New Roman"/>
                <w:bCs/>
                <w:szCs w:val="22"/>
              </w:rPr>
              <w:t>behaviours</w:t>
            </w:r>
            <w:proofErr w:type="spellEnd"/>
            <w:r w:rsidRPr="00567B75">
              <w:rPr>
                <w:rFonts w:ascii="Times New Roman" w:hAnsi="Times New Roman" w:cs="Times New Roman"/>
                <w:bCs/>
                <w:szCs w:val="22"/>
              </w:rPr>
              <w:t xml:space="preserve"> of different kind of complex valued functions and use them to solve some real life problems.</w:t>
            </w:r>
          </w:p>
          <w:p w14:paraId="020997D9" w14:textId="77777777" w:rsidR="00E27857" w:rsidRPr="00567B75" w:rsidRDefault="00E27857" w:rsidP="00E27857">
            <w:pPr>
              <w:pStyle w:val="ListParagraph"/>
              <w:numPr>
                <w:ilvl w:val="0"/>
                <w:numId w:val="21"/>
              </w:numPr>
              <w:spacing w:after="0" w:line="240" w:lineRule="auto"/>
              <w:ind w:left="320"/>
              <w:contextualSpacing w:val="0"/>
              <w:rPr>
                <w:rFonts w:ascii="Times New Roman" w:hAnsi="Times New Roman" w:cs="Times New Roman"/>
                <w:bCs/>
                <w:szCs w:val="22"/>
              </w:rPr>
            </w:pPr>
            <w:proofErr w:type="spellStart"/>
            <w:r w:rsidRPr="00567B75">
              <w:rPr>
                <w:rFonts w:ascii="Times New Roman" w:hAnsi="Times New Roman" w:cs="Times New Roman"/>
                <w:bCs/>
                <w:szCs w:val="22"/>
              </w:rPr>
              <w:t>Behaviour</w:t>
            </w:r>
            <w:proofErr w:type="spellEnd"/>
            <w:r w:rsidRPr="00567B75">
              <w:rPr>
                <w:rFonts w:ascii="Times New Roman" w:hAnsi="Times New Roman" w:cs="Times New Roman"/>
                <w:bCs/>
                <w:szCs w:val="22"/>
              </w:rPr>
              <w:t xml:space="preserve"> of complex valued function near singular points.</w:t>
            </w:r>
          </w:p>
          <w:p w14:paraId="45131CE6" w14:textId="77777777" w:rsidR="00E27857" w:rsidRPr="00567B75" w:rsidRDefault="00E27857" w:rsidP="00E27857">
            <w:pPr>
              <w:pStyle w:val="ListParagraph"/>
              <w:numPr>
                <w:ilvl w:val="0"/>
                <w:numId w:val="21"/>
              </w:numPr>
              <w:spacing w:after="0" w:line="240" w:lineRule="auto"/>
              <w:ind w:left="320"/>
              <w:contextualSpacing w:val="0"/>
              <w:rPr>
                <w:rFonts w:ascii="Times New Roman" w:hAnsi="Times New Roman" w:cs="Times New Roman"/>
                <w:bCs/>
                <w:szCs w:val="22"/>
              </w:rPr>
            </w:pPr>
            <w:r w:rsidRPr="00567B75">
              <w:rPr>
                <w:rFonts w:ascii="Times New Roman" w:hAnsi="Times New Roman" w:cs="Times New Roman"/>
                <w:bCs/>
                <w:szCs w:val="22"/>
              </w:rPr>
              <w:t>Use of Branch cut to solve difficult definite integrals.</w:t>
            </w:r>
          </w:p>
        </w:tc>
      </w:tr>
      <w:tr w:rsidR="00E27857" w:rsidRPr="00567B75" w14:paraId="39E886DC" w14:textId="77777777" w:rsidTr="00E27857">
        <w:tc>
          <w:tcPr>
            <w:tcW w:w="2551" w:type="dxa"/>
            <w:shd w:val="clear" w:color="auto" w:fill="auto"/>
          </w:tcPr>
          <w:p w14:paraId="3D3611E9"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5E59E665"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288A7B6B" w14:textId="77777777" w:rsidR="00E27857" w:rsidRPr="00567B75" w:rsidRDefault="00E27857" w:rsidP="00E27857">
      <w:pPr>
        <w:rPr>
          <w:b/>
          <w:bCs/>
          <w:sz w:val="22"/>
          <w:szCs w:val="22"/>
        </w:rPr>
      </w:pPr>
    </w:p>
    <w:p w14:paraId="63AD7503" w14:textId="77777777" w:rsidR="00E27857" w:rsidRPr="00567B75" w:rsidRDefault="00E27857" w:rsidP="00E27857">
      <w:pPr>
        <w:rPr>
          <w:b/>
          <w:sz w:val="22"/>
          <w:szCs w:val="22"/>
        </w:rPr>
      </w:pPr>
      <w:r w:rsidRPr="00567B75">
        <w:rPr>
          <w:b/>
          <w:sz w:val="22"/>
          <w:szCs w:val="22"/>
        </w:rPr>
        <w:t>Text Books:</w:t>
      </w:r>
    </w:p>
    <w:p w14:paraId="106ED653" w14:textId="77777777" w:rsidR="00E27857" w:rsidRPr="00567B75" w:rsidRDefault="00E27857" w:rsidP="00E27857">
      <w:pPr>
        <w:pStyle w:val="ListParagraph"/>
        <w:numPr>
          <w:ilvl w:val="0"/>
          <w:numId w:val="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Complex Variables and Applications: James Ward Brown and Ruel V. Churchill, 8th Edition, McGraw Hills.</w:t>
      </w:r>
    </w:p>
    <w:p w14:paraId="0720E6A7" w14:textId="77777777" w:rsidR="00E27857" w:rsidRPr="00567B75" w:rsidRDefault="00E27857" w:rsidP="00E27857">
      <w:pPr>
        <w:pStyle w:val="ListParagraph"/>
        <w:numPr>
          <w:ilvl w:val="0"/>
          <w:numId w:val="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Lars </w:t>
      </w:r>
      <w:proofErr w:type="spellStart"/>
      <w:r w:rsidRPr="00567B75">
        <w:rPr>
          <w:rFonts w:ascii="Times New Roman" w:hAnsi="Times New Roman" w:cs="Times New Roman"/>
          <w:szCs w:val="22"/>
        </w:rPr>
        <w:t>Ahlfors</w:t>
      </w:r>
      <w:proofErr w:type="spellEnd"/>
      <w:r w:rsidRPr="00567B75">
        <w:rPr>
          <w:rFonts w:ascii="Times New Roman" w:hAnsi="Times New Roman" w:cs="Times New Roman"/>
          <w:szCs w:val="22"/>
        </w:rPr>
        <w:t>, Complex Analysis, McGraw Hill Education; Third edition (1 July 2017).</w:t>
      </w:r>
    </w:p>
    <w:p w14:paraId="143D4680" w14:textId="77777777" w:rsidR="00E27857" w:rsidRPr="00567B75" w:rsidRDefault="00E27857" w:rsidP="00E27857">
      <w:pPr>
        <w:rPr>
          <w:b/>
          <w:sz w:val="22"/>
          <w:szCs w:val="22"/>
        </w:rPr>
      </w:pPr>
      <w:r w:rsidRPr="00567B75">
        <w:rPr>
          <w:b/>
          <w:sz w:val="22"/>
          <w:szCs w:val="22"/>
        </w:rPr>
        <w:t>Reference Books:</w:t>
      </w:r>
    </w:p>
    <w:p w14:paraId="0DC647F6" w14:textId="77777777" w:rsidR="00E27857" w:rsidRPr="00567B75" w:rsidRDefault="00E27857" w:rsidP="00E27857">
      <w:pPr>
        <w:pStyle w:val="ListParagraph"/>
        <w:numPr>
          <w:ilvl w:val="0"/>
          <w:numId w:val="3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Fischer, Wolfgang, </w:t>
      </w:r>
      <w:proofErr w:type="spellStart"/>
      <w:r w:rsidRPr="00567B75">
        <w:rPr>
          <w:rFonts w:ascii="Times New Roman" w:hAnsi="Times New Roman" w:cs="Times New Roman"/>
          <w:szCs w:val="22"/>
        </w:rPr>
        <w:t>Lieb</w:t>
      </w:r>
      <w:proofErr w:type="spellEnd"/>
      <w:r w:rsidRPr="00567B75">
        <w:rPr>
          <w:rFonts w:ascii="Times New Roman" w:hAnsi="Times New Roman" w:cs="Times New Roman"/>
          <w:szCs w:val="22"/>
        </w:rPr>
        <w:t xml:space="preserve">, </w:t>
      </w:r>
      <w:proofErr w:type="spellStart"/>
      <w:r w:rsidRPr="00567B75">
        <w:rPr>
          <w:rFonts w:ascii="Times New Roman" w:hAnsi="Times New Roman" w:cs="Times New Roman"/>
          <w:szCs w:val="22"/>
        </w:rPr>
        <w:t>IngoA</w:t>
      </w:r>
      <w:proofErr w:type="spellEnd"/>
      <w:r w:rsidRPr="00567B75">
        <w:rPr>
          <w:rFonts w:ascii="Times New Roman" w:hAnsi="Times New Roman" w:cs="Times New Roman"/>
          <w:szCs w:val="22"/>
        </w:rPr>
        <w:t xml:space="preserve"> Course in Complex Analysis, Springer-Verlag, (2012).</w:t>
      </w:r>
    </w:p>
    <w:p w14:paraId="0AC36955" w14:textId="77777777" w:rsidR="00E27857" w:rsidRPr="00567B75" w:rsidRDefault="00E27857" w:rsidP="00E27857">
      <w:pPr>
        <w:pStyle w:val="ListParagraph"/>
        <w:numPr>
          <w:ilvl w:val="0"/>
          <w:numId w:val="3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Joseph L. Taylor, Complex Variables - American Mathematical Society, 2011.</w:t>
      </w:r>
    </w:p>
    <w:p w14:paraId="05ACA7DE" w14:textId="77777777" w:rsidR="00E27857" w:rsidRPr="00567B75" w:rsidRDefault="00E27857" w:rsidP="00E27857">
      <w:pPr>
        <w:pStyle w:val="ListParagraph"/>
        <w:numPr>
          <w:ilvl w:val="0"/>
          <w:numId w:val="3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Edward C. </w:t>
      </w:r>
      <w:proofErr w:type="spellStart"/>
      <w:r w:rsidRPr="00567B75">
        <w:rPr>
          <w:rFonts w:ascii="Times New Roman" w:hAnsi="Times New Roman" w:cs="Times New Roman"/>
          <w:szCs w:val="22"/>
        </w:rPr>
        <w:t>Titchmarsh</w:t>
      </w:r>
      <w:proofErr w:type="spellEnd"/>
      <w:r w:rsidRPr="00567B75">
        <w:rPr>
          <w:rFonts w:ascii="Times New Roman" w:hAnsi="Times New Roman" w:cs="Times New Roman"/>
          <w:szCs w:val="22"/>
        </w:rPr>
        <w:t xml:space="preserve">, The Theory of Functions, Oxford University Press; 2 </w:t>
      </w:r>
      <w:proofErr w:type="gramStart"/>
      <w:r w:rsidRPr="00567B75">
        <w:rPr>
          <w:rFonts w:ascii="Times New Roman" w:hAnsi="Times New Roman" w:cs="Times New Roman"/>
          <w:szCs w:val="22"/>
        </w:rPr>
        <w:t>edition</w:t>
      </w:r>
      <w:proofErr w:type="gramEnd"/>
      <w:r w:rsidRPr="00567B75">
        <w:rPr>
          <w:rFonts w:ascii="Times New Roman" w:hAnsi="Times New Roman" w:cs="Times New Roman"/>
          <w:szCs w:val="22"/>
        </w:rPr>
        <w:t>, 1976.</w:t>
      </w:r>
    </w:p>
    <w:p w14:paraId="4BB095C9" w14:textId="77777777" w:rsidR="00E27857" w:rsidRPr="00567B75" w:rsidRDefault="00E27857" w:rsidP="00E27857">
      <w:pPr>
        <w:pStyle w:val="ListParagraph"/>
        <w:numPr>
          <w:ilvl w:val="0"/>
          <w:numId w:val="3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Stein and </w:t>
      </w:r>
      <w:proofErr w:type="spellStart"/>
      <w:r w:rsidRPr="00567B75">
        <w:rPr>
          <w:rFonts w:ascii="Times New Roman" w:hAnsi="Times New Roman" w:cs="Times New Roman"/>
          <w:szCs w:val="22"/>
        </w:rPr>
        <w:t>Shakarchi</w:t>
      </w:r>
      <w:proofErr w:type="spellEnd"/>
      <w:r w:rsidRPr="00567B75">
        <w:rPr>
          <w:rFonts w:ascii="Times New Roman" w:hAnsi="Times New Roman" w:cs="Times New Roman"/>
          <w:szCs w:val="22"/>
        </w:rPr>
        <w:t>, Complex Analysis, Overseas (1 January 2006).</w:t>
      </w:r>
    </w:p>
    <w:p w14:paraId="506F2B51"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55559C24" w14:textId="77777777" w:rsidTr="00E27857">
        <w:tc>
          <w:tcPr>
            <w:tcW w:w="2551" w:type="dxa"/>
            <w:shd w:val="clear" w:color="auto" w:fill="auto"/>
          </w:tcPr>
          <w:p w14:paraId="53DDA076"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7861A721" w14:textId="77777777" w:rsidR="00E27857" w:rsidRPr="00567B75" w:rsidRDefault="00E27857" w:rsidP="00E27857">
            <w:pPr>
              <w:rPr>
                <w:bCs/>
                <w:sz w:val="22"/>
                <w:szCs w:val="22"/>
                <w:lang w:eastAsia="en-IN"/>
              </w:rPr>
            </w:pPr>
            <w:r w:rsidRPr="00567B75">
              <w:rPr>
                <w:bCs/>
                <w:sz w:val="22"/>
                <w:szCs w:val="22"/>
                <w:lang w:eastAsia="en-IN"/>
              </w:rPr>
              <w:t>MA3103 (Core)</w:t>
            </w:r>
          </w:p>
        </w:tc>
      </w:tr>
      <w:tr w:rsidR="00E27857" w:rsidRPr="00567B75" w14:paraId="3A98E3BD" w14:textId="77777777" w:rsidTr="00E27857">
        <w:trPr>
          <w:trHeight w:val="386"/>
        </w:trPr>
        <w:tc>
          <w:tcPr>
            <w:tcW w:w="2551" w:type="dxa"/>
            <w:shd w:val="clear" w:color="auto" w:fill="auto"/>
          </w:tcPr>
          <w:p w14:paraId="5053F45C" w14:textId="77777777" w:rsidR="00E27857" w:rsidRPr="00567B75" w:rsidRDefault="00E27857" w:rsidP="00E27857">
            <w:pPr>
              <w:rPr>
                <w:b/>
                <w:sz w:val="22"/>
                <w:szCs w:val="22"/>
                <w:lang w:eastAsia="en-IN"/>
              </w:rPr>
            </w:pPr>
            <w:r w:rsidRPr="00567B75">
              <w:rPr>
                <w:b/>
                <w:sz w:val="22"/>
                <w:szCs w:val="22"/>
                <w:lang w:eastAsia="en-IN"/>
              </w:rPr>
              <w:t>Course Credit</w:t>
            </w:r>
          </w:p>
          <w:p w14:paraId="3FD23AC0"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F249C9B"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73BE506F" w14:textId="77777777" w:rsidTr="00E27857">
        <w:tc>
          <w:tcPr>
            <w:tcW w:w="2551" w:type="dxa"/>
            <w:shd w:val="clear" w:color="auto" w:fill="auto"/>
          </w:tcPr>
          <w:p w14:paraId="1665A633"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54A5B284" w14:textId="77777777" w:rsidR="00E27857" w:rsidRPr="00567B75" w:rsidRDefault="00E27857" w:rsidP="00E27857">
            <w:pPr>
              <w:rPr>
                <w:sz w:val="22"/>
                <w:szCs w:val="22"/>
                <w:lang w:eastAsia="en-IN"/>
              </w:rPr>
            </w:pPr>
            <w:r w:rsidRPr="00567B75">
              <w:rPr>
                <w:sz w:val="22"/>
                <w:szCs w:val="22"/>
                <w:lang w:eastAsia="en-IN"/>
              </w:rPr>
              <w:t>Theory of Computation</w:t>
            </w:r>
          </w:p>
        </w:tc>
      </w:tr>
      <w:tr w:rsidR="00E27857" w:rsidRPr="00567B75" w14:paraId="0CE7BB24" w14:textId="77777777" w:rsidTr="00E27857">
        <w:tc>
          <w:tcPr>
            <w:tcW w:w="2551" w:type="dxa"/>
            <w:shd w:val="clear" w:color="auto" w:fill="auto"/>
          </w:tcPr>
          <w:p w14:paraId="6720B466"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6CB5937B"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6707BC6D" w14:textId="77777777" w:rsidTr="00E27857">
        <w:trPr>
          <w:trHeight w:val="386"/>
        </w:trPr>
        <w:tc>
          <w:tcPr>
            <w:tcW w:w="2551" w:type="dxa"/>
            <w:shd w:val="clear" w:color="auto" w:fill="auto"/>
          </w:tcPr>
          <w:p w14:paraId="31030575"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5BF527E1" w14:textId="77777777" w:rsidR="00E27857" w:rsidRPr="00567B75" w:rsidRDefault="00E27857" w:rsidP="00E27857">
            <w:pPr>
              <w:rPr>
                <w:bCs/>
                <w:sz w:val="22"/>
                <w:szCs w:val="22"/>
                <w:lang w:eastAsia="en-IN"/>
              </w:rPr>
            </w:pPr>
            <w:r w:rsidRPr="00567B75">
              <w:rPr>
                <w:bCs/>
                <w:sz w:val="22"/>
                <w:szCs w:val="22"/>
                <w:lang w:eastAsia="en-IN"/>
              </w:rPr>
              <w:t>To understand how efficiently a computational problem can be solved on a model of computation using algorithm.</w:t>
            </w:r>
          </w:p>
        </w:tc>
      </w:tr>
      <w:tr w:rsidR="00E27857" w:rsidRPr="00567B75" w14:paraId="3C0AEA16" w14:textId="77777777" w:rsidTr="00E27857">
        <w:trPr>
          <w:trHeight w:val="692"/>
        </w:trPr>
        <w:tc>
          <w:tcPr>
            <w:tcW w:w="2551" w:type="dxa"/>
            <w:shd w:val="clear" w:color="auto" w:fill="auto"/>
          </w:tcPr>
          <w:p w14:paraId="2ED48BB3"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2B000D4C" w14:textId="77777777" w:rsidR="00E27857" w:rsidRPr="00567B75" w:rsidRDefault="00E27857" w:rsidP="00E27857">
            <w:pPr>
              <w:rPr>
                <w:bCs/>
                <w:sz w:val="22"/>
                <w:szCs w:val="22"/>
                <w:lang w:eastAsia="en-IN"/>
              </w:rPr>
            </w:pPr>
            <w:r w:rsidRPr="00567B75">
              <w:rPr>
                <w:bCs/>
                <w:sz w:val="22"/>
                <w:szCs w:val="22"/>
                <w:lang w:eastAsia="en-IN"/>
              </w:rPr>
              <w:t>This course is meant to introduce the fundamental but abstract areas of theoretical computer science.</w:t>
            </w:r>
          </w:p>
        </w:tc>
      </w:tr>
      <w:tr w:rsidR="00E27857" w:rsidRPr="00567B75" w14:paraId="1D234F54" w14:textId="77777777" w:rsidTr="00E27857">
        <w:trPr>
          <w:trHeight w:val="1836"/>
        </w:trPr>
        <w:tc>
          <w:tcPr>
            <w:tcW w:w="2551" w:type="dxa"/>
            <w:shd w:val="clear" w:color="auto" w:fill="auto"/>
          </w:tcPr>
          <w:p w14:paraId="09C320CB"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1DCDB436" w14:textId="77777777" w:rsidR="00E27857" w:rsidRPr="00567B75" w:rsidRDefault="00E27857" w:rsidP="00E27857">
            <w:pPr>
              <w:pStyle w:val="Default"/>
              <w:jc w:val="both"/>
              <w:rPr>
                <w:bCs/>
                <w:color w:val="auto"/>
                <w:sz w:val="22"/>
                <w:szCs w:val="22"/>
              </w:rPr>
            </w:pPr>
            <w:r w:rsidRPr="00567B75">
              <w:rPr>
                <w:bCs/>
                <w:color w:val="auto"/>
                <w:sz w:val="22"/>
                <w:szCs w:val="22"/>
              </w:rPr>
              <w:t>Basic definitions, deterministic and non-deterministic finite automata.</w:t>
            </w:r>
          </w:p>
          <w:p w14:paraId="77873263" w14:textId="77777777" w:rsidR="00E27857" w:rsidRPr="00567B75" w:rsidRDefault="00E27857" w:rsidP="00E27857">
            <w:pPr>
              <w:pStyle w:val="Default"/>
              <w:jc w:val="both"/>
              <w:rPr>
                <w:bCs/>
                <w:color w:val="auto"/>
                <w:sz w:val="22"/>
                <w:szCs w:val="22"/>
              </w:rPr>
            </w:pPr>
          </w:p>
          <w:p w14:paraId="18A4F7B4"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Regular Languages, regular operations, Regular Expressions, Equivalence of DFA, NFA, Nonregular Languages and pumping lemma. </w:t>
            </w:r>
          </w:p>
          <w:p w14:paraId="0BBF720F" w14:textId="77777777" w:rsidR="00E27857" w:rsidRPr="00567B75" w:rsidRDefault="00E27857" w:rsidP="00E27857">
            <w:pPr>
              <w:pStyle w:val="Default"/>
              <w:jc w:val="both"/>
              <w:rPr>
                <w:bCs/>
                <w:color w:val="auto"/>
                <w:sz w:val="22"/>
                <w:szCs w:val="22"/>
              </w:rPr>
            </w:pPr>
          </w:p>
          <w:p w14:paraId="4A876FBB" w14:textId="77777777" w:rsidR="00E27857" w:rsidRPr="00567B75" w:rsidRDefault="00E27857" w:rsidP="00E27857">
            <w:pPr>
              <w:pStyle w:val="Default"/>
              <w:jc w:val="both"/>
              <w:rPr>
                <w:bCs/>
                <w:color w:val="auto"/>
                <w:sz w:val="22"/>
                <w:szCs w:val="22"/>
              </w:rPr>
            </w:pPr>
            <w:r w:rsidRPr="00567B75">
              <w:rPr>
                <w:bCs/>
                <w:color w:val="auto"/>
                <w:sz w:val="22"/>
                <w:szCs w:val="22"/>
              </w:rPr>
              <w:t>Context-Free Languages: Context-Free Grammars, Chomsky Normal Form, Pushdown Automata.</w:t>
            </w:r>
          </w:p>
          <w:p w14:paraId="48D6414F" w14:textId="77777777" w:rsidR="00E27857" w:rsidRPr="00567B75" w:rsidRDefault="00E27857" w:rsidP="00E27857">
            <w:pPr>
              <w:pStyle w:val="Default"/>
              <w:jc w:val="both"/>
              <w:rPr>
                <w:bCs/>
                <w:color w:val="auto"/>
                <w:sz w:val="22"/>
                <w:szCs w:val="22"/>
              </w:rPr>
            </w:pPr>
          </w:p>
          <w:p w14:paraId="5E944E83" w14:textId="77777777" w:rsidR="00E27857" w:rsidRPr="00567B75" w:rsidRDefault="00E27857" w:rsidP="00E27857">
            <w:pPr>
              <w:pStyle w:val="Default"/>
              <w:jc w:val="both"/>
              <w:rPr>
                <w:bCs/>
                <w:color w:val="auto"/>
                <w:sz w:val="22"/>
                <w:szCs w:val="22"/>
              </w:rPr>
            </w:pPr>
            <w:proofErr w:type="spellStart"/>
            <w:r w:rsidRPr="00567B75">
              <w:rPr>
                <w:bCs/>
                <w:color w:val="auto"/>
                <w:sz w:val="22"/>
                <w:szCs w:val="22"/>
              </w:rPr>
              <w:t>Noncontext</w:t>
            </w:r>
            <w:proofErr w:type="spellEnd"/>
            <w:r w:rsidRPr="00567B75">
              <w:rPr>
                <w:bCs/>
                <w:color w:val="auto"/>
                <w:sz w:val="22"/>
                <w:szCs w:val="22"/>
              </w:rPr>
              <w:t xml:space="preserve">-Free Languages and pumping lemma, Deterministic Context-Free Languages </w:t>
            </w:r>
          </w:p>
          <w:p w14:paraId="7A94D71F" w14:textId="77777777" w:rsidR="00E27857" w:rsidRPr="00567B75" w:rsidRDefault="00E27857" w:rsidP="00E27857">
            <w:pPr>
              <w:pStyle w:val="Default"/>
              <w:jc w:val="both"/>
              <w:rPr>
                <w:bCs/>
                <w:color w:val="auto"/>
                <w:sz w:val="22"/>
                <w:szCs w:val="22"/>
              </w:rPr>
            </w:pPr>
          </w:p>
          <w:p w14:paraId="3B0DB0CE"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Turing Machines: Definition of TM and its variants, Decidability, Reducibility. </w:t>
            </w:r>
          </w:p>
          <w:p w14:paraId="1744A216" w14:textId="77777777" w:rsidR="00E27857" w:rsidRPr="00567B75" w:rsidRDefault="00E27857" w:rsidP="00E27857">
            <w:pPr>
              <w:pStyle w:val="Default"/>
              <w:jc w:val="both"/>
              <w:rPr>
                <w:bCs/>
                <w:color w:val="auto"/>
                <w:sz w:val="22"/>
                <w:szCs w:val="22"/>
              </w:rPr>
            </w:pPr>
          </w:p>
          <w:p w14:paraId="3F0AD1E7" w14:textId="77777777" w:rsidR="00E27857" w:rsidRPr="00567B75" w:rsidRDefault="00E27857" w:rsidP="00E27857">
            <w:pPr>
              <w:pStyle w:val="Default"/>
              <w:jc w:val="both"/>
              <w:rPr>
                <w:bCs/>
                <w:color w:val="auto"/>
                <w:sz w:val="22"/>
                <w:szCs w:val="22"/>
              </w:rPr>
            </w:pPr>
            <w:r w:rsidRPr="00567B75">
              <w:rPr>
                <w:bCs/>
                <w:color w:val="auto"/>
                <w:sz w:val="22"/>
                <w:szCs w:val="22"/>
              </w:rPr>
              <w:t>Complexity Theory: Time complexity and Space Complexity.</w:t>
            </w:r>
          </w:p>
        </w:tc>
      </w:tr>
      <w:tr w:rsidR="00E27857" w:rsidRPr="00567B75" w14:paraId="033A297A" w14:textId="77777777" w:rsidTr="00E27857">
        <w:tc>
          <w:tcPr>
            <w:tcW w:w="2551" w:type="dxa"/>
            <w:shd w:val="clear" w:color="auto" w:fill="auto"/>
          </w:tcPr>
          <w:p w14:paraId="6EA71D22"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1C159678" w14:textId="77777777" w:rsidR="00E27857" w:rsidRPr="00567B75" w:rsidRDefault="00E27857" w:rsidP="00E27857">
            <w:pPr>
              <w:jc w:val="both"/>
              <w:rPr>
                <w:bCs/>
                <w:sz w:val="22"/>
                <w:szCs w:val="22"/>
                <w:lang w:eastAsia="en-IN"/>
              </w:rPr>
            </w:pPr>
            <w:r w:rsidRPr="00567B75">
              <w:rPr>
                <w:bCs/>
                <w:sz w:val="22"/>
                <w:szCs w:val="22"/>
                <w:lang w:eastAsia="en-IN"/>
              </w:rPr>
              <w:t>Students will have strong theoretical foundation to identify which computational problems are solvable which helps them to learn other areas of computer science like compiler, artificial intelligence, natural language processing and many more.</w:t>
            </w:r>
          </w:p>
        </w:tc>
      </w:tr>
      <w:tr w:rsidR="00E27857" w:rsidRPr="00567B75" w14:paraId="390D3A39" w14:textId="77777777" w:rsidTr="00E27857">
        <w:tc>
          <w:tcPr>
            <w:tcW w:w="2551" w:type="dxa"/>
            <w:shd w:val="clear" w:color="auto" w:fill="auto"/>
          </w:tcPr>
          <w:p w14:paraId="6955E36B"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1F025F42"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4B7F6EFA" w14:textId="77777777" w:rsidR="00E27857" w:rsidRPr="00567B75" w:rsidRDefault="00E27857" w:rsidP="00E27857">
      <w:pPr>
        <w:rPr>
          <w:b/>
          <w:bCs/>
          <w:sz w:val="22"/>
          <w:szCs w:val="22"/>
        </w:rPr>
      </w:pPr>
    </w:p>
    <w:p w14:paraId="72D15797" w14:textId="77777777" w:rsidR="00E27857" w:rsidRPr="00567B75" w:rsidRDefault="00E27857" w:rsidP="00E27857">
      <w:pPr>
        <w:rPr>
          <w:b/>
          <w:sz w:val="22"/>
          <w:szCs w:val="22"/>
        </w:rPr>
      </w:pPr>
      <w:r w:rsidRPr="00567B75">
        <w:rPr>
          <w:b/>
          <w:sz w:val="22"/>
          <w:szCs w:val="22"/>
        </w:rPr>
        <w:t>Text Books:</w:t>
      </w:r>
    </w:p>
    <w:p w14:paraId="641A35D6" w14:textId="77777777" w:rsidR="00E27857" w:rsidRPr="00567B75" w:rsidRDefault="00E27857" w:rsidP="00E27857">
      <w:pPr>
        <w:pStyle w:val="ListParagraph"/>
        <w:numPr>
          <w:ilvl w:val="0"/>
          <w:numId w:val="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Introduction to the Theory of Computation, by Michael </w:t>
      </w:r>
      <w:proofErr w:type="spellStart"/>
      <w:r w:rsidRPr="00567B75">
        <w:rPr>
          <w:rFonts w:ascii="Times New Roman" w:hAnsi="Times New Roman" w:cs="Times New Roman"/>
          <w:szCs w:val="22"/>
        </w:rPr>
        <w:t>Sipser</w:t>
      </w:r>
      <w:proofErr w:type="spellEnd"/>
      <w:r w:rsidRPr="00567B75">
        <w:rPr>
          <w:rFonts w:ascii="Times New Roman" w:hAnsi="Times New Roman" w:cs="Times New Roman"/>
          <w:szCs w:val="22"/>
        </w:rPr>
        <w:t>,</w:t>
      </w:r>
    </w:p>
    <w:p w14:paraId="5C9047DB" w14:textId="77777777" w:rsidR="00E27857" w:rsidRPr="00567B75" w:rsidRDefault="00E27857" w:rsidP="00E27857">
      <w:pPr>
        <w:pStyle w:val="ListParagraph"/>
        <w:numPr>
          <w:ilvl w:val="0"/>
          <w:numId w:val="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Computational Complexity, by Christos H. Papadimitriou, Addison-Wesley publishers.</w:t>
      </w:r>
    </w:p>
    <w:p w14:paraId="262172BA" w14:textId="77777777" w:rsidR="00E27857" w:rsidRPr="00567B75" w:rsidRDefault="00E27857" w:rsidP="00E27857">
      <w:pPr>
        <w:pBdr>
          <w:top w:val="nil"/>
          <w:left w:val="nil"/>
          <w:bottom w:val="nil"/>
          <w:right w:val="nil"/>
          <w:between w:val="nil"/>
        </w:pBdr>
        <w:rPr>
          <w:b/>
          <w:bCs/>
          <w:sz w:val="22"/>
          <w:szCs w:val="22"/>
        </w:rPr>
      </w:pPr>
      <w:r w:rsidRPr="00567B75">
        <w:rPr>
          <w:b/>
          <w:bCs/>
          <w:sz w:val="22"/>
          <w:szCs w:val="22"/>
        </w:rPr>
        <w:t>Reference Books:</w:t>
      </w:r>
    </w:p>
    <w:p w14:paraId="6C3B1F10" w14:textId="77777777" w:rsidR="00E27857" w:rsidRPr="00567B75" w:rsidRDefault="00E27857" w:rsidP="00E27857">
      <w:pPr>
        <w:pStyle w:val="ListParagraph"/>
        <w:numPr>
          <w:ilvl w:val="0"/>
          <w:numId w:val="34"/>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Computational Complexity: A Modern Approach, by Sanjeev Arora and Boaz Barak.</w:t>
      </w:r>
    </w:p>
    <w:p w14:paraId="33238C52"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410AAB2B" w14:textId="77777777" w:rsidTr="00E27857">
        <w:tc>
          <w:tcPr>
            <w:tcW w:w="2551" w:type="dxa"/>
            <w:shd w:val="clear" w:color="auto" w:fill="auto"/>
          </w:tcPr>
          <w:p w14:paraId="75CAE1A7"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033FC8E5" w14:textId="77777777" w:rsidR="00E27857" w:rsidRPr="00567B75" w:rsidRDefault="00E27857" w:rsidP="00E27857">
            <w:pPr>
              <w:rPr>
                <w:bCs/>
                <w:sz w:val="22"/>
                <w:szCs w:val="22"/>
                <w:lang w:eastAsia="en-IN"/>
              </w:rPr>
            </w:pPr>
            <w:r w:rsidRPr="00567B75">
              <w:rPr>
                <w:bCs/>
                <w:sz w:val="22"/>
                <w:szCs w:val="22"/>
                <w:lang w:eastAsia="en-IN"/>
              </w:rPr>
              <w:t>MA3104 (Core)</w:t>
            </w:r>
          </w:p>
        </w:tc>
      </w:tr>
      <w:tr w:rsidR="00E27857" w:rsidRPr="00567B75" w14:paraId="32443C5C" w14:textId="77777777" w:rsidTr="00E27857">
        <w:trPr>
          <w:trHeight w:val="386"/>
        </w:trPr>
        <w:tc>
          <w:tcPr>
            <w:tcW w:w="2551" w:type="dxa"/>
            <w:shd w:val="clear" w:color="auto" w:fill="auto"/>
          </w:tcPr>
          <w:p w14:paraId="51557062" w14:textId="77777777" w:rsidR="00E27857" w:rsidRPr="00567B75" w:rsidRDefault="00E27857" w:rsidP="00E27857">
            <w:pPr>
              <w:rPr>
                <w:b/>
                <w:sz w:val="22"/>
                <w:szCs w:val="22"/>
                <w:lang w:eastAsia="en-IN"/>
              </w:rPr>
            </w:pPr>
            <w:r w:rsidRPr="00567B75">
              <w:rPr>
                <w:b/>
                <w:sz w:val="22"/>
                <w:szCs w:val="22"/>
                <w:lang w:eastAsia="en-IN"/>
              </w:rPr>
              <w:t>Course Credit</w:t>
            </w:r>
          </w:p>
          <w:p w14:paraId="55C52F53"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08B5672F" w14:textId="77777777" w:rsidR="00E27857" w:rsidRPr="00567B75" w:rsidRDefault="00E27857" w:rsidP="00E27857">
            <w:pPr>
              <w:rPr>
                <w:bCs/>
                <w:sz w:val="22"/>
                <w:szCs w:val="22"/>
                <w:lang w:eastAsia="en-IN"/>
              </w:rPr>
            </w:pPr>
            <w:r w:rsidRPr="00567B75">
              <w:rPr>
                <w:bCs/>
                <w:sz w:val="22"/>
                <w:szCs w:val="22"/>
                <w:lang w:eastAsia="en-IN"/>
              </w:rPr>
              <w:t>3-0-3-4.5</w:t>
            </w:r>
          </w:p>
        </w:tc>
      </w:tr>
      <w:tr w:rsidR="00E27857" w:rsidRPr="00567B75" w14:paraId="2901D640" w14:textId="77777777" w:rsidTr="00E27857">
        <w:tc>
          <w:tcPr>
            <w:tcW w:w="2551" w:type="dxa"/>
            <w:shd w:val="clear" w:color="auto" w:fill="auto"/>
          </w:tcPr>
          <w:p w14:paraId="7ECC576E"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00431824" w14:textId="77777777" w:rsidR="00E27857" w:rsidRPr="00567B75" w:rsidRDefault="00E27857" w:rsidP="00E27857">
            <w:pPr>
              <w:rPr>
                <w:sz w:val="22"/>
                <w:szCs w:val="22"/>
                <w:lang w:eastAsia="en-IN"/>
              </w:rPr>
            </w:pPr>
            <w:r w:rsidRPr="00567B75">
              <w:rPr>
                <w:sz w:val="22"/>
                <w:szCs w:val="22"/>
                <w:lang w:eastAsia="en-IN"/>
              </w:rPr>
              <w:t>Computer Networks</w:t>
            </w:r>
          </w:p>
        </w:tc>
      </w:tr>
      <w:tr w:rsidR="00E27857" w:rsidRPr="00567B75" w14:paraId="17FEF4F5" w14:textId="77777777" w:rsidTr="00E27857">
        <w:tc>
          <w:tcPr>
            <w:tcW w:w="2551" w:type="dxa"/>
            <w:shd w:val="clear" w:color="auto" w:fill="auto"/>
          </w:tcPr>
          <w:p w14:paraId="46851F6E"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7C13A070" w14:textId="77777777" w:rsidR="00E27857" w:rsidRPr="00567B75" w:rsidRDefault="00E27857" w:rsidP="00E27857">
            <w:pPr>
              <w:rPr>
                <w:bCs/>
                <w:sz w:val="22"/>
                <w:szCs w:val="22"/>
                <w:lang w:eastAsia="en-IN"/>
              </w:rPr>
            </w:pPr>
            <w:r w:rsidRPr="00567B75">
              <w:rPr>
                <w:bCs/>
                <w:sz w:val="22"/>
                <w:szCs w:val="22"/>
                <w:lang w:eastAsia="en-IN"/>
              </w:rPr>
              <w:t>Lectures and Labs</w:t>
            </w:r>
          </w:p>
        </w:tc>
      </w:tr>
      <w:tr w:rsidR="00E27857" w:rsidRPr="00567B75" w14:paraId="2B0458B3" w14:textId="77777777" w:rsidTr="00E27857">
        <w:trPr>
          <w:trHeight w:val="386"/>
        </w:trPr>
        <w:tc>
          <w:tcPr>
            <w:tcW w:w="2551" w:type="dxa"/>
            <w:shd w:val="clear" w:color="auto" w:fill="auto"/>
          </w:tcPr>
          <w:p w14:paraId="2B080FAE"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6F4E5449" w14:textId="77777777" w:rsidR="00E27857" w:rsidRPr="00567B75" w:rsidRDefault="00E27857" w:rsidP="00E27857">
            <w:pPr>
              <w:rPr>
                <w:bCs/>
                <w:sz w:val="22"/>
                <w:szCs w:val="22"/>
                <w:lang w:eastAsia="en-IN"/>
              </w:rPr>
            </w:pPr>
            <w:r w:rsidRPr="00567B75">
              <w:rPr>
                <w:sz w:val="22"/>
                <w:szCs w:val="22"/>
                <w:lang w:eastAsia="en-IN"/>
              </w:rPr>
              <w:t>Comprehend the historical development of computer networks and grasp both the theoretical and practical foundations of data communication.</w:t>
            </w:r>
          </w:p>
        </w:tc>
      </w:tr>
      <w:tr w:rsidR="00E27857" w:rsidRPr="00567B75" w14:paraId="25B84945" w14:textId="77777777" w:rsidTr="00E27857">
        <w:trPr>
          <w:trHeight w:val="692"/>
        </w:trPr>
        <w:tc>
          <w:tcPr>
            <w:tcW w:w="2551" w:type="dxa"/>
            <w:shd w:val="clear" w:color="auto" w:fill="auto"/>
          </w:tcPr>
          <w:p w14:paraId="60CB9F52"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7EABF3E3" w14:textId="77777777" w:rsidR="00E27857" w:rsidRPr="00567B75" w:rsidRDefault="00E27857" w:rsidP="00E27857">
            <w:pPr>
              <w:rPr>
                <w:bCs/>
                <w:sz w:val="22"/>
                <w:szCs w:val="22"/>
                <w:lang w:eastAsia="en-IN"/>
              </w:rPr>
            </w:pPr>
            <w:r w:rsidRPr="00567B75">
              <w:rPr>
                <w:bCs/>
                <w:color w:val="0D0D0D"/>
                <w:sz w:val="22"/>
                <w:szCs w:val="22"/>
                <w:lang w:eastAsia="en-IN"/>
              </w:rPr>
              <w:t>This course provides an in-depth exploration of computer networks, covering the evolution, physical layer, medium access control, data link layer, network layer, transport layer, quality of service, and application layer protocols.</w:t>
            </w:r>
          </w:p>
        </w:tc>
      </w:tr>
      <w:tr w:rsidR="00E27857" w:rsidRPr="00567B75" w14:paraId="739E10AC" w14:textId="77777777" w:rsidTr="00E27857">
        <w:trPr>
          <w:trHeight w:val="1836"/>
        </w:trPr>
        <w:tc>
          <w:tcPr>
            <w:tcW w:w="2551" w:type="dxa"/>
            <w:shd w:val="clear" w:color="auto" w:fill="auto"/>
          </w:tcPr>
          <w:p w14:paraId="29DFB502"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062FD882" w14:textId="77777777" w:rsidR="00E27857" w:rsidRPr="00567B75" w:rsidRDefault="00E27857" w:rsidP="00E27857">
            <w:pPr>
              <w:pStyle w:val="Default"/>
              <w:jc w:val="both"/>
              <w:rPr>
                <w:bCs/>
                <w:color w:val="auto"/>
                <w:sz w:val="22"/>
                <w:szCs w:val="22"/>
              </w:rPr>
            </w:pPr>
            <w:r w:rsidRPr="00567B75">
              <w:rPr>
                <w:bCs/>
                <w:color w:val="auto"/>
                <w:sz w:val="22"/>
                <w:szCs w:val="22"/>
              </w:rPr>
              <w:t>Evolution of computer networks; Physical Layer; transmission media and impairments, switching systems Medium Access Control Sublayer: Channel allocation Problem, multiple access protocols, Ethernet Data link layer: Framing, HDLC, PPP, sliding window protocols, error detection and correction Network Layer: Internet addressing, IP, ARP, ICMP, CIDR, routing algorithms (RIP, OSPF, BGP); Transport Layer: UDP, TCP, flow control, congestion control; Introduction to quality of service; Application Layer: DNS, Web, email, authentication, encryption.</w:t>
            </w:r>
          </w:p>
          <w:p w14:paraId="7491B157" w14:textId="77777777" w:rsidR="00E27857" w:rsidRPr="00567B75" w:rsidRDefault="00E27857" w:rsidP="00E27857">
            <w:pPr>
              <w:pStyle w:val="Default"/>
              <w:jc w:val="both"/>
              <w:rPr>
                <w:bCs/>
                <w:color w:val="auto"/>
                <w:sz w:val="22"/>
                <w:szCs w:val="22"/>
              </w:rPr>
            </w:pPr>
          </w:p>
          <w:p w14:paraId="144D46B4" w14:textId="77777777" w:rsidR="00E27857" w:rsidRPr="00567B75" w:rsidRDefault="00E27857" w:rsidP="00E27857">
            <w:pPr>
              <w:pStyle w:val="Default"/>
              <w:jc w:val="both"/>
              <w:rPr>
                <w:bCs/>
                <w:color w:val="auto"/>
                <w:sz w:val="22"/>
                <w:szCs w:val="22"/>
              </w:rPr>
            </w:pPr>
            <w:r w:rsidRPr="00567B75">
              <w:rPr>
                <w:bCs/>
                <w:color w:val="auto"/>
                <w:sz w:val="22"/>
                <w:szCs w:val="22"/>
              </w:rPr>
              <w:t>Simulation experiments for protocol performance, configuring, testing and measuring network devices and parameters/policies; network management experiments; Exercises in network programming.</w:t>
            </w:r>
          </w:p>
        </w:tc>
      </w:tr>
      <w:tr w:rsidR="00E27857" w:rsidRPr="00567B75" w14:paraId="69B65619" w14:textId="77777777" w:rsidTr="00E27857">
        <w:tc>
          <w:tcPr>
            <w:tcW w:w="2551" w:type="dxa"/>
            <w:shd w:val="clear" w:color="auto" w:fill="auto"/>
          </w:tcPr>
          <w:p w14:paraId="11F299E9"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23074A33" w14:textId="77777777" w:rsidR="00E27857" w:rsidRPr="00567B75" w:rsidRDefault="00E27857" w:rsidP="00E27857">
            <w:pPr>
              <w:pStyle w:val="BodyText"/>
              <w:widowControl w:val="0"/>
              <w:spacing w:after="0"/>
              <w:rPr>
                <w:sz w:val="22"/>
                <w:szCs w:val="22"/>
                <w:lang w:val="en-IN" w:eastAsia="en-IN"/>
              </w:rPr>
            </w:pPr>
            <w:r w:rsidRPr="00567B75">
              <w:rPr>
                <w:sz w:val="22"/>
                <w:szCs w:val="22"/>
                <w:lang w:val="en-IN" w:eastAsia="en-IN"/>
              </w:rPr>
              <w:t>Students will develop a comprehensive understanding of computer networks.</w:t>
            </w:r>
          </w:p>
        </w:tc>
      </w:tr>
      <w:tr w:rsidR="00E27857" w:rsidRPr="00567B75" w14:paraId="73A9A1A7" w14:textId="77777777" w:rsidTr="00E27857">
        <w:tc>
          <w:tcPr>
            <w:tcW w:w="2551" w:type="dxa"/>
            <w:shd w:val="clear" w:color="auto" w:fill="auto"/>
          </w:tcPr>
          <w:p w14:paraId="1311F98A"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339EF1A9"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4DAB8BE3" w14:textId="77777777" w:rsidR="00E27857" w:rsidRPr="00567B75" w:rsidRDefault="00E27857" w:rsidP="00E27857">
      <w:pPr>
        <w:rPr>
          <w:b/>
          <w:bCs/>
          <w:sz w:val="22"/>
          <w:szCs w:val="22"/>
        </w:rPr>
      </w:pPr>
    </w:p>
    <w:p w14:paraId="492265FF" w14:textId="77777777" w:rsidR="00E27857" w:rsidRPr="00567B75" w:rsidRDefault="00E27857" w:rsidP="00E27857">
      <w:pPr>
        <w:rPr>
          <w:sz w:val="22"/>
          <w:szCs w:val="22"/>
        </w:rPr>
      </w:pPr>
      <w:r w:rsidRPr="00567B75">
        <w:rPr>
          <w:b/>
          <w:sz w:val="22"/>
          <w:szCs w:val="22"/>
        </w:rPr>
        <w:t>Text Books:</w:t>
      </w:r>
    </w:p>
    <w:p w14:paraId="47AFBC01" w14:textId="77777777" w:rsidR="00E27857" w:rsidRPr="00567B75" w:rsidRDefault="00E27857" w:rsidP="00E27857">
      <w:pPr>
        <w:numPr>
          <w:ilvl w:val="0"/>
          <w:numId w:val="35"/>
        </w:numPr>
        <w:rPr>
          <w:sz w:val="22"/>
          <w:szCs w:val="22"/>
        </w:rPr>
      </w:pPr>
      <w:r w:rsidRPr="00567B75">
        <w:rPr>
          <w:sz w:val="22"/>
          <w:szCs w:val="22"/>
        </w:rPr>
        <w:t>Peterson &amp; Davie, Computer Networks, A Systems Approach: 5th Edition</w:t>
      </w:r>
    </w:p>
    <w:p w14:paraId="3BCC606F" w14:textId="77777777" w:rsidR="00E27857" w:rsidRPr="00567B75" w:rsidRDefault="00E27857" w:rsidP="00E27857">
      <w:pPr>
        <w:numPr>
          <w:ilvl w:val="0"/>
          <w:numId w:val="35"/>
        </w:numPr>
        <w:rPr>
          <w:sz w:val="22"/>
          <w:szCs w:val="22"/>
        </w:rPr>
      </w:pPr>
      <w:r w:rsidRPr="00567B75">
        <w:rPr>
          <w:sz w:val="22"/>
          <w:szCs w:val="22"/>
        </w:rPr>
        <w:t>William Stallings, Data and Computer Communication, Prentice-Hall.</w:t>
      </w:r>
    </w:p>
    <w:p w14:paraId="2A9C55A5" w14:textId="77777777" w:rsidR="00E27857" w:rsidRPr="00567B75" w:rsidRDefault="00E27857" w:rsidP="00E27857">
      <w:pPr>
        <w:numPr>
          <w:ilvl w:val="0"/>
          <w:numId w:val="35"/>
        </w:numPr>
        <w:rPr>
          <w:sz w:val="22"/>
          <w:szCs w:val="22"/>
        </w:rPr>
      </w:pPr>
      <w:r w:rsidRPr="00567B75">
        <w:rPr>
          <w:sz w:val="22"/>
          <w:szCs w:val="22"/>
        </w:rPr>
        <w:t xml:space="preserve">AS Tanenbaum, DJ </w:t>
      </w:r>
      <w:proofErr w:type="spellStart"/>
      <w:r w:rsidRPr="00567B75">
        <w:rPr>
          <w:sz w:val="22"/>
          <w:szCs w:val="22"/>
        </w:rPr>
        <w:t>Wetherall</w:t>
      </w:r>
      <w:proofErr w:type="spellEnd"/>
      <w:r w:rsidRPr="00567B75">
        <w:rPr>
          <w:sz w:val="22"/>
          <w:szCs w:val="22"/>
        </w:rPr>
        <w:t>, Computer Networks, 5th Ed., Prentice-Hall, 2010.</w:t>
      </w:r>
    </w:p>
    <w:p w14:paraId="4A8E742E" w14:textId="77777777" w:rsidR="00E27857" w:rsidRPr="00567B75" w:rsidRDefault="00E27857" w:rsidP="00E27857">
      <w:pPr>
        <w:rPr>
          <w:color w:val="FF0000"/>
          <w:sz w:val="22"/>
          <w:szCs w:val="22"/>
        </w:rPr>
      </w:pPr>
    </w:p>
    <w:p w14:paraId="560BEF5D" w14:textId="77777777" w:rsidR="00E27857" w:rsidRPr="00567B75" w:rsidRDefault="00E27857" w:rsidP="00E27857">
      <w:pPr>
        <w:rPr>
          <w:b/>
          <w:bCs/>
          <w:sz w:val="22"/>
          <w:szCs w:val="22"/>
        </w:rPr>
      </w:pPr>
      <w:r w:rsidRPr="00567B75">
        <w:rPr>
          <w:b/>
          <w:bCs/>
          <w:sz w:val="22"/>
          <w:szCs w:val="22"/>
        </w:rPr>
        <w:t>Reference Books:</w:t>
      </w:r>
    </w:p>
    <w:p w14:paraId="22EA96C8" w14:textId="77777777" w:rsidR="00E27857" w:rsidRPr="00567B75" w:rsidRDefault="00E27857" w:rsidP="00E27857">
      <w:pPr>
        <w:numPr>
          <w:ilvl w:val="0"/>
          <w:numId w:val="36"/>
        </w:numPr>
        <w:rPr>
          <w:sz w:val="22"/>
          <w:szCs w:val="22"/>
        </w:rPr>
      </w:pPr>
      <w:r w:rsidRPr="00567B75">
        <w:rPr>
          <w:sz w:val="22"/>
          <w:szCs w:val="22"/>
        </w:rPr>
        <w:t>LL Peterson, BS Davie, Computer Networks: A Systems Approach, 5th Ed., Morgan-Kauffman, 2011.</w:t>
      </w:r>
    </w:p>
    <w:p w14:paraId="1CA741E3" w14:textId="77777777" w:rsidR="00E27857" w:rsidRPr="00567B75" w:rsidRDefault="00E27857" w:rsidP="00E27857">
      <w:pPr>
        <w:numPr>
          <w:ilvl w:val="0"/>
          <w:numId w:val="36"/>
        </w:numPr>
        <w:rPr>
          <w:sz w:val="22"/>
          <w:szCs w:val="22"/>
        </w:rPr>
      </w:pPr>
      <w:r w:rsidRPr="00567B75">
        <w:rPr>
          <w:sz w:val="22"/>
          <w:szCs w:val="22"/>
        </w:rPr>
        <w:t>JF Kurose, KW Ross, Computer Networking: A Top-Down Approach, 5th Ed., Addison-Wesley, 2009.</w:t>
      </w:r>
    </w:p>
    <w:p w14:paraId="57976307" w14:textId="77777777" w:rsidR="00E27857" w:rsidRPr="00567B75" w:rsidRDefault="00E27857" w:rsidP="00E27857">
      <w:pPr>
        <w:rPr>
          <w:sz w:val="22"/>
          <w:szCs w:val="22"/>
        </w:rPr>
      </w:pPr>
      <w:r w:rsidRPr="00567B75">
        <w:rPr>
          <w:sz w:val="22"/>
          <w:szCs w:val="22"/>
        </w:rPr>
        <w:t xml:space="preserve"> </w:t>
      </w: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12C126E" w14:textId="77777777" w:rsidTr="00E27857">
        <w:tc>
          <w:tcPr>
            <w:tcW w:w="2551" w:type="dxa"/>
            <w:shd w:val="clear" w:color="auto" w:fill="auto"/>
          </w:tcPr>
          <w:p w14:paraId="65BEDAE8"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65E0EE8A" w14:textId="77777777" w:rsidR="00E27857" w:rsidRPr="00567B75" w:rsidRDefault="00E27857" w:rsidP="00E27857">
            <w:pPr>
              <w:rPr>
                <w:bCs/>
                <w:sz w:val="22"/>
                <w:szCs w:val="22"/>
                <w:lang w:eastAsia="en-IN"/>
              </w:rPr>
            </w:pPr>
            <w:r w:rsidRPr="00567B75">
              <w:rPr>
                <w:bCs/>
                <w:sz w:val="22"/>
                <w:szCs w:val="22"/>
                <w:lang w:eastAsia="en-IN"/>
              </w:rPr>
              <w:t>MA3105 (Core)</w:t>
            </w:r>
          </w:p>
        </w:tc>
      </w:tr>
      <w:tr w:rsidR="00E27857" w:rsidRPr="00567B75" w14:paraId="6F4CBDDD" w14:textId="77777777" w:rsidTr="00E27857">
        <w:trPr>
          <w:trHeight w:val="386"/>
        </w:trPr>
        <w:tc>
          <w:tcPr>
            <w:tcW w:w="2551" w:type="dxa"/>
            <w:shd w:val="clear" w:color="auto" w:fill="auto"/>
          </w:tcPr>
          <w:p w14:paraId="12CBC7D3" w14:textId="77777777" w:rsidR="00E27857" w:rsidRPr="00567B75" w:rsidRDefault="00E27857" w:rsidP="00E27857">
            <w:pPr>
              <w:rPr>
                <w:b/>
                <w:sz w:val="22"/>
                <w:szCs w:val="22"/>
                <w:lang w:eastAsia="en-IN"/>
              </w:rPr>
            </w:pPr>
            <w:r w:rsidRPr="00567B75">
              <w:rPr>
                <w:b/>
                <w:sz w:val="22"/>
                <w:szCs w:val="22"/>
                <w:lang w:eastAsia="en-IN"/>
              </w:rPr>
              <w:t>Course Credit</w:t>
            </w:r>
          </w:p>
          <w:p w14:paraId="2EBDB688"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3F104C52" w14:textId="77777777" w:rsidR="00E27857" w:rsidRPr="00567B75" w:rsidRDefault="00E27857" w:rsidP="00E27857">
            <w:pPr>
              <w:rPr>
                <w:bCs/>
                <w:sz w:val="22"/>
                <w:szCs w:val="22"/>
                <w:lang w:eastAsia="en-IN"/>
              </w:rPr>
            </w:pPr>
            <w:r w:rsidRPr="00567B75">
              <w:rPr>
                <w:bCs/>
                <w:sz w:val="22"/>
                <w:szCs w:val="22"/>
                <w:lang w:eastAsia="en-IN"/>
              </w:rPr>
              <w:t>3-0-3-4.5</w:t>
            </w:r>
          </w:p>
        </w:tc>
      </w:tr>
      <w:tr w:rsidR="00E27857" w:rsidRPr="00567B75" w14:paraId="3171301C" w14:textId="77777777" w:rsidTr="00E27857">
        <w:tc>
          <w:tcPr>
            <w:tcW w:w="2551" w:type="dxa"/>
            <w:shd w:val="clear" w:color="auto" w:fill="auto"/>
          </w:tcPr>
          <w:p w14:paraId="6E1CC829"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6137B6EB" w14:textId="77777777" w:rsidR="00E27857" w:rsidRPr="00567B75" w:rsidRDefault="00E27857" w:rsidP="00E27857">
            <w:pPr>
              <w:rPr>
                <w:sz w:val="22"/>
                <w:szCs w:val="22"/>
                <w:lang w:eastAsia="en-IN"/>
              </w:rPr>
            </w:pPr>
            <w:r w:rsidRPr="00567B75">
              <w:rPr>
                <w:sz w:val="22"/>
                <w:szCs w:val="22"/>
                <w:lang w:eastAsia="en-IN"/>
              </w:rPr>
              <w:t>Operating Systems</w:t>
            </w:r>
          </w:p>
        </w:tc>
      </w:tr>
      <w:tr w:rsidR="00E27857" w:rsidRPr="00567B75" w14:paraId="535B1A16" w14:textId="77777777" w:rsidTr="00E27857">
        <w:tc>
          <w:tcPr>
            <w:tcW w:w="2551" w:type="dxa"/>
            <w:shd w:val="clear" w:color="auto" w:fill="auto"/>
          </w:tcPr>
          <w:p w14:paraId="5E4F7ABC"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2A2472F6" w14:textId="77777777" w:rsidR="00E27857" w:rsidRPr="00567B75" w:rsidRDefault="00E27857" w:rsidP="00E27857">
            <w:pPr>
              <w:rPr>
                <w:bCs/>
                <w:sz w:val="22"/>
                <w:szCs w:val="22"/>
                <w:lang w:eastAsia="en-IN"/>
              </w:rPr>
            </w:pPr>
            <w:r w:rsidRPr="00567B75">
              <w:rPr>
                <w:bCs/>
                <w:sz w:val="22"/>
                <w:szCs w:val="22"/>
                <w:lang w:eastAsia="en-IN"/>
              </w:rPr>
              <w:t>Lectures and Labs</w:t>
            </w:r>
          </w:p>
        </w:tc>
      </w:tr>
      <w:tr w:rsidR="00E27857" w:rsidRPr="00567B75" w14:paraId="4A43865F" w14:textId="77777777" w:rsidTr="00E27857">
        <w:trPr>
          <w:trHeight w:val="386"/>
        </w:trPr>
        <w:tc>
          <w:tcPr>
            <w:tcW w:w="2551" w:type="dxa"/>
            <w:shd w:val="clear" w:color="auto" w:fill="auto"/>
          </w:tcPr>
          <w:p w14:paraId="6904AC36"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734F74DF" w14:textId="77777777" w:rsidR="00E27857" w:rsidRPr="00567B75" w:rsidRDefault="00E27857" w:rsidP="00E27857">
            <w:pPr>
              <w:pStyle w:val="BodyText"/>
              <w:widowControl w:val="0"/>
              <w:spacing w:after="0"/>
              <w:rPr>
                <w:sz w:val="22"/>
                <w:szCs w:val="22"/>
                <w:lang w:val="en-IN" w:eastAsia="en-IN"/>
              </w:rPr>
            </w:pPr>
            <w:r w:rsidRPr="00567B75">
              <w:rPr>
                <w:color w:val="0D0D0D"/>
                <w:sz w:val="22"/>
                <w:szCs w:val="22"/>
                <w:lang w:val="en-IN" w:eastAsia="en-IN"/>
              </w:rPr>
              <w:t>Gain a comprehensive understanding of operating system fundamentals.</w:t>
            </w:r>
          </w:p>
        </w:tc>
      </w:tr>
      <w:tr w:rsidR="00E27857" w:rsidRPr="00567B75" w14:paraId="18D071A4" w14:textId="77777777" w:rsidTr="00E27857">
        <w:trPr>
          <w:trHeight w:val="692"/>
        </w:trPr>
        <w:tc>
          <w:tcPr>
            <w:tcW w:w="2551" w:type="dxa"/>
            <w:shd w:val="clear" w:color="auto" w:fill="auto"/>
          </w:tcPr>
          <w:p w14:paraId="1B86D1FE"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1E32AAD5" w14:textId="77777777" w:rsidR="00E27857" w:rsidRPr="00567B75" w:rsidRDefault="00E27857" w:rsidP="00E27857">
            <w:pPr>
              <w:rPr>
                <w:bCs/>
                <w:sz w:val="22"/>
                <w:szCs w:val="22"/>
                <w:lang w:eastAsia="en-IN"/>
              </w:rPr>
            </w:pPr>
            <w:r w:rsidRPr="00567B75">
              <w:rPr>
                <w:bCs/>
                <w:sz w:val="22"/>
                <w:szCs w:val="22"/>
                <w:lang w:eastAsia="en-IN"/>
              </w:rPr>
              <w:t>This course covers essential concepts in operating systems, including process management, concurrency, memory management, file systems, secondary storage, and advanced topics like distributed systems, security, and real-time systems, with practical examples drawn from Linux, Windows NT/7/8.</w:t>
            </w:r>
          </w:p>
        </w:tc>
      </w:tr>
      <w:tr w:rsidR="00E27857" w:rsidRPr="00567B75" w14:paraId="26BAFECC" w14:textId="77777777" w:rsidTr="00E27857">
        <w:trPr>
          <w:trHeight w:val="1836"/>
        </w:trPr>
        <w:tc>
          <w:tcPr>
            <w:tcW w:w="2551" w:type="dxa"/>
            <w:shd w:val="clear" w:color="auto" w:fill="auto"/>
          </w:tcPr>
          <w:p w14:paraId="0FA46644"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30F3EF55" w14:textId="77777777" w:rsidR="00E27857" w:rsidRPr="00567B75" w:rsidRDefault="00E27857" w:rsidP="00E27857">
            <w:pPr>
              <w:pStyle w:val="Default"/>
              <w:jc w:val="both"/>
              <w:rPr>
                <w:bCs/>
                <w:color w:val="auto"/>
                <w:sz w:val="22"/>
                <w:szCs w:val="22"/>
              </w:rPr>
            </w:pPr>
            <w:r w:rsidRPr="00567B75">
              <w:rPr>
                <w:bCs/>
                <w:color w:val="auto"/>
                <w:sz w:val="22"/>
                <w:szCs w:val="22"/>
              </w:rPr>
              <w:t>Process Management: process; thread; scheduling. Concurrency: mutual exclusion; synchronization; semaphores; monitors; Deadlocks: characterization; prevention; avoidance; detection. Memory Management: allocation; hardware support; paging; segmentation. Virtual Memory: demand paging; replacement; allocation; thrashing. File Systems and Implementation. Secondary Storage: disk structure; I/O management; device drivers; disk scheduling; disk management. (Linux will be used as a running example, while examples will draw also from Windows NT/7/8.); Advanced Topics: Distributed Systems. Security. Real-Time Systems.</w:t>
            </w:r>
          </w:p>
          <w:p w14:paraId="1931654D" w14:textId="77777777" w:rsidR="00E27857" w:rsidRPr="00567B75" w:rsidRDefault="00E27857" w:rsidP="00E27857">
            <w:pPr>
              <w:pStyle w:val="Default"/>
              <w:jc w:val="both"/>
              <w:rPr>
                <w:bCs/>
                <w:color w:val="auto"/>
                <w:sz w:val="22"/>
                <w:szCs w:val="22"/>
              </w:rPr>
            </w:pPr>
          </w:p>
          <w:p w14:paraId="1707F126" w14:textId="77777777" w:rsidR="00E27857" w:rsidRPr="00567B75" w:rsidRDefault="00E27857" w:rsidP="00E27857">
            <w:pPr>
              <w:pStyle w:val="Default"/>
              <w:jc w:val="both"/>
              <w:rPr>
                <w:bCs/>
                <w:color w:val="auto"/>
                <w:sz w:val="22"/>
                <w:szCs w:val="22"/>
              </w:rPr>
            </w:pPr>
            <w:r w:rsidRPr="00567B75">
              <w:rPr>
                <w:bCs/>
                <w:color w:val="auto"/>
                <w:sz w:val="22"/>
                <w:szCs w:val="22"/>
              </w:rPr>
              <w:t>Programming assignments to build different parts of an OS kernel.</w:t>
            </w:r>
          </w:p>
        </w:tc>
      </w:tr>
      <w:tr w:rsidR="00E27857" w:rsidRPr="00567B75" w14:paraId="5D3C88DE" w14:textId="77777777" w:rsidTr="00E27857">
        <w:tc>
          <w:tcPr>
            <w:tcW w:w="2551" w:type="dxa"/>
            <w:shd w:val="clear" w:color="auto" w:fill="auto"/>
          </w:tcPr>
          <w:p w14:paraId="6ECD903A"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5F230325" w14:textId="77777777" w:rsidR="00E27857" w:rsidRPr="00567B75" w:rsidRDefault="00E27857" w:rsidP="00E27857">
            <w:pPr>
              <w:rPr>
                <w:bCs/>
                <w:sz w:val="22"/>
                <w:szCs w:val="22"/>
                <w:lang w:eastAsia="en-IN"/>
              </w:rPr>
            </w:pPr>
            <w:r w:rsidRPr="00567B75">
              <w:rPr>
                <w:color w:val="0D0D0D"/>
                <w:sz w:val="22"/>
                <w:szCs w:val="22"/>
                <w:lang w:eastAsia="en-IN"/>
              </w:rPr>
              <w:t>Students will develop a comprehensive understanding of operating system principles and mechanisms, enabling them to design, implement, and manage efficient and reliable computer systems.</w:t>
            </w:r>
          </w:p>
        </w:tc>
      </w:tr>
      <w:tr w:rsidR="00E27857" w:rsidRPr="00567B75" w14:paraId="62E08B25" w14:textId="77777777" w:rsidTr="00E27857">
        <w:tc>
          <w:tcPr>
            <w:tcW w:w="2551" w:type="dxa"/>
            <w:shd w:val="clear" w:color="auto" w:fill="auto"/>
          </w:tcPr>
          <w:p w14:paraId="765B9219"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3200C70A" w14:textId="77777777" w:rsidR="00E27857" w:rsidRPr="00567B75" w:rsidRDefault="00E27857" w:rsidP="00E27857">
            <w:pPr>
              <w:widowControl w:val="0"/>
              <w:rPr>
                <w:sz w:val="22"/>
                <w:szCs w:val="22"/>
                <w:lang w:val="en-IN" w:eastAsia="en-IN"/>
              </w:rPr>
            </w:pPr>
            <w:r w:rsidRPr="00567B75">
              <w:rPr>
                <w:bCs/>
                <w:sz w:val="22"/>
                <w:szCs w:val="22"/>
                <w:lang w:bidi="hi-IN"/>
              </w:rPr>
              <w:t>Quiz /Assignment/ MSE / ESE</w:t>
            </w:r>
          </w:p>
        </w:tc>
      </w:tr>
    </w:tbl>
    <w:p w14:paraId="5B46F357" w14:textId="77777777" w:rsidR="00E27857" w:rsidRPr="00567B75" w:rsidRDefault="00E27857" w:rsidP="00E27857">
      <w:pPr>
        <w:rPr>
          <w:b/>
          <w:bCs/>
          <w:sz w:val="22"/>
          <w:szCs w:val="22"/>
        </w:rPr>
      </w:pPr>
    </w:p>
    <w:p w14:paraId="4BF235D5" w14:textId="77777777" w:rsidR="00E27857" w:rsidRPr="00567B75" w:rsidRDefault="00E27857" w:rsidP="00E27857">
      <w:pPr>
        <w:rPr>
          <w:sz w:val="22"/>
          <w:szCs w:val="22"/>
        </w:rPr>
      </w:pPr>
      <w:r w:rsidRPr="00567B75">
        <w:rPr>
          <w:b/>
          <w:sz w:val="22"/>
          <w:szCs w:val="22"/>
        </w:rPr>
        <w:t>Text Books:</w:t>
      </w:r>
    </w:p>
    <w:p w14:paraId="2608156E" w14:textId="77777777" w:rsidR="00E27857" w:rsidRPr="00567B75" w:rsidRDefault="00E27857" w:rsidP="00E27857">
      <w:pPr>
        <w:numPr>
          <w:ilvl w:val="0"/>
          <w:numId w:val="37"/>
        </w:numPr>
        <w:rPr>
          <w:sz w:val="22"/>
          <w:szCs w:val="22"/>
        </w:rPr>
      </w:pPr>
      <w:proofErr w:type="spellStart"/>
      <w:r w:rsidRPr="00567B75">
        <w:rPr>
          <w:color w:val="21282D"/>
          <w:sz w:val="22"/>
          <w:szCs w:val="22"/>
        </w:rPr>
        <w:t>Silberschatz</w:t>
      </w:r>
      <w:proofErr w:type="spellEnd"/>
      <w:r w:rsidRPr="00567B75">
        <w:rPr>
          <w:color w:val="21282D"/>
          <w:sz w:val="22"/>
          <w:szCs w:val="22"/>
        </w:rPr>
        <w:t>, P. B. Galvin and G. Gagne, Operating System Concepts, 8th Ed, John Wiley &amp; Sons, 2010.</w:t>
      </w:r>
    </w:p>
    <w:p w14:paraId="1F2AE9C4" w14:textId="77777777" w:rsidR="00E27857" w:rsidRPr="00567B75" w:rsidRDefault="00E27857" w:rsidP="00E27857">
      <w:pPr>
        <w:numPr>
          <w:ilvl w:val="0"/>
          <w:numId w:val="37"/>
        </w:numPr>
        <w:rPr>
          <w:sz w:val="22"/>
          <w:szCs w:val="22"/>
        </w:rPr>
      </w:pPr>
      <w:r w:rsidRPr="00567B75">
        <w:rPr>
          <w:color w:val="0F1111"/>
          <w:sz w:val="22"/>
          <w:szCs w:val="22"/>
        </w:rPr>
        <w:t>A. S. Tenenbaum, Modern Operating Systems, 2nd Ed, Prentice Hall of India, 2001.</w:t>
      </w:r>
    </w:p>
    <w:p w14:paraId="4C56BEA6" w14:textId="77777777" w:rsidR="00E27857" w:rsidRPr="00567B75" w:rsidRDefault="00E27857" w:rsidP="00E27857">
      <w:pPr>
        <w:rPr>
          <w:sz w:val="22"/>
          <w:szCs w:val="22"/>
        </w:rPr>
      </w:pPr>
    </w:p>
    <w:p w14:paraId="36DCB3DB" w14:textId="77777777" w:rsidR="00E27857" w:rsidRPr="00567B75" w:rsidRDefault="00E27857" w:rsidP="00E27857">
      <w:pPr>
        <w:rPr>
          <w:b/>
          <w:bCs/>
          <w:sz w:val="22"/>
          <w:szCs w:val="22"/>
        </w:rPr>
      </w:pPr>
      <w:r w:rsidRPr="00567B75">
        <w:rPr>
          <w:b/>
          <w:bCs/>
          <w:sz w:val="22"/>
          <w:szCs w:val="22"/>
        </w:rPr>
        <w:t>Reference Books:</w:t>
      </w:r>
    </w:p>
    <w:p w14:paraId="4BECB253" w14:textId="77777777" w:rsidR="00E27857" w:rsidRPr="00567B75" w:rsidRDefault="00E27857" w:rsidP="00E27857">
      <w:pPr>
        <w:numPr>
          <w:ilvl w:val="0"/>
          <w:numId w:val="38"/>
        </w:numPr>
        <w:rPr>
          <w:sz w:val="22"/>
          <w:szCs w:val="22"/>
        </w:rPr>
      </w:pPr>
      <w:r w:rsidRPr="00567B75">
        <w:rPr>
          <w:color w:val="0F1111"/>
          <w:sz w:val="22"/>
          <w:szCs w:val="22"/>
        </w:rPr>
        <w:t xml:space="preserve">H. M. </w:t>
      </w:r>
      <w:proofErr w:type="spellStart"/>
      <w:r w:rsidRPr="00567B75">
        <w:rPr>
          <w:color w:val="0F1111"/>
          <w:sz w:val="22"/>
          <w:szCs w:val="22"/>
        </w:rPr>
        <w:t>Deitel</w:t>
      </w:r>
      <w:proofErr w:type="spellEnd"/>
      <w:r w:rsidRPr="00567B75">
        <w:rPr>
          <w:color w:val="0F1111"/>
          <w:sz w:val="22"/>
          <w:szCs w:val="22"/>
        </w:rPr>
        <w:t xml:space="preserve">, P. J. </w:t>
      </w:r>
      <w:proofErr w:type="spellStart"/>
      <w:r w:rsidRPr="00567B75">
        <w:rPr>
          <w:color w:val="0F1111"/>
          <w:sz w:val="22"/>
          <w:szCs w:val="22"/>
        </w:rPr>
        <w:t>Deitel</w:t>
      </w:r>
      <w:proofErr w:type="spellEnd"/>
      <w:r w:rsidRPr="00567B75">
        <w:rPr>
          <w:color w:val="0F1111"/>
          <w:sz w:val="22"/>
          <w:szCs w:val="22"/>
        </w:rPr>
        <w:t xml:space="preserve"> and D. R. </w:t>
      </w:r>
      <w:proofErr w:type="spellStart"/>
      <w:r w:rsidRPr="00567B75">
        <w:rPr>
          <w:color w:val="0F1111"/>
          <w:sz w:val="22"/>
          <w:szCs w:val="22"/>
        </w:rPr>
        <w:t>Choﬀness</w:t>
      </w:r>
      <w:proofErr w:type="spellEnd"/>
      <w:r w:rsidRPr="00567B75">
        <w:rPr>
          <w:color w:val="0F1111"/>
          <w:sz w:val="22"/>
          <w:szCs w:val="22"/>
        </w:rPr>
        <w:t>, Operating Systems, 3rd Ed, Prentice Hall, 2004.</w:t>
      </w:r>
    </w:p>
    <w:p w14:paraId="5281E4DB" w14:textId="77777777" w:rsidR="00E27857" w:rsidRPr="00567B75" w:rsidRDefault="00E27857" w:rsidP="00E27857">
      <w:pPr>
        <w:numPr>
          <w:ilvl w:val="0"/>
          <w:numId w:val="38"/>
        </w:numPr>
        <w:rPr>
          <w:sz w:val="22"/>
          <w:szCs w:val="22"/>
        </w:rPr>
      </w:pPr>
      <w:r w:rsidRPr="00567B75">
        <w:rPr>
          <w:color w:val="0F1111"/>
          <w:sz w:val="22"/>
          <w:szCs w:val="22"/>
        </w:rPr>
        <w:t>W. Stallings, Operating Systems: Internal and Design Principles, 5th Ed, Prentice Hall, 2005.</w:t>
      </w:r>
    </w:p>
    <w:p w14:paraId="5C358311" w14:textId="77777777" w:rsidR="00E27857" w:rsidRPr="00567B75" w:rsidRDefault="00E27857" w:rsidP="00E27857">
      <w:pPr>
        <w:numPr>
          <w:ilvl w:val="0"/>
          <w:numId w:val="38"/>
        </w:numPr>
        <w:rPr>
          <w:sz w:val="22"/>
          <w:szCs w:val="22"/>
        </w:rPr>
      </w:pPr>
      <w:r w:rsidRPr="00567B75">
        <w:rPr>
          <w:color w:val="0F1111"/>
          <w:sz w:val="22"/>
          <w:szCs w:val="22"/>
        </w:rPr>
        <w:t>M. J. Bach, The Design of the UNIX Operating System, Prentice Hall of India, 1994.</w:t>
      </w:r>
    </w:p>
    <w:p w14:paraId="36FAE98E" w14:textId="7ABE4C18" w:rsidR="00E27857" w:rsidRDefault="00E27857">
      <w:pPr>
        <w:spacing w:after="160" w:line="259" w:lineRule="auto"/>
        <w:rPr>
          <w:sz w:val="22"/>
          <w:szCs w:val="22"/>
        </w:rPr>
      </w:pPr>
      <w:r>
        <w:rPr>
          <w:sz w:val="22"/>
          <w:szCs w:val="22"/>
        </w:rPr>
        <w:br w:type="page"/>
      </w:r>
    </w:p>
    <w:tbl>
      <w:tblPr>
        <w:tblW w:w="9492" w:type="dxa"/>
        <w:jc w:val="center"/>
        <w:tblLayout w:type="fixed"/>
        <w:tblLook w:val="04A0" w:firstRow="1" w:lastRow="0" w:firstColumn="1" w:lastColumn="0" w:noHBand="0" w:noVBand="1"/>
      </w:tblPr>
      <w:tblGrid>
        <w:gridCol w:w="643"/>
        <w:gridCol w:w="1190"/>
        <w:gridCol w:w="4253"/>
        <w:gridCol w:w="851"/>
        <w:gridCol w:w="852"/>
        <w:gridCol w:w="851"/>
        <w:gridCol w:w="852"/>
      </w:tblGrid>
      <w:tr w:rsidR="00E27857" w:rsidRPr="000E7F3F" w14:paraId="2F581E1E"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6D27298E" w14:textId="77777777" w:rsidR="00E27857" w:rsidRPr="000E7F3F" w:rsidRDefault="00E27857" w:rsidP="00E27857">
            <w:pPr>
              <w:jc w:val="center"/>
              <w:rPr>
                <w:b/>
                <w:bCs/>
              </w:rPr>
            </w:pPr>
            <w:r w:rsidRPr="000E7F3F">
              <w:rPr>
                <w:b/>
                <w:bCs/>
              </w:rPr>
              <w:lastRenderedPageBreak/>
              <w:t>Sl. No.</w:t>
            </w:r>
          </w:p>
        </w:tc>
        <w:tc>
          <w:tcPr>
            <w:tcW w:w="1190" w:type="dxa"/>
            <w:tcBorders>
              <w:top w:val="single" w:sz="8" w:space="0" w:color="auto"/>
              <w:left w:val="nil"/>
              <w:bottom w:val="single" w:sz="8" w:space="0" w:color="auto"/>
              <w:right w:val="single" w:sz="8" w:space="0" w:color="auto"/>
            </w:tcBorders>
            <w:noWrap/>
            <w:vAlign w:val="center"/>
            <w:hideMark/>
          </w:tcPr>
          <w:p w14:paraId="1272187C" w14:textId="77777777" w:rsidR="00E27857" w:rsidRPr="000E7F3F" w:rsidRDefault="00E27857" w:rsidP="00E27857">
            <w:pPr>
              <w:jc w:val="center"/>
              <w:rPr>
                <w:b/>
                <w:bCs/>
              </w:rPr>
            </w:pPr>
            <w:r w:rsidRPr="000E7F3F">
              <w:rPr>
                <w:b/>
                <w:bCs/>
              </w:rPr>
              <w:t>Subject Code</w:t>
            </w:r>
          </w:p>
        </w:tc>
        <w:tc>
          <w:tcPr>
            <w:tcW w:w="4253" w:type="dxa"/>
            <w:tcBorders>
              <w:top w:val="single" w:sz="8" w:space="0" w:color="auto"/>
              <w:left w:val="nil"/>
              <w:bottom w:val="single" w:sz="8" w:space="0" w:color="auto"/>
              <w:right w:val="single" w:sz="8" w:space="0" w:color="auto"/>
            </w:tcBorders>
            <w:noWrap/>
            <w:vAlign w:val="center"/>
            <w:hideMark/>
          </w:tcPr>
          <w:p w14:paraId="3E22161A" w14:textId="77777777" w:rsidR="00E27857" w:rsidRPr="000E7F3F" w:rsidRDefault="00E27857" w:rsidP="00E27857">
            <w:pPr>
              <w:jc w:val="center"/>
              <w:rPr>
                <w:b/>
                <w:bCs/>
              </w:rPr>
            </w:pPr>
            <w:r w:rsidRPr="000E7F3F">
              <w:rPr>
                <w:b/>
                <w:bCs/>
              </w:rPr>
              <w:t>SEMESTER VI</w:t>
            </w:r>
          </w:p>
        </w:tc>
        <w:tc>
          <w:tcPr>
            <w:tcW w:w="851" w:type="dxa"/>
            <w:tcBorders>
              <w:top w:val="single" w:sz="8" w:space="0" w:color="auto"/>
              <w:left w:val="nil"/>
              <w:bottom w:val="single" w:sz="8" w:space="0" w:color="auto"/>
              <w:right w:val="single" w:sz="8" w:space="0" w:color="auto"/>
            </w:tcBorders>
            <w:noWrap/>
            <w:vAlign w:val="center"/>
            <w:hideMark/>
          </w:tcPr>
          <w:p w14:paraId="3CB6C11B" w14:textId="77777777" w:rsidR="00E27857" w:rsidRPr="000E7F3F" w:rsidRDefault="00E27857" w:rsidP="00E27857">
            <w:pPr>
              <w:jc w:val="center"/>
              <w:rPr>
                <w:b/>
                <w:bCs/>
              </w:rPr>
            </w:pPr>
            <w:r w:rsidRPr="000E7F3F">
              <w:rPr>
                <w:b/>
                <w:bCs/>
              </w:rPr>
              <w:t>L</w:t>
            </w:r>
          </w:p>
        </w:tc>
        <w:tc>
          <w:tcPr>
            <w:tcW w:w="852" w:type="dxa"/>
            <w:tcBorders>
              <w:top w:val="single" w:sz="8" w:space="0" w:color="auto"/>
              <w:left w:val="nil"/>
              <w:bottom w:val="single" w:sz="8" w:space="0" w:color="auto"/>
              <w:right w:val="single" w:sz="8" w:space="0" w:color="auto"/>
            </w:tcBorders>
            <w:noWrap/>
            <w:vAlign w:val="center"/>
            <w:hideMark/>
          </w:tcPr>
          <w:p w14:paraId="4A1B0498" w14:textId="77777777" w:rsidR="00E27857" w:rsidRPr="000E7F3F" w:rsidRDefault="00E27857" w:rsidP="00E27857">
            <w:pPr>
              <w:jc w:val="center"/>
              <w:rPr>
                <w:b/>
                <w:bCs/>
              </w:rPr>
            </w:pPr>
            <w:r w:rsidRPr="000E7F3F">
              <w:rPr>
                <w:b/>
                <w:bCs/>
              </w:rPr>
              <w:t>T</w:t>
            </w:r>
          </w:p>
        </w:tc>
        <w:tc>
          <w:tcPr>
            <w:tcW w:w="851" w:type="dxa"/>
            <w:tcBorders>
              <w:top w:val="single" w:sz="8" w:space="0" w:color="auto"/>
              <w:left w:val="nil"/>
              <w:bottom w:val="single" w:sz="8" w:space="0" w:color="auto"/>
              <w:right w:val="single" w:sz="8" w:space="0" w:color="auto"/>
            </w:tcBorders>
            <w:noWrap/>
            <w:vAlign w:val="center"/>
            <w:hideMark/>
          </w:tcPr>
          <w:p w14:paraId="098C289E" w14:textId="77777777" w:rsidR="00E27857" w:rsidRPr="000E7F3F" w:rsidRDefault="00E27857" w:rsidP="00E27857">
            <w:pPr>
              <w:jc w:val="center"/>
              <w:rPr>
                <w:b/>
                <w:bCs/>
              </w:rPr>
            </w:pPr>
            <w:r w:rsidRPr="000E7F3F">
              <w:rPr>
                <w:b/>
                <w:bCs/>
              </w:rPr>
              <w:t>P</w:t>
            </w:r>
          </w:p>
        </w:tc>
        <w:tc>
          <w:tcPr>
            <w:tcW w:w="852" w:type="dxa"/>
            <w:tcBorders>
              <w:top w:val="single" w:sz="8" w:space="0" w:color="auto"/>
              <w:left w:val="nil"/>
              <w:bottom w:val="single" w:sz="8" w:space="0" w:color="auto"/>
              <w:right w:val="single" w:sz="8" w:space="0" w:color="auto"/>
            </w:tcBorders>
            <w:noWrap/>
            <w:vAlign w:val="center"/>
            <w:hideMark/>
          </w:tcPr>
          <w:p w14:paraId="60FEF05E" w14:textId="77777777" w:rsidR="00E27857" w:rsidRPr="000E7F3F" w:rsidRDefault="00E27857" w:rsidP="00E27857">
            <w:pPr>
              <w:jc w:val="center"/>
              <w:rPr>
                <w:b/>
                <w:bCs/>
              </w:rPr>
            </w:pPr>
            <w:r w:rsidRPr="000E7F3F">
              <w:rPr>
                <w:b/>
                <w:bCs/>
              </w:rPr>
              <w:t>C</w:t>
            </w:r>
          </w:p>
        </w:tc>
      </w:tr>
      <w:tr w:rsidR="00E27857" w:rsidRPr="000E7F3F" w14:paraId="2EC7E607"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628821D0" w14:textId="77777777" w:rsidR="00E27857" w:rsidRPr="000E7F3F" w:rsidRDefault="00E27857" w:rsidP="00E27857">
            <w:pPr>
              <w:jc w:val="center"/>
            </w:pPr>
            <w:r w:rsidRPr="000E7F3F">
              <w:t>1.</w:t>
            </w:r>
          </w:p>
        </w:tc>
        <w:tc>
          <w:tcPr>
            <w:tcW w:w="1190" w:type="dxa"/>
            <w:tcBorders>
              <w:top w:val="nil"/>
              <w:left w:val="nil"/>
              <w:bottom w:val="single" w:sz="8" w:space="0" w:color="auto"/>
              <w:right w:val="single" w:sz="8" w:space="0" w:color="auto"/>
            </w:tcBorders>
            <w:noWrap/>
            <w:vAlign w:val="center"/>
            <w:hideMark/>
          </w:tcPr>
          <w:p w14:paraId="1B861C41" w14:textId="77777777" w:rsidR="00E27857" w:rsidRPr="000E7F3F" w:rsidRDefault="00E27857" w:rsidP="00E27857">
            <w:r w:rsidRPr="000E7F3F">
              <w:t>MA3201</w:t>
            </w:r>
          </w:p>
        </w:tc>
        <w:tc>
          <w:tcPr>
            <w:tcW w:w="4253" w:type="dxa"/>
            <w:tcBorders>
              <w:top w:val="nil"/>
              <w:left w:val="nil"/>
              <w:bottom w:val="single" w:sz="8" w:space="0" w:color="auto"/>
              <w:right w:val="single" w:sz="8" w:space="0" w:color="auto"/>
            </w:tcBorders>
            <w:hideMark/>
          </w:tcPr>
          <w:p w14:paraId="02F6AE7A" w14:textId="77777777" w:rsidR="00E27857" w:rsidRPr="000E7F3F" w:rsidRDefault="00E27857" w:rsidP="00E27857">
            <w:r w:rsidRPr="000E7F3F">
              <w:t>Number Theory and Cryptography</w:t>
            </w:r>
          </w:p>
        </w:tc>
        <w:tc>
          <w:tcPr>
            <w:tcW w:w="851" w:type="dxa"/>
            <w:tcBorders>
              <w:top w:val="nil"/>
              <w:left w:val="nil"/>
              <w:bottom w:val="single" w:sz="8" w:space="0" w:color="auto"/>
              <w:right w:val="single" w:sz="8" w:space="0" w:color="auto"/>
            </w:tcBorders>
            <w:noWrap/>
            <w:hideMark/>
          </w:tcPr>
          <w:p w14:paraId="4C902F06"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5268D591"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1AD60B19"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20747562" w14:textId="77777777" w:rsidR="00E27857" w:rsidRPr="000E7F3F" w:rsidRDefault="00E27857" w:rsidP="00E27857">
            <w:pPr>
              <w:jc w:val="center"/>
            </w:pPr>
            <w:r w:rsidRPr="000E7F3F">
              <w:t>3</w:t>
            </w:r>
          </w:p>
        </w:tc>
      </w:tr>
      <w:tr w:rsidR="00E27857" w:rsidRPr="000E7F3F" w14:paraId="32984B9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5D06193" w14:textId="77777777" w:rsidR="00E27857" w:rsidRPr="000E7F3F" w:rsidRDefault="00E27857" w:rsidP="00E27857">
            <w:pPr>
              <w:jc w:val="center"/>
            </w:pPr>
            <w:r w:rsidRPr="000E7F3F">
              <w:t>2.</w:t>
            </w:r>
          </w:p>
        </w:tc>
        <w:tc>
          <w:tcPr>
            <w:tcW w:w="1190" w:type="dxa"/>
            <w:tcBorders>
              <w:top w:val="nil"/>
              <w:left w:val="nil"/>
              <w:bottom w:val="single" w:sz="8" w:space="0" w:color="auto"/>
              <w:right w:val="single" w:sz="8" w:space="0" w:color="auto"/>
            </w:tcBorders>
            <w:noWrap/>
            <w:vAlign w:val="center"/>
            <w:hideMark/>
          </w:tcPr>
          <w:p w14:paraId="663C25BB" w14:textId="77777777" w:rsidR="00E27857" w:rsidRPr="000E7F3F" w:rsidRDefault="00E27857" w:rsidP="00E27857">
            <w:r w:rsidRPr="000E7F3F">
              <w:t>MA3202</w:t>
            </w:r>
          </w:p>
        </w:tc>
        <w:tc>
          <w:tcPr>
            <w:tcW w:w="4253" w:type="dxa"/>
            <w:tcBorders>
              <w:top w:val="nil"/>
              <w:left w:val="nil"/>
              <w:bottom w:val="single" w:sz="8" w:space="0" w:color="auto"/>
              <w:right w:val="single" w:sz="8" w:space="0" w:color="auto"/>
            </w:tcBorders>
            <w:hideMark/>
          </w:tcPr>
          <w:p w14:paraId="2C807544" w14:textId="77777777" w:rsidR="00E27857" w:rsidRPr="000E7F3F" w:rsidRDefault="00E27857" w:rsidP="00E27857">
            <w:r w:rsidRPr="000E7F3F">
              <w:t>Numerical Methods</w:t>
            </w:r>
          </w:p>
        </w:tc>
        <w:tc>
          <w:tcPr>
            <w:tcW w:w="851" w:type="dxa"/>
            <w:tcBorders>
              <w:top w:val="nil"/>
              <w:left w:val="nil"/>
              <w:bottom w:val="single" w:sz="8" w:space="0" w:color="auto"/>
              <w:right w:val="single" w:sz="8" w:space="0" w:color="auto"/>
            </w:tcBorders>
            <w:noWrap/>
            <w:hideMark/>
          </w:tcPr>
          <w:p w14:paraId="571F6E9E"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6BE39716"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15281238"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hideMark/>
          </w:tcPr>
          <w:p w14:paraId="3D4F9F1F" w14:textId="77777777" w:rsidR="00E27857" w:rsidRPr="000E7F3F" w:rsidRDefault="00E27857" w:rsidP="00E27857">
            <w:pPr>
              <w:jc w:val="center"/>
            </w:pPr>
            <w:r w:rsidRPr="000E7F3F">
              <w:t>4</w:t>
            </w:r>
          </w:p>
        </w:tc>
      </w:tr>
      <w:tr w:rsidR="00E27857" w:rsidRPr="000E7F3F" w14:paraId="6017933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799C0B2" w14:textId="77777777" w:rsidR="00E27857" w:rsidRPr="000E7F3F" w:rsidRDefault="00E27857" w:rsidP="00E27857">
            <w:pPr>
              <w:jc w:val="center"/>
            </w:pPr>
            <w:r w:rsidRPr="000E7F3F">
              <w:t>3.</w:t>
            </w:r>
          </w:p>
        </w:tc>
        <w:tc>
          <w:tcPr>
            <w:tcW w:w="1190" w:type="dxa"/>
            <w:tcBorders>
              <w:top w:val="nil"/>
              <w:left w:val="nil"/>
              <w:bottom w:val="single" w:sz="8" w:space="0" w:color="auto"/>
              <w:right w:val="single" w:sz="8" w:space="0" w:color="auto"/>
            </w:tcBorders>
            <w:noWrap/>
            <w:vAlign w:val="center"/>
            <w:hideMark/>
          </w:tcPr>
          <w:p w14:paraId="00822D68" w14:textId="77777777" w:rsidR="00E27857" w:rsidRPr="000E7F3F" w:rsidRDefault="00E27857" w:rsidP="00E27857">
            <w:r w:rsidRPr="000E7F3F">
              <w:t>MA3203</w:t>
            </w:r>
          </w:p>
        </w:tc>
        <w:tc>
          <w:tcPr>
            <w:tcW w:w="4253" w:type="dxa"/>
            <w:tcBorders>
              <w:top w:val="nil"/>
              <w:left w:val="nil"/>
              <w:bottom w:val="single" w:sz="8" w:space="0" w:color="auto"/>
              <w:right w:val="single" w:sz="8" w:space="0" w:color="auto"/>
            </w:tcBorders>
            <w:hideMark/>
          </w:tcPr>
          <w:p w14:paraId="1D149FDD" w14:textId="77777777" w:rsidR="00E27857" w:rsidRPr="000E7F3F" w:rsidRDefault="00E27857" w:rsidP="00E27857">
            <w:r w:rsidRPr="000E7F3F">
              <w:t>Mathematical Statistics</w:t>
            </w:r>
          </w:p>
        </w:tc>
        <w:tc>
          <w:tcPr>
            <w:tcW w:w="851" w:type="dxa"/>
            <w:tcBorders>
              <w:top w:val="nil"/>
              <w:left w:val="nil"/>
              <w:bottom w:val="single" w:sz="8" w:space="0" w:color="auto"/>
              <w:right w:val="single" w:sz="8" w:space="0" w:color="auto"/>
            </w:tcBorders>
            <w:noWrap/>
            <w:hideMark/>
          </w:tcPr>
          <w:p w14:paraId="3B4593C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hideMark/>
          </w:tcPr>
          <w:p w14:paraId="77437BB1"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hideMark/>
          </w:tcPr>
          <w:p w14:paraId="72ED2C95"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hideMark/>
          </w:tcPr>
          <w:p w14:paraId="0FD456EE" w14:textId="77777777" w:rsidR="00E27857" w:rsidRPr="000E7F3F" w:rsidRDefault="00E27857" w:rsidP="00E27857">
            <w:pPr>
              <w:jc w:val="center"/>
            </w:pPr>
            <w:r w:rsidRPr="000E7F3F">
              <w:t>3</w:t>
            </w:r>
          </w:p>
        </w:tc>
      </w:tr>
      <w:tr w:rsidR="00E27857" w:rsidRPr="000E7F3F" w14:paraId="081A8605"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0378A6DD" w14:textId="77777777" w:rsidR="00E27857" w:rsidRPr="000E7F3F" w:rsidRDefault="00E27857" w:rsidP="00E27857">
            <w:pPr>
              <w:jc w:val="center"/>
            </w:pPr>
            <w:r w:rsidRPr="000E7F3F">
              <w:t>4.</w:t>
            </w:r>
          </w:p>
        </w:tc>
        <w:tc>
          <w:tcPr>
            <w:tcW w:w="1190" w:type="dxa"/>
            <w:tcBorders>
              <w:top w:val="nil"/>
              <w:left w:val="nil"/>
              <w:bottom w:val="single" w:sz="8" w:space="0" w:color="auto"/>
              <w:right w:val="single" w:sz="8" w:space="0" w:color="auto"/>
            </w:tcBorders>
            <w:noWrap/>
            <w:vAlign w:val="center"/>
            <w:hideMark/>
          </w:tcPr>
          <w:p w14:paraId="46A630FF" w14:textId="77777777" w:rsidR="00E27857" w:rsidRPr="000E7F3F" w:rsidRDefault="00E27857" w:rsidP="00E27857">
            <w:r w:rsidRPr="000E7F3F">
              <w:t>MA3204</w:t>
            </w:r>
          </w:p>
        </w:tc>
        <w:tc>
          <w:tcPr>
            <w:tcW w:w="4253" w:type="dxa"/>
            <w:tcBorders>
              <w:top w:val="nil"/>
              <w:left w:val="nil"/>
              <w:bottom w:val="single" w:sz="8" w:space="0" w:color="auto"/>
              <w:right w:val="single" w:sz="8" w:space="0" w:color="auto"/>
            </w:tcBorders>
            <w:vAlign w:val="center"/>
            <w:hideMark/>
          </w:tcPr>
          <w:p w14:paraId="70B26FC4" w14:textId="77777777" w:rsidR="00E27857" w:rsidRPr="000E7F3F" w:rsidRDefault="00E27857" w:rsidP="00E27857">
            <w:r w:rsidRPr="000E7F3F">
              <w:t>Convex Optimization</w:t>
            </w:r>
          </w:p>
        </w:tc>
        <w:tc>
          <w:tcPr>
            <w:tcW w:w="851" w:type="dxa"/>
            <w:tcBorders>
              <w:top w:val="nil"/>
              <w:left w:val="nil"/>
              <w:bottom w:val="single" w:sz="8" w:space="0" w:color="auto"/>
              <w:right w:val="single" w:sz="8" w:space="0" w:color="auto"/>
            </w:tcBorders>
            <w:noWrap/>
            <w:vAlign w:val="center"/>
            <w:hideMark/>
          </w:tcPr>
          <w:p w14:paraId="087696D6"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4885411F"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3B2010A3"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vAlign w:val="center"/>
            <w:hideMark/>
          </w:tcPr>
          <w:p w14:paraId="582B16E7" w14:textId="77777777" w:rsidR="00E27857" w:rsidRPr="000E7F3F" w:rsidRDefault="00E27857" w:rsidP="00E27857">
            <w:pPr>
              <w:jc w:val="center"/>
            </w:pPr>
            <w:r w:rsidRPr="000E7F3F">
              <w:t>4</w:t>
            </w:r>
          </w:p>
        </w:tc>
      </w:tr>
      <w:tr w:rsidR="00E27857" w:rsidRPr="000E7F3F" w14:paraId="0007D361"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bottom"/>
            <w:hideMark/>
          </w:tcPr>
          <w:p w14:paraId="7C942915" w14:textId="77777777" w:rsidR="00E27857" w:rsidRPr="000E7F3F" w:rsidRDefault="00E27857" w:rsidP="00E27857">
            <w:pPr>
              <w:jc w:val="center"/>
            </w:pPr>
            <w:r w:rsidRPr="000E7F3F">
              <w:rPr>
                <w:bCs/>
              </w:rPr>
              <w:t>5.</w:t>
            </w:r>
          </w:p>
        </w:tc>
        <w:tc>
          <w:tcPr>
            <w:tcW w:w="1190" w:type="dxa"/>
            <w:tcBorders>
              <w:top w:val="nil"/>
              <w:left w:val="nil"/>
              <w:bottom w:val="single" w:sz="8" w:space="0" w:color="auto"/>
              <w:right w:val="single" w:sz="8" w:space="0" w:color="auto"/>
            </w:tcBorders>
            <w:noWrap/>
            <w:vAlign w:val="center"/>
            <w:hideMark/>
          </w:tcPr>
          <w:p w14:paraId="5AF8FE77" w14:textId="77777777" w:rsidR="00E27857" w:rsidRPr="000E7F3F" w:rsidRDefault="00E27857" w:rsidP="00E27857">
            <w:r w:rsidRPr="000E7F3F">
              <w:t>MA3205</w:t>
            </w:r>
          </w:p>
        </w:tc>
        <w:tc>
          <w:tcPr>
            <w:tcW w:w="4253" w:type="dxa"/>
            <w:tcBorders>
              <w:top w:val="nil"/>
              <w:left w:val="nil"/>
              <w:bottom w:val="single" w:sz="8" w:space="0" w:color="auto"/>
              <w:right w:val="single" w:sz="8" w:space="0" w:color="auto"/>
            </w:tcBorders>
            <w:vAlign w:val="center"/>
            <w:hideMark/>
          </w:tcPr>
          <w:p w14:paraId="1D47148B" w14:textId="77777777" w:rsidR="00E27857" w:rsidRPr="000E7F3F" w:rsidRDefault="00E27857" w:rsidP="00E27857">
            <w:r w:rsidRPr="000E7F3F">
              <w:rPr>
                <w:bCs/>
              </w:rPr>
              <w:t>Functional Analysis</w:t>
            </w:r>
          </w:p>
        </w:tc>
        <w:tc>
          <w:tcPr>
            <w:tcW w:w="851" w:type="dxa"/>
            <w:tcBorders>
              <w:top w:val="nil"/>
              <w:left w:val="nil"/>
              <w:bottom w:val="single" w:sz="8" w:space="0" w:color="auto"/>
              <w:right w:val="single" w:sz="8" w:space="0" w:color="auto"/>
            </w:tcBorders>
            <w:noWrap/>
            <w:vAlign w:val="center"/>
            <w:hideMark/>
          </w:tcPr>
          <w:p w14:paraId="4AEBCEE5"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536CFC16"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170FAA1E" w14:textId="77777777" w:rsidR="00E27857" w:rsidRPr="000E7F3F" w:rsidRDefault="00E27857" w:rsidP="00E27857">
            <w:pPr>
              <w:jc w:val="center"/>
            </w:pPr>
            <w:r w:rsidRPr="000E7F3F">
              <w:t>0</w:t>
            </w:r>
          </w:p>
        </w:tc>
        <w:tc>
          <w:tcPr>
            <w:tcW w:w="852" w:type="dxa"/>
            <w:tcBorders>
              <w:top w:val="nil"/>
              <w:left w:val="nil"/>
              <w:bottom w:val="single" w:sz="8" w:space="0" w:color="auto"/>
              <w:right w:val="single" w:sz="8" w:space="0" w:color="auto"/>
            </w:tcBorders>
            <w:noWrap/>
            <w:vAlign w:val="center"/>
            <w:hideMark/>
          </w:tcPr>
          <w:p w14:paraId="4EFDF75F" w14:textId="77777777" w:rsidR="00E27857" w:rsidRPr="000E7F3F" w:rsidRDefault="00E27857" w:rsidP="00E27857">
            <w:pPr>
              <w:jc w:val="center"/>
            </w:pPr>
            <w:r w:rsidRPr="000E7F3F">
              <w:t>3</w:t>
            </w:r>
          </w:p>
        </w:tc>
      </w:tr>
      <w:tr w:rsidR="00E27857" w:rsidRPr="000E7F3F" w14:paraId="44632B8A"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744D7E0" w14:textId="77777777" w:rsidR="00E27857" w:rsidRPr="000E7F3F" w:rsidRDefault="00E27857" w:rsidP="00E27857">
            <w:pPr>
              <w:jc w:val="center"/>
            </w:pPr>
            <w:r w:rsidRPr="000E7F3F">
              <w:t>6.</w:t>
            </w:r>
          </w:p>
        </w:tc>
        <w:tc>
          <w:tcPr>
            <w:tcW w:w="1190" w:type="dxa"/>
            <w:tcBorders>
              <w:top w:val="nil"/>
              <w:left w:val="nil"/>
              <w:bottom w:val="single" w:sz="8" w:space="0" w:color="auto"/>
              <w:right w:val="single" w:sz="8" w:space="0" w:color="auto"/>
            </w:tcBorders>
            <w:noWrap/>
            <w:vAlign w:val="center"/>
            <w:hideMark/>
          </w:tcPr>
          <w:p w14:paraId="371A8997" w14:textId="77777777" w:rsidR="00E27857" w:rsidRPr="000E7F3F" w:rsidRDefault="00E27857" w:rsidP="00E27857">
            <w:r w:rsidRPr="000E7F3F">
              <w:t>MA3206</w:t>
            </w:r>
          </w:p>
        </w:tc>
        <w:tc>
          <w:tcPr>
            <w:tcW w:w="4253" w:type="dxa"/>
            <w:tcBorders>
              <w:top w:val="nil"/>
              <w:left w:val="nil"/>
              <w:bottom w:val="single" w:sz="8" w:space="0" w:color="auto"/>
              <w:right w:val="single" w:sz="8" w:space="0" w:color="auto"/>
            </w:tcBorders>
            <w:vAlign w:val="center"/>
            <w:hideMark/>
          </w:tcPr>
          <w:p w14:paraId="101D2579" w14:textId="77777777" w:rsidR="00E27857" w:rsidRPr="000E7F3F" w:rsidRDefault="00E27857" w:rsidP="00E27857">
            <w:r w:rsidRPr="000E7F3F">
              <w:t>Artificial Intelligence</w:t>
            </w:r>
          </w:p>
        </w:tc>
        <w:tc>
          <w:tcPr>
            <w:tcW w:w="851" w:type="dxa"/>
            <w:tcBorders>
              <w:top w:val="nil"/>
              <w:left w:val="nil"/>
              <w:bottom w:val="single" w:sz="8" w:space="0" w:color="auto"/>
              <w:right w:val="single" w:sz="8" w:space="0" w:color="auto"/>
            </w:tcBorders>
            <w:noWrap/>
            <w:vAlign w:val="center"/>
            <w:hideMark/>
          </w:tcPr>
          <w:p w14:paraId="49334E9A" w14:textId="77777777" w:rsidR="00E27857" w:rsidRPr="000E7F3F" w:rsidRDefault="00E27857" w:rsidP="00E27857">
            <w:pPr>
              <w:jc w:val="center"/>
            </w:pPr>
            <w:r w:rsidRPr="000E7F3F">
              <w:t>3</w:t>
            </w:r>
          </w:p>
        </w:tc>
        <w:tc>
          <w:tcPr>
            <w:tcW w:w="852" w:type="dxa"/>
            <w:tcBorders>
              <w:top w:val="nil"/>
              <w:left w:val="nil"/>
              <w:bottom w:val="single" w:sz="8" w:space="0" w:color="auto"/>
              <w:right w:val="single" w:sz="8" w:space="0" w:color="auto"/>
            </w:tcBorders>
            <w:noWrap/>
            <w:vAlign w:val="center"/>
            <w:hideMark/>
          </w:tcPr>
          <w:p w14:paraId="505B33E6" w14:textId="77777777" w:rsidR="00E27857" w:rsidRPr="000E7F3F" w:rsidRDefault="00E27857" w:rsidP="00E27857">
            <w:pPr>
              <w:jc w:val="center"/>
            </w:pPr>
            <w:r w:rsidRPr="000E7F3F">
              <w:t>0</w:t>
            </w:r>
          </w:p>
        </w:tc>
        <w:tc>
          <w:tcPr>
            <w:tcW w:w="851" w:type="dxa"/>
            <w:tcBorders>
              <w:top w:val="nil"/>
              <w:left w:val="nil"/>
              <w:bottom w:val="single" w:sz="8" w:space="0" w:color="auto"/>
              <w:right w:val="single" w:sz="8" w:space="0" w:color="auto"/>
            </w:tcBorders>
            <w:noWrap/>
            <w:vAlign w:val="center"/>
            <w:hideMark/>
          </w:tcPr>
          <w:p w14:paraId="55E2E31C" w14:textId="77777777" w:rsidR="00E27857" w:rsidRPr="000E7F3F" w:rsidRDefault="00E27857" w:rsidP="00E27857">
            <w:pPr>
              <w:jc w:val="center"/>
            </w:pPr>
            <w:r w:rsidRPr="000E7F3F">
              <w:t>2</w:t>
            </w:r>
          </w:p>
        </w:tc>
        <w:tc>
          <w:tcPr>
            <w:tcW w:w="852" w:type="dxa"/>
            <w:tcBorders>
              <w:top w:val="nil"/>
              <w:left w:val="nil"/>
              <w:bottom w:val="single" w:sz="8" w:space="0" w:color="auto"/>
              <w:right w:val="single" w:sz="8" w:space="0" w:color="auto"/>
            </w:tcBorders>
            <w:noWrap/>
            <w:vAlign w:val="center"/>
            <w:hideMark/>
          </w:tcPr>
          <w:p w14:paraId="7C2F79DE" w14:textId="77777777" w:rsidR="00E27857" w:rsidRPr="000E7F3F" w:rsidRDefault="00E27857" w:rsidP="00E27857">
            <w:pPr>
              <w:jc w:val="center"/>
            </w:pPr>
            <w:r w:rsidRPr="000E7F3F">
              <w:t>4</w:t>
            </w:r>
          </w:p>
        </w:tc>
      </w:tr>
      <w:tr w:rsidR="00E27857" w:rsidRPr="000E7F3F" w14:paraId="5891DAEC" w14:textId="77777777" w:rsidTr="00E27857">
        <w:trPr>
          <w:trHeight w:val="240"/>
          <w:jc w:val="center"/>
        </w:trPr>
        <w:tc>
          <w:tcPr>
            <w:tcW w:w="6086" w:type="dxa"/>
            <w:gridSpan w:val="3"/>
            <w:tcBorders>
              <w:top w:val="nil"/>
              <w:left w:val="single" w:sz="8" w:space="0" w:color="auto"/>
              <w:bottom w:val="single" w:sz="8" w:space="0" w:color="auto"/>
              <w:right w:val="single" w:sz="8" w:space="0" w:color="auto"/>
            </w:tcBorders>
            <w:noWrap/>
            <w:vAlign w:val="bottom"/>
            <w:hideMark/>
          </w:tcPr>
          <w:p w14:paraId="2B8A2A92" w14:textId="77777777" w:rsidR="00E27857" w:rsidRPr="000E7F3F" w:rsidRDefault="00E27857" w:rsidP="00E27857">
            <w:pPr>
              <w:jc w:val="center"/>
            </w:pPr>
            <w:r w:rsidRPr="000E7F3F">
              <w:rPr>
                <w:b/>
                <w:bCs/>
              </w:rPr>
              <w:t>TOTAL</w:t>
            </w:r>
          </w:p>
        </w:tc>
        <w:tc>
          <w:tcPr>
            <w:tcW w:w="851" w:type="dxa"/>
            <w:tcBorders>
              <w:top w:val="nil"/>
              <w:left w:val="nil"/>
              <w:bottom w:val="single" w:sz="8" w:space="0" w:color="auto"/>
              <w:right w:val="single" w:sz="8" w:space="0" w:color="auto"/>
            </w:tcBorders>
            <w:noWrap/>
            <w:vAlign w:val="center"/>
            <w:hideMark/>
          </w:tcPr>
          <w:p w14:paraId="6E8FE9EB" w14:textId="77777777" w:rsidR="00E27857" w:rsidRPr="000E7F3F" w:rsidRDefault="00E27857" w:rsidP="00E27857">
            <w:pPr>
              <w:jc w:val="center"/>
              <w:rPr>
                <w:b/>
                <w:bCs/>
              </w:rPr>
            </w:pPr>
            <w:r w:rsidRPr="000E7F3F">
              <w:rPr>
                <w:b/>
                <w:bCs/>
              </w:rPr>
              <w:t>18</w:t>
            </w:r>
          </w:p>
        </w:tc>
        <w:tc>
          <w:tcPr>
            <w:tcW w:w="852" w:type="dxa"/>
            <w:tcBorders>
              <w:top w:val="nil"/>
              <w:left w:val="nil"/>
              <w:bottom w:val="single" w:sz="8" w:space="0" w:color="auto"/>
              <w:right w:val="single" w:sz="8" w:space="0" w:color="auto"/>
            </w:tcBorders>
            <w:noWrap/>
            <w:vAlign w:val="center"/>
            <w:hideMark/>
          </w:tcPr>
          <w:p w14:paraId="220DD622" w14:textId="77777777" w:rsidR="00E27857" w:rsidRPr="000E7F3F" w:rsidRDefault="00E27857" w:rsidP="00E27857">
            <w:pPr>
              <w:jc w:val="center"/>
              <w:rPr>
                <w:b/>
                <w:bCs/>
              </w:rPr>
            </w:pPr>
            <w:r w:rsidRPr="000E7F3F">
              <w:rPr>
                <w:b/>
                <w:bCs/>
              </w:rPr>
              <w:t>0</w:t>
            </w:r>
          </w:p>
        </w:tc>
        <w:tc>
          <w:tcPr>
            <w:tcW w:w="851" w:type="dxa"/>
            <w:tcBorders>
              <w:top w:val="nil"/>
              <w:left w:val="nil"/>
              <w:bottom w:val="single" w:sz="8" w:space="0" w:color="auto"/>
              <w:right w:val="single" w:sz="8" w:space="0" w:color="auto"/>
            </w:tcBorders>
            <w:noWrap/>
            <w:vAlign w:val="center"/>
            <w:hideMark/>
          </w:tcPr>
          <w:p w14:paraId="07DC9046" w14:textId="77777777" w:rsidR="00E27857" w:rsidRPr="000E7F3F" w:rsidRDefault="00E27857" w:rsidP="00E27857">
            <w:pPr>
              <w:jc w:val="center"/>
              <w:rPr>
                <w:b/>
                <w:bCs/>
              </w:rPr>
            </w:pPr>
            <w:r w:rsidRPr="000E7F3F">
              <w:rPr>
                <w:b/>
                <w:bCs/>
              </w:rPr>
              <w:t>6</w:t>
            </w:r>
          </w:p>
        </w:tc>
        <w:tc>
          <w:tcPr>
            <w:tcW w:w="852" w:type="dxa"/>
            <w:tcBorders>
              <w:top w:val="nil"/>
              <w:left w:val="nil"/>
              <w:bottom w:val="single" w:sz="8" w:space="0" w:color="auto"/>
              <w:right w:val="single" w:sz="8" w:space="0" w:color="auto"/>
            </w:tcBorders>
            <w:noWrap/>
            <w:vAlign w:val="center"/>
            <w:hideMark/>
          </w:tcPr>
          <w:p w14:paraId="33979091" w14:textId="77777777" w:rsidR="00E27857" w:rsidRPr="000E7F3F" w:rsidRDefault="00E27857" w:rsidP="00E27857">
            <w:pPr>
              <w:jc w:val="center"/>
              <w:rPr>
                <w:b/>
                <w:bCs/>
              </w:rPr>
            </w:pPr>
            <w:r w:rsidRPr="000E7F3F">
              <w:rPr>
                <w:b/>
                <w:bCs/>
              </w:rPr>
              <w:t>21</w:t>
            </w:r>
          </w:p>
        </w:tc>
      </w:tr>
    </w:tbl>
    <w:p w14:paraId="717A203D" w14:textId="05E21350" w:rsidR="00E27857" w:rsidRDefault="00E27857" w:rsidP="00E27857">
      <w:pPr>
        <w:rPr>
          <w:sz w:val="22"/>
          <w:szCs w:val="22"/>
        </w:rPr>
      </w:pPr>
    </w:p>
    <w:p w14:paraId="4D0B9FA1" w14:textId="77777777" w:rsidR="00E27857" w:rsidRDefault="00E27857">
      <w:pPr>
        <w:spacing w:after="160" w:line="259" w:lineRule="auto"/>
        <w:rPr>
          <w:sz w:val="22"/>
          <w:szCs w:val="22"/>
        </w:rPr>
      </w:pPr>
      <w:r>
        <w:rPr>
          <w:sz w:val="22"/>
          <w:szCs w:val="22"/>
        </w:rPr>
        <w:br w:type="page"/>
      </w:r>
    </w:p>
    <w:tbl>
      <w:tblPr>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2"/>
      </w:tblGrid>
      <w:tr w:rsidR="00E27857" w:rsidRPr="00567B75" w14:paraId="21DA5BED" w14:textId="77777777" w:rsidTr="00E27857">
        <w:tc>
          <w:tcPr>
            <w:tcW w:w="2551" w:type="dxa"/>
            <w:shd w:val="clear" w:color="auto" w:fill="auto"/>
          </w:tcPr>
          <w:p w14:paraId="6D7189C0"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2" w:type="dxa"/>
            <w:shd w:val="clear" w:color="auto" w:fill="auto"/>
          </w:tcPr>
          <w:p w14:paraId="37BE7D51" w14:textId="77777777" w:rsidR="00E27857" w:rsidRPr="00567B75" w:rsidRDefault="00E27857" w:rsidP="00E27857">
            <w:pPr>
              <w:rPr>
                <w:bCs/>
                <w:sz w:val="22"/>
                <w:szCs w:val="22"/>
                <w:lang w:eastAsia="en-IN"/>
              </w:rPr>
            </w:pPr>
            <w:r w:rsidRPr="00567B75">
              <w:rPr>
                <w:bCs/>
                <w:sz w:val="22"/>
                <w:szCs w:val="22"/>
                <w:lang w:eastAsia="en-IN"/>
              </w:rPr>
              <w:t>MA3201 (Core)</w:t>
            </w:r>
          </w:p>
        </w:tc>
      </w:tr>
      <w:tr w:rsidR="00E27857" w:rsidRPr="00567B75" w14:paraId="5A930F4A" w14:textId="77777777" w:rsidTr="00E27857">
        <w:trPr>
          <w:trHeight w:val="386"/>
        </w:trPr>
        <w:tc>
          <w:tcPr>
            <w:tcW w:w="2551" w:type="dxa"/>
            <w:shd w:val="clear" w:color="auto" w:fill="auto"/>
          </w:tcPr>
          <w:p w14:paraId="51056239" w14:textId="77777777" w:rsidR="00E27857" w:rsidRPr="00567B75" w:rsidRDefault="00E27857" w:rsidP="00E27857">
            <w:pPr>
              <w:rPr>
                <w:b/>
                <w:sz w:val="22"/>
                <w:szCs w:val="22"/>
                <w:lang w:eastAsia="en-IN"/>
              </w:rPr>
            </w:pPr>
            <w:r w:rsidRPr="00567B75">
              <w:rPr>
                <w:b/>
                <w:sz w:val="22"/>
                <w:szCs w:val="22"/>
                <w:lang w:eastAsia="en-IN"/>
              </w:rPr>
              <w:t>Course Credit</w:t>
            </w:r>
          </w:p>
          <w:p w14:paraId="5695F75A"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2" w:type="dxa"/>
            <w:shd w:val="clear" w:color="auto" w:fill="auto"/>
            <w:vAlign w:val="center"/>
          </w:tcPr>
          <w:p w14:paraId="523F1EF2"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15F65599" w14:textId="77777777" w:rsidTr="00E27857">
        <w:tc>
          <w:tcPr>
            <w:tcW w:w="2551" w:type="dxa"/>
            <w:shd w:val="clear" w:color="auto" w:fill="auto"/>
          </w:tcPr>
          <w:p w14:paraId="56BE80DE"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2" w:type="dxa"/>
            <w:shd w:val="clear" w:color="auto" w:fill="auto"/>
            <w:vAlign w:val="center"/>
          </w:tcPr>
          <w:p w14:paraId="6562AF92" w14:textId="77777777" w:rsidR="00E27857" w:rsidRPr="00567B75" w:rsidRDefault="00E27857" w:rsidP="00E27857">
            <w:pPr>
              <w:rPr>
                <w:sz w:val="22"/>
                <w:szCs w:val="22"/>
                <w:lang w:eastAsia="en-IN"/>
              </w:rPr>
            </w:pPr>
            <w:r w:rsidRPr="00567B75">
              <w:rPr>
                <w:sz w:val="22"/>
                <w:szCs w:val="22"/>
                <w:lang w:eastAsia="en-IN"/>
              </w:rPr>
              <w:t>Number Theory and Cryptography</w:t>
            </w:r>
          </w:p>
        </w:tc>
      </w:tr>
      <w:tr w:rsidR="00E27857" w:rsidRPr="00567B75" w14:paraId="40FBCDE1" w14:textId="77777777" w:rsidTr="00E27857">
        <w:tc>
          <w:tcPr>
            <w:tcW w:w="2551" w:type="dxa"/>
            <w:shd w:val="clear" w:color="auto" w:fill="auto"/>
          </w:tcPr>
          <w:p w14:paraId="263E9517"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2" w:type="dxa"/>
            <w:shd w:val="clear" w:color="auto" w:fill="auto"/>
          </w:tcPr>
          <w:p w14:paraId="49EA6A46"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3765C321" w14:textId="77777777" w:rsidTr="00E27857">
        <w:trPr>
          <w:trHeight w:val="386"/>
        </w:trPr>
        <w:tc>
          <w:tcPr>
            <w:tcW w:w="2551" w:type="dxa"/>
            <w:shd w:val="clear" w:color="auto" w:fill="auto"/>
          </w:tcPr>
          <w:p w14:paraId="17161166"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2" w:type="dxa"/>
            <w:shd w:val="clear" w:color="auto" w:fill="auto"/>
          </w:tcPr>
          <w:p w14:paraId="44A635AB" w14:textId="77777777" w:rsidR="00E27857" w:rsidRPr="00567B75" w:rsidRDefault="00E27857" w:rsidP="00E27857">
            <w:pPr>
              <w:jc w:val="both"/>
              <w:rPr>
                <w:bCs/>
                <w:sz w:val="22"/>
                <w:szCs w:val="22"/>
                <w:lang w:eastAsia="en-IN"/>
              </w:rPr>
            </w:pPr>
            <w:r w:rsidRPr="00567B75">
              <w:rPr>
                <w:bCs/>
                <w:sz w:val="22"/>
                <w:szCs w:val="22"/>
                <w:lang w:eastAsia="en-IN"/>
              </w:rPr>
              <w:t>Readers of this course will be well-equipped with basic concepts of numbers, their properties, and some of the standard results which are fundamental to any branch of mathematics. The course will study further properties and some advanced concept which has a lot of application in Cryptography.</w:t>
            </w:r>
          </w:p>
        </w:tc>
      </w:tr>
      <w:tr w:rsidR="00E27857" w:rsidRPr="00567B75" w14:paraId="6D7A3881" w14:textId="77777777" w:rsidTr="00E27857">
        <w:trPr>
          <w:trHeight w:val="692"/>
        </w:trPr>
        <w:tc>
          <w:tcPr>
            <w:tcW w:w="2551" w:type="dxa"/>
            <w:shd w:val="clear" w:color="auto" w:fill="auto"/>
          </w:tcPr>
          <w:p w14:paraId="55FB92F1"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2" w:type="dxa"/>
            <w:shd w:val="clear" w:color="auto" w:fill="auto"/>
          </w:tcPr>
          <w:p w14:paraId="2F410C1B" w14:textId="77777777" w:rsidR="00E27857" w:rsidRPr="00567B75" w:rsidRDefault="00E27857" w:rsidP="00E27857">
            <w:pPr>
              <w:jc w:val="both"/>
              <w:rPr>
                <w:bCs/>
                <w:sz w:val="22"/>
                <w:szCs w:val="22"/>
                <w:lang w:eastAsia="en-IN"/>
              </w:rPr>
            </w:pPr>
            <w:r w:rsidRPr="00567B75">
              <w:rPr>
                <w:bCs/>
                <w:sz w:val="22"/>
                <w:szCs w:val="22"/>
                <w:lang w:eastAsia="en-IN"/>
              </w:rPr>
              <w:t>This course introduces divisibility in integers and some knowledge of the arithmetic of congruences. The prime numbers are the building blocks of all natural numbers. The interplay between the multiplicative and additive properties of numbers and their uses in quadratic residues is particularly interesting. A few applications of these topics of number theory to modern cryptography are also introduced.</w:t>
            </w:r>
          </w:p>
        </w:tc>
      </w:tr>
      <w:tr w:rsidR="00E27857" w:rsidRPr="00567B75" w14:paraId="3FC29AA3" w14:textId="77777777" w:rsidTr="00E27857">
        <w:trPr>
          <w:trHeight w:val="1836"/>
        </w:trPr>
        <w:tc>
          <w:tcPr>
            <w:tcW w:w="2551" w:type="dxa"/>
            <w:shd w:val="clear" w:color="auto" w:fill="auto"/>
          </w:tcPr>
          <w:p w14:paraId="04D69EC2"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2" w:type="dxa"/>
            <w:shd w:val="clear" w:color="auto" w:fill="auto"/>
          </w:tcPr>
          <w:p w14:paraId="38952F8D"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Integers, mathematical induction, divisibility in integers, basic algebra of infinitude of primes, Prime number theorem, Fundamental theorem of arithmetic, Dirichlet's theorem (without proof).   </w:t>
            </w:r>
          </w:p>
          <w:p w14:paraId="4E4DFB1B"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Arithmetic functions, Mobius inversion formula, Structure of units modulo n, Euler's phi function. Primitive roots and indices, group of units.  </w:t>
            </w:r>
          </w:p>
          <w:p w14:paraId="20A70E35"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Congruences, Fermat’s theorem and Euler’s theorem, Wilson's theorem, linear congruences, Simultaneous linear congruences, Chinese Remainder Theorem, Simultaneous non-linear congruences. </w:t>
            </w:r>
          </w:p>
          <w:p w14:paraId="43D8C119"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Quadratic residues, law of quadratic reciprocity, binary quadratics forms, Fermat's two square theorem (without proof). </w:t>
            </w:r>
          </w:p>
          <w:p w14:paraId="6D74BE9C"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Algorithm to solve quadratic equations in </w:t>
            </w:r>
            <w:proofErr w:type="spellStart"/>
            <w:r w:rsidRPr="00567B75">
              <w:rPr>
                <w:bCs/>
                <w:color w:val="auto"/>
                <w:sz w:val="22"/>
                <w:szCs w:val="22"/>
              </w:rPr>
              <w:t>Zm</w:t>
            </w:r>
            <w:proofErr w:type="spellEnd"/>
            <w:r w:rsidRPr="00567B75">
              <w:rPr>
                <w:bCs/>
                <w:color w:val="auto"/>
                <w:sz w:val="22"/>
                <w:szCs w:val="22"/>
              </w:rPr>
              <w:t xml:space="preserve">. Finite fields: construction and examples, factorizations of polynomials over finite fields, algorithm to determine irreducible polynomials of degree n over </w:t>
            </w:r>
            <w:proofErr w:type="spellStart"/>
            <w:r w:rsidRPr="00567B75">
              <w:rPr>
                <w:bCs/>
                <w:color w:val="auto"/>
                <w:sz w:val="22"/>
                <w:szCs w:val="22"/>
              </w:rPr>
              <w:t>Zm</w:t>
            </w:r>
            <w:proofErr w:type="spellEnd"/>
            <w:r w:rsidRPr="00567B75">
              <w:rPr>
                <w:bCs/>
                <w:color w:val="auto"/>
                <w:sz w:val="22"/>
                <w:szCs w:val="22"/>
              </w:rPr>
              <w:t xml:space="preserve">. </w:t>
            </w:r>
          </w:p>
          <w:p w14:paraId="32C16168" w14:textId="77777777" w:rsidR="00E27857" w:rsidRPr="00567B75" w:rsidRDefault="00E27857" w:rsidP="00E27857">
            <w:pPr>
              <w:pStyle w:val="Default"/>
              <w:jc w:val="both"/>
              <w:rPr>
                <w:bCs/>
                <w:color w:val="auto"/>
                <w:sz w:val="22"/>
                <w:szCs w:val="22"/>
              </w:rPr>
            </w:pPr>
            <w:r w:rsidRPr="00567B75">
              <w:rPr>
                <w:bCs/>
                <w:color w:val="auto"/>
                <w:sz w:val="22"/>
                <w:szCs w:val="22"/>
              </w:rPr>
              <w:t>Introduction to classical cryptosystems, DES-security and generalizations, Prime number generation. Public key cryptosystem (RSA).</w:t>
            </w:r>
          </w:p>
        </w:tc>
      </w:tr>
      <w:tr w:rsidR="00E27857" w:rsidRPr="00567B75" w14:paraId="113DEEB5" w14:textId="77777777" w:rsidTr="00E27857">
        <w:tc>
          <w:tcPr>
            <w:tcW w:w="2551" w:type="dxa"/>
            <w:shd w:val="clear" w:color="auto" w:fill="auto"/>
          </w:tcPr>
          <w:p w14:paraId="27B34079"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2" w:type="dxa"/>
            <w:shd w:val="clear" w:color="auto" w:fill="auto"/>
          </w:tcPr>
          <w:p w14:paraId="22BD32F5" w14:textId="77777777" w:rsidR="00E27857" w:rsidRPr="00567B75" w:rsidRDefault="00E27857" w:rsidP="00E27857">
            <w:pPr>
              <w:rPr>
                <w:bCs/>
                <w:sz w:val="22"/>
                <w:szCs w:val="22"/>
                <w:lang w:eastAsia="en-IN"/>
              </w:rPr>
            </w:pPr>
            <w:r w:rsidRPr="00567B75">
              <w:rPr>
                <w:bCs/>
                <w:sz w:val="22"/>
                <w:szCs w:val="22"/>
                <w:lang w:eastAsia="en-IN"/>
              </w:rPr>
              <w:t>On successful completion of the course, students should be able to:</w:t>
            </w:r>
          </w:p>
          <w:p w14:paraId="4F58A20B" w14:textId="77777777" w:rsidR="00E27857" w:rsidRPr="00567B75" w:rsidRDefault="00E27857" w:rsidP="00E27857">
            <w:pPr>
              <w:rPr>
                <w:bCs/>
                <w:sz w:val="22"/>
                <w:szCs w:val="22"/>
                <w:lang w:eastAsia="en-IN"/>
              </w:rPr>
            </w:pPr>
            <w:r w:rsidRPr="00567B75">
              <w:rPr>
                <w:bCs/>
                <w:sz w:val="22"/>
                <w:szCs w:val="22"/>
                <w:lang w:eastAsia="en-IN"/>
              </w:rPr>
              <w:t>1. Understand the importance of integers;</w:t>
            </w:r>
          </w:p>
          <w:p w14:paraId="164D4CF3" w14:textId="77777777" w:rsidR="00E27857" w:rsidRPr="00567B75" w:rsidRDefault="00E27857" w:rsidP="00E27857">
            <w:pPr>
              <w:rPr>
                <w:bCs/>
                <w:sz w:val="22"/>
                <w:szCs w:val="22"/>
                <w:lang w:eastAsia="en-IN"/>
              </w:rPr>
            </w:pPr>
            <w:r w:rsidRPr="00567B75">
              <w:rPr>
                <w:bCs/>
                <w:sz w:val="22"/>
                <w:szCs w:val="22"/>
                <w:lang w:eastAsia="en-IN"/>
              </w:rPr>
              <w:t>2. Understand other basic courses of mathematics, like Algebra, Topology, Calculus, Analysis, Geometry and Combinatorics;</w:t>
            </w:r>
          </w:p>
          <w:p w14:paraId="2E8DCEA9" w14:textId="77777777" w:rsidR="00E27857" w:rsidRPr="00567B75" w:rsidRDefault="00E27857" w:rsidP="00E27857">
            <w:pPr>
              <w:rPr>
                <w:bCs/>
                <w:sz w:val="22"/>
                <w:szCs w:val="22"/>
                <w:lang w:eastAsia="en-IN"/>
              </w:rPr>
            </w:pPr>
            <w:r w:rsidRPr="00567B75">
              <w:rPr>
                <w:bCs/>
                <w:sz w:val="22"/>
                <w:szCs w:val="22"/>
                <w:lang w:eastAsia="en-IN"/>
              </w:rPr>
              <w:t>3.  Help to understand the basic techniques of Cryptography (the techniques for protecting information from unauthorized access) &amp; Coding Theory and Information Theory (the study of the transfer of information securely) and make able to develop some new techniques too.</w:t>
            </w:r>
          </w:p>
        </w:tc>
      </w:tr>
      <w:tr w:rsidR="00E27857" w:rsidRPr="00567B75" w14:paraId="11B05438" w14:textId="77777777" w:rsidTr="00E27857">
        <w:tc>
          <w:tcPr>
            <w:tcW w:w="2551" w:type="dxa"/>
            <w:shd w:val="clear" w:color="auto" w:fill="auto"/>
          </w:tcPr>
          <w:p w14:paraId="0FFB49E8"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2" w:type="dxa"/>
            <w:shd w:val="clear" w:color="auto" w:fill="auto"/>
          </w:tcPr>
          <w:p w14:paraId="364F0CF1"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349B9394" w14:textId="77777777" w:rsidR="00E27857" w:rsidRPr="00567B75" w:rsidRDefault="00E27857" w:rsidP="00E27857">
      <w:pPr>
        <w:rPr>
          <w:b/>
          <w:sz w:val="22"/>
          <w:szCs w:val="22"/>
        </w:rPr>
      </w:pPr>
    </w:p>
    <w:p w14:paraId="4F796730" w14:textId="77777777" w:rsidR="00E27857" w:rsidRPr="00567B75" w:rsidRDefault="00E27857" w:rsidP="00E27857">
      <w:pPr>
        <w:rPr>
          <w:b/>
          <w:sz w:val="22"/>
          <w:szCs w:val="22"/>
        </w:rPr>
      </w:pPr>
      <w:r w:rsidRPr="00567B75">
        <w:rPr>
          <w:b/>
          <w:sz w:val="22"/>
          <w:szCs w:val="22"/>
        </w:rPr>
        <w:t>Text Books:</w:t>
      </w:r>
    </w:p>
    <w:p w14:paraId="7F786EC8" w14:textId="77777777" w:rsidR="00E27857" w:rsidRPr="00567B75" w:rsidRDefault="00E27857" w:rsidP="00E27857">
      <w:pPr>
        <w:pStyle w:val="ListParagraph"/>
        <w:numPr>
          <w:ilvl w:val="0"/>
          <w:numId w:val="10"/>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David M. Burton, Elementary Number Theory, 6th Edition, McGrow Hill Higher Education, 2007.</w:t>
      </w:r>
    </w:p>
    <w:p w14:paraId="4A3EE066" w14:textId="77777777" w:rsidR="00E27857" w:rsidRPr="00567B75" w:rsidRDefault="00E27857" w:rsidP="00E27857">
      <w:pPr>
        <w:pStyle w:val="ListParagraph"/>
        <w:numPr>
          <w:ilvl w:val="0"/>
          <w:numId w:val="10"/>
        </w:numPr>
        <w:spacing w:after="0" w:line="240" w:lineRule="auto"/>
        <w:contextualSpacing w:val="0"/>
        <w:rPr>
          <w:rFonts w:ascii="Times New Roman" w:hAnsi="Times New Roman" w:cs="Times New Roman"/>
          <w:szCs w:val="22"/>
        </w:rPr>
      </w:pPr>
      <w:proofErr w:type="spellStart"/>
      <w:r w:rsidRPr="00567B75">
        <w:rPr>
          <w:rFonts w:ascii="Times New Roman" w:hAnsi="Times New Roman" w:cs="Times New Roman"/>
          <w:szCs w:val="22"/>
        </w:rPr>
        <w:t>Koblitz</w:t>
      </w:r>
      <w:proofErr w:type="spellEnd"/>
      <w:r w:rsidRPr="00567B75">
        <w:rPr>
          <w:rFonts w:ascii="Times New Roman" w:hAnsi="Times New Roman" w:cs="Times New Roman"/>
          <w:szCs w:val="22"/>
        </w:rPr>
        <w:t>…</w:t>
      </w:r>
    </w:p>
    <w:p w14:paraId="693378B4" w14:textId="77777777" w:rsidR="00E27857" w:rsidRPr="00567B75" w:rsidRDefault="00E27857" w:rsidP="00E27857">
      <w:pPr>
        <w:rPr>
          <w:b/>
          <w:sz w:val="22"/>
          <w:szCs w:val="22"/>
        </w:rPr>
      </w:pPr>
      <w:r w:rsidRPr="00567B75">
        <w:rPr>
          <w:b/>
          <w:sz w:val="22"/>
          <w:szCs w:val="22"/>
        </w:rPr>
        <w:t>Reference Books:</w:t>
      </w:r>
    </w:p>
    <w:p w14:paraId="76AA6E73" w14:textId="77777777" w:rsidR="00E27857" w:rsidRPr="00567B75" w:rsidRDefault="00E27857" w:rsidP="00E27857">
      <w:pPr>
        <w:pStyle w:val="ListParagraph"/>
        <w:numPr>
          <w:ilvl w:val="0"/>
          <w:numId w:val="19"/>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Kenneth H. Rosen: Elementary Number Theory, 6th edition, Pearson, 2010.</w:t>
      </w:r>
    </w:p>
    <w:p w14:paraId="035C228C" w14:textId="77777777" w:rsidR="00E27857" w:rsidRPr="00567B75" w:rsidRDefault="00E27857" w:rsidP="00E27857">
      <w:pPr>
        <w:pStyle w:val="ListParagraph"/>
        <w:numPr>
          <w:ilvl w:val="0"/>
          <w:numId w:val="19"/>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W. W. Adams and L.J. Goldstein, Introduction to the Theory of Numbers, 3rd ed., Wiley Eastern, 1972.</w:t>
      </w:r>
    </w:p>
    <w:p w14:paraId="00A61693" w14:textId="77777777" w:rsidR="00E27857" w:rsidRPr="00567B75" w:rsidRDefault="00E27857" w:rsidP="00E27857">
      <w:pPr>
        <w:pStyle w:val="ListParagraph"/>
        <w:numPr>
          <w:ilvl w:val="0"/>
          <w:numId w:val="19"/>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A. Baker, A Concise Introduction to the Theory of Numbers, Cambridge University Press, Cambridge, 1984. </w:t>
      </w:r>
    </w:p>
    <w:p w14:paraId="7EBCC457" w14:textId="77777777" w:rsidR="00E27857" w:rsidRPr="00567B75" w:rsidRDefault="00E27857" w:rsidP="00E27857">
      <w:pPr>
        <w:pStyle w:val="ListParagraph"/>
        <w:numPr>
          <w:ilvl w:val="0"/>
          <w:numId w:val="19"/>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I. Niven and H.S. Zuckerman, An Introduction to the Theory of Numbers, 5th Ed., Wiley, New York, 2008.</w:t>
      </w:r>
    </w:p>
    <w:p w14:paraId="2AC52DA0" w14:textId="77777777" w:rsidR="00E27857" w:rsidRPr="00567B75" w:rsidRDefault="00E27857" w:rsidP="00E27857">
      <w:pPr>
        <w:pStyle w:val="ListParagraph"/>
        <w:numPr>
          <w:ilvl w:val="0"/>
          <w:numId w:val="19"/>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Thomas Koshy, Elementary Number Theory with Applications, 2nd Edition, Academic Press, 2007.</w:t>
      </w:r>
    </w:p>
    <w:p w14:paraId="6974276B"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5818E56B" w14:textId="77777777" w:rsidTr="00E27857">
        <w:tc>
          <w:tcPr>
            <w:tcW w:w="2551" w:type="dxa"/>
            <w:shd w:val="clear" w:color="auto" w:fill="auto"/>
          </w:tcPr>
          <w:p w14:paraId="28191AF9"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662C99E5" w14:textId="77777777" w:rsidR="00E27857" w:rsidRPr="00567B75" w:rsidRDefault="00E27857" w:rsidP="00E27857">
            <w:pPr>
              <w:rPr>
                <w:bCs/>
                <w:sz w:val="22"/>
                <w:szCs w:val="22"/>
                <w:lang w:eastAsia="en-IN"/>
              </w:rPr>
            </w:pPr>
            <w:r w:rsidRPr="00567B75">
              <w:rPr>
                <w:bCs/>
                <w:sz w:val="22"/>
                <w:szCs w:val="22"/>
                <w:lang w:eastAsia="en-IN"/>
              </w:rPr>
              <w:t>MA3202 (Core)</w:t>
            </w:r>
          </w:p>
        </w:tc>
      </w:tr>
      <w:tr w:rsidR="00E27857" w:rsidRPr="00567B75" w14:paraId="32501A5C" w14:textId="77777777" w:rsidTr="00E27857">
        <w:trPr>
          <w:trHeight w:val="386"/>
        </w:trPr>
        <w:tc>
          <w:tcPr>
            <w:tcW w:w="2551" w:type="dxa"/>
            <w:shd w:val="clear" w:color="auto" w:fill="auto"/>
          </w:tcPr>
          <w:p w14:paraId="4E26240B" w14:textId="77777777" w:rsidR="00E27857" w:rsidRPr="00567B75" w:rsidRDefault="00E27857" w:rsidP="00E27857">
            <w:pPr>
              <w:rPr>
                <w:b/>
                <w:sz w:val="22"/>
                <w:szCs w:val="22"/>
                <w:lang w:eastAsia="en-IN"/>
              </w:rPr>
            </w:pPr>
            <w:r w:rsidRPr="00567B75">
              <w:rPr>
                <w:b/>
                <w:sz w:val="22"/>
                <w:szCs w:val="22"/>
                <w:lang w:eastAsia="en-IN"/>
              </w:rPr>
              <w:t>Course Credit</w:t>
            </w:r>
          </w:p>
          <w:p w14:paraId="2841A299"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90790EF" w14:textId="77777777" w:rsidR="00E27857" w:rsidRPr="00567B75" w:rsidRDefault="00E27857" w:rsidP="00E27857">
            <w:pPr>
              <w:rPr>
                <w:bCs/>
                <w:sz w:val="22"/>
                <w:szCs w:val="22"/>
                <w:lang w:eastAsia="en-IN"/>
              </w:rPr>
            </w:pPr>
            <w:r w:rsidRPr="00567B75">
              <w:rPr>
                <w:bCs/>
                <w:sz w:val="22"/>
                <w:szCs w:val="22"/>
                <w:lang w:eastAsia="en-IN"/>
              </w:rPr>
              <w:t>3-0-2-4</w:t>
            </w:r>
          </w:p>
        </w:tc>
      </w:tr>
      <w:tr w:rsidR="00E27857" w:rsidRPr="00567B75" w14:paraId="2F554A79" w14:textId="77777777" w:rsidTr="00E27857">
        <w:tc>
          <w:tcPr>
            <w:tcW w:w="2551" w:type="dxa"/>
            <w:shd w:val="clear" w:color="auto" w:fill="auto"/>
          </w:tcPr>
          <w:p w14:paraId="461006E0"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6FE495D7" w14:textId="77777777" w:rsidR="00E27857" w:rsidRPr="00567B75" w:rsidRDefault="00E27857" w:rsidP="00E27857">
            <w:pPr>
              <w:rPr>
                <w:sz w:val="22"/>
                <w:szCs w:val="22"/>
                <w:lang w:eastAsia="en-IN"/>
              </w:rPr>
            </w:pPr>
            <w:r w:rsidRPr="00567B75">
              <w:rPr>
                <w:sz w:val="22"/>
                <w:szCs w:val="22"/>
                <w:lang w:eastAsia="en-IN"/>
              </w:rPr>
              <w:t>Numerical Methods</w:t>
            </w:r>
          </w:p>
        </w:tc>
      </w:tr>
      <w:tr w:rsidR="00E27857" w:rsidRPr="00567B75" w14:paraId="21FB13E3" w14:textId="77777777" w:rsidTr="00E27857">
        <w:tc>
          <w:tcPr>
            <w:tcW w:w="2551" w:type="dxa"/>
            <w:shd w:val="clear" w:color="auto" w:fill="auto"/>
          </w:tcPr>
          <w:p w14:paraId="7616D70D"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6544F86B" w14:textId="77777777" w:rsidR="00E27857" w:rsidRPr="00567B75" w:rsidRDefault="00E27857" w:rsidP="00E27857">
            <w:pPr>
              <w:rPr>
                <w:bCs/>
                <w:sz w:val="22"/>
                <w:szCs w:val="22"/>
                <w:lang w:eastAsia="en-IN"/>
              </w:rPr>
            </w:pPr>
            <w:r w:rsidRPr="00567B75">
              <w:rPr>
                <w:bCs/>
                <w:sz w:val="22"/>
                <w:szCs w:val="22"/>
                <w:lang w:eastAsia="en-IN"/>
              </w:rPr>
              <w:t>Lectures and Labs</w:t>
            </w:r>
          </w:p>
        </w:tc>
      </w:tr>
      <w:tr w:rsidR="00E27857" w:rsidRPr="00567B75" w14:paraId="141D954A" w14:textId="77777777" w:rsidTr="00E27857">
        <w:trPr>
          <w:trHeight w:val="386"/>
        </w:trPr>
        <w:tc>
          <w:tcPr>
            <w:tcW w:w="2551" w:type="dxa"/>
            <w:shd w:val="clear" w:color="auto" w:fill="auto"/>
          </w:tcPr>
          <w:p w14:paraId="3836BE56"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2730BF09" w14:textId="77777777" w:rsidR="00E27857" w:rsidRPr="00567B75" w:rsidRDefault="00E27857" w:rsidP="00E27857">
            <w:pPr>
              <w:jc w:val="both"/>
              <w:rPr>
                <w:bCs/>
                <w:sz w:val="22"/>
                <w:szCs w:val="22"/>
                <w:lang w:eastAsia="en-IN"/>
              </w:rPr>
            </w:pPr>
            <w:r w:rsidRPr="00567B75">
              <w:rPr>
                <w:bCs/>
                <w:sz w:val="22"/>
                <w:szCs w:val="22"/>
                <w:lang w:eastAsia="en-IN"/>
              </w:rPr>
              <w:t>In this subject, the students will be trained with the basic available numerical methods which are required to solve applied models. This objective is required for anyone who wanted to work on computational areas.</w:t>
            </w:r>
          </w:p>
        </w:tc>
      </w:tr>
      <w:tr w:rsidR="00E27857" w:rsidRPr="00567B75" w14:paraId="3CD397EB" w14:textId="77777777" w:rsidTr="00E27857">
        <w:trPr>
          <w:trHeight w:val="692"/>
        </w:trPr>
        <w:tc>
          <w:tcPr>
            <w:tcW w:w="2551" w:type="dxa"/>
            <w:shd w:val="clear" w:color="auto" w:fill="auto"/>
          </w:tcPr>
          <w:p w14:paraId="4DF4E344"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46BF8810" w14:textId="77777777" w:rsidR="00E27857" w:rsidRPr="00567B75" w:rsidRDefault="00E27857" w:rsidP="00E27857">
            <w:pPr>
              <w:jc w:val="both"/>
              <w:rPr>
                <w:bCs/>
                <w:sz w:val="22"/>
                <w:szCs w:val="22"/>
                <w:lang w:eastAsia="en-IN"/>
              </w:rPr>
            </w:pPr>
            <w:r w:rsidRPr="00567B75">
              <w:rPr>
                <w:bCs/>
                <w:sz w:val="22"/>
                <w:szCs w:val="22"/>
                <w:lang w:eastAsia="en-IN"/>
              </w:rPr>
              <w:t>This course will highlight the root finding approximation methods which are required for solving system of differential equations. In addition, the basic convergence criteria for solving ODE and PDEs will be also explained in addition to the numerical algorithms.</w:t>
            </w:r>
          </w:p>
        </w:tc>
      </w:tr>
      <w:tr w:rsidR="00E27857" w:rsidRPr="00567B75" w14:paraId="7203B38C" w14:textId="77777777" w:rsidTr="00E27857">
        <w:trPr>
          <w:trHeight w:val="1836"/>
        </w:trPr>
        <w:tc>
          <w:tcPr>
            <w:tcW w:w="2551" w:type="dxa"/>
            <w:shd w:val="clear" w:color="auto" w:fill="auto"/>
          </w:tcPr>
          <w:p w14:paraId="1C77DE80"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3D9F9CF5" w14:textId="77777777" w:rsidR="00E27857" w:rsidRPr="00567B75" w:rsidRDefault="00E27857" w:rsidP="00E27857">
            <w:pPr>
              <w:pStyle w:val="Default"/>
              <w:jc w:val="both"/>
              <w:rPr>
                <w:bCs/>
                <w:color w:val="auto"/>
                <w:sz w:val="22"/>
                <w:szCs w:val="22"/>
              </w:rPr>
            </w:pPr>
            <w:r w:rsidRPr="00567B75">
              <w:rPr>
                <w:bCs/>
                <w:color w:val="auto"/>
                <w:sz w:val="22"/>
                <w:szCs w:val="22"/>
              </w:rPr>
              <w:t>Bisection Method, Fixed Point Iteration, Secant Method, Solution of Nonlinear System based on Newton Raphson Method, Sufficient condition for convergence of Nonlinear systems, Interpolation (Lagrange’s formula, Newton’s forward and backward method, central difference, divided difference, sterling’s formula), Integration (Trapezoidal, Simpson’s 1/3</w:t>
            </w:r>
            <w:r w:rsidRPr="00567B75">
              <w:rPr>
                <w:bCs/>
                <w:color w:val="auto"/>
                <w:sz w:val="22"/>
                <w:szCs w:val="22"/>
                <w:vertAlign w:val="superscript"/>
              </w:rPr>
              <w:t>rd</w:t>
            </w:r>
            <w:r w:rsidRPr="00567B75">
              <w:rPr>
                <w:bCs/>
                <w:color w:val="auto"/>
                <w:sz w:val="22"/>
                <w:szCs w:val="22"/>
              </w:rPr>
              <w:t xml:space="preserve"> rule, Simpson’s 3/8</w:t>
            </w:r>
            <w:r w:rsidRPr="00567B75">
              <w:rPr>
                <w:bCs/>
                <w:color w:val="auto"/>
                <w:sz w:val="22"/>
                <w:szCs w:val="22"/>
                <w:vertAlign w:val="superscript"/>
              </w:rPr>
              <w:t>th</w:t>
            </w:r>
            <w:r w:rsidRPr="00567B75">
              <w:rPr>
                <w:bCs/>
                <w:color w:val="auto"/>
                <w:sz w:val="22"/>
                <w:szCs w:val="22"/>
              </w:rPr>
              <w:t xml:space="preserve"> rule, Quadrature Methods) and Differentiation.</w:t>
            </w:r>
          </w:p>
          <w:p w14:paraId="2F552F48"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Single step methods (Euler method and Runge </w:t>
            </w:r>
            <w:proofErr w:type="spellStart"/>
            <w:r w:rsidRPr="00567B75">
              <w:rPr>
                <w:bCs/>
                <w:color w:val="auto"/>
                <w:sz w:val="22"/>
                <w:szCs w:val="22"/>
              </w:rPr>
              <w:t>Kutta</w:t>
            </w:r>
            <w:proofErr w:type="spellEnd"/>
            <w:r w:rsidRPr="00567B75">
              <w:rPr>
                <w:bCs/>
                <w:color w:val="auto"/>
                <w:sz w:val="22"/>
                <w:szCs w:val="22"/>
              </w:rPr>
              <w:t xml:space="preserve"> Method), Multi-step methods for IVPs (Adam-</w:t>
            </w:r>
            <w:proofErr w:type="spellStart"/>
            <w:r w:rsidRPr="00567B75">
              <w:rPr>
                <w:bCs/>
                <w:color w:val="auto"/>
                <w:sz w:val="22"/>
                <w:szCs w:val="22"/>
              </w:rPr>
              <w:t>Bashforth</w:t>
            </w:r>
            <w:proofErr w:type="spellEnd"/>
            <w:r w:rsidRPr="00567B75">
              <w:rPr>
                <w:bCs/>
                <w:color w:val="auto"/>
                <w:sz w:val="22"/>
                <w:szCs w:val="22"/>
              </w:rPr>
              <w:t>, Adam-Moulton methods), Finite difference methods for BVPs (2</w:t>
            </w:r>
            <w:r w:rsidRPr="00567B75">
              <w:rPr>
                <w:bCs/>
                <w:color w:val="auto"/>
                <w:sz w:val="22"/>
                <w:szCs w:val="22"/>
                <w:vertAlign w:val="superscript"/>
              </w:rPr>
              <w:t>nd</w:t>
            </w:r>
            <w:r w:rsidRPr="00567B75">
              <w:rPr>
                <w:bCs/>
                <w:color w:val="auto"/>
                <w:sz w:val="22"/>
                <w:szCs w:val="22"/>
              </w:rPr>
              <w:t xml:space="preserve"> order scalar case only), Finite difference methods for parabolic, hyperbolic and elliptic PDEs</w:t>
            </w:r>
          </w:p>
        </w:tc>
      </w:tr>
      <w:tr w:rsidR="00E27857" w:rsidRPr="00567B75" w14:paraId="27AD9D41" w14:textId="77777777" w:rsidTr="00E27857">
        <w:tc>
          <w:tcPr>
            <w:tcW w:w="2551" w:type="dxa"/>
            <w:shd w:val="clear" w:color="auto" w:fill="auto"/>
          </w:tcPr>
          <w:p w14:paraId="130BEC43"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4B73771E" w14:textId="77777777" w:rsidR="00E27857" w:rsidRPr="00567B75" w:rsidRDefault="00E27857" w:rsidP="00E27857">
            <w:pPr>
              <w:rPr>
                <w:bCs/>
                <w:sz w:val="22"/>
                <w:szCs w:val="22"/>
                <w:lang w:eastAsia="en-IN"/>
              </w:rPr>
            </w:pPr>
            <w:r w:rsidRPr="00567B75">
              <w:rPr>
                <w:bCs/>
                <w:sz w:val="22"/>
                <w:szCs w:val="22"/>
                <w:lang w:eastAsia="en-IN"/>
              </w:rPr>
              <w:t>Students will be able to know the Mathematics behind the basic numerical algorithms</w:t>
            </w:r>
          </w:p>
        </w:tc>
      </w:tr>
      <w:tr w:rsidR="00E27857" w:rsidRPr="00567B75" w14:paraId="7B9F900A" w14:textId="77777777" w:rsidTr="00E27857">
        <w:tc>
          <w:tcPr>
            <w:tcW w:w="2551" w:type="dxa"/>
            <w:shd w:val="clear" w:color="auto" w:fill="auto"/>
          </w:tcPr>
          <w:p w14:paraId="4A769AE8"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43219D62"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3365CEDD" w14:textId="77777777" w:rsidR="00E27857" w:rsidRPr="00567B75" w:rsidRDefault="00E27857" w:rsidP="00E27857">
      <w:pPr>
        <w:rPr>
          <w:b/>
          <w:bCs/>
          <w:sz w:val="22"/>
          <w:szCs w:val="22"/>
        </w:rPr>
      </w:pPr>
    </w:p>
    <w:p w14:paraId="63BDB83E" w14:textId="77777777" w:rsidR="00E27857" w:rsidRPr="00567B75" w:rsidRDefault="00E27857" w:rsidP="00E27857">
      <w:pPr>
        <w:rPr>
          <w:b/>
          <w:sz w:val="22"/>
          <w:szCs w:val="22"/>
        </w:rPr>
      </w:pPr>
      <w:r w:rsidRPr="00567B75">
        <w:rPr>
          <w:b/>
          <w:sz w:val="22"/>
          <w:szCs w:val="22"/>
        </w:rPr>
        <w:t>Text Books:</w:t>
      </w:r>
    </w:p>
    <w:p w14:paraId="00521910" w14:textId="77777777" w:rsidR="00E27857" w:rsidRPr="00567B75" w:rsidRDefault="00E27857" w:rsidP="00E27857">
      <w:pPr>
        <w:pStyle w:val="ListParagraph"/>
        <w:numPr>
          <w:ilvl w:val="0"/>
          <w:numId w:val="11"/>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 xml:space="preserve">M. K. Jain, S.R.K. </w:t>
      </w:r>
      <w:proofErr w:type="spellStart"/>
      <w:r w:rsidRPr="00567B75">
        <w:rPr>
          <w:rFonts w:ascii="Times New Roman" w:hAnsi="Times New Roman" w:cs="Times New Roman"/>
          <w:szCs w:val="22"/>
        </w:rPr>
        <w:t>Iyenger</w:t>
      </w:r>
      <w:proofErr w:type="spellEnd"/>
      <w:r w:rsidRPr="00567B75">
        <w:rPr>
          <w:rFonts w:ascii="Times New Roman" w:hAnsi="Times New Roman" w:cs="Times New Roman"/>
          <w:szCs w:val="22"/>
        </w:rPr>
        <w:t>, RK Jain, Numerical Methods, For Scientific and Engineering Computation, New Age Publisher.</w:t>
      </w:r>
    </w:p>
    <w:p w14:paraId="68983BEC" w14:textId="77777777" w:rsidR="00E27857" w:rsidRPr="00567B75" w:rsidRDefault="00E27857" w:rsidP="00E27857">
      <w:pPr>
        <w:pStyle w:val="ListParagraph"/>
        <w:numPr>
          <w:ilvl w:val="0"/>
          <w:numId w:val="11"/>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K. E. Atkinson, An Introduction to Numerical Analysis, John Wiley &amp; Sons.</w:t>
      </w:r>
    </w:p>
    <w:p w14:paraId="333FC705" w14:textId="77777777" w:rsidR="00E27857" w:rsidRPr="00567B75" w:rsidRDefault="00E27857" w:rsidP="00E27857">
      <w:pPr>
        <w:pBdr>
          <w:top w:val="nil"/>
          <w:left w:val="nil"/>
          <w:bottom w:val="nil"/>
          <w:right w:val="nil"/>
          <w:between w:val="nil"/>
        </w:pBdr>
        <w:jc w:val="both"/>
        <w:rPr>
          <w:b/>
          <w:bCs/>
          <w:sz w:val="22"/>
          <w:szCs w:val="22"/>
        </w:rPr>
      </w:pPr>
      <w:r w:rsidRPr="00567B75">
        <w:rPr>
          <w:b/>
          <w:bCs/>
          <w:sz w:val="22"/>
          <w:szCs w:val="22"/>
        </w:rPr>
        <w:t>Reference Books:</w:t>
      </w:r>
    </w:p>
    <w:p w14:paraId="30C2DD77" w14:textId="77777777" w:rsidR="00E27857" w:rsidRPr="00567B75" w:rsidRDefault="00E27857" w:rsidP="00E27857">
      <w:pPr>
        <w:pStyle w:val="ListParagraph"/>
        <w:numPr>
          <w:ilvl w:val="0"/>
          <w:numId w:val="30"/>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Michael T. Heath, Scientific Computing, An Introductory Survey, Tata McGraw Hill.</w:t>
      </w:r>
    </w:p>
    <w:p w14:paraId="3EB6DF1E" w14:textId="77777777" w:rsidR="00E27857" w:rsidRPr="00567B75" w:rsidRDefault="00E27857" w:rsidP="00E27857">
      <w:pPr>
        <w:pStyle w:val="ListParagraph"/>
        <w:numPr>
          <w:ilvl w:val="0"/>
          <w:numId w:val="30"/>
        </w:numPr>
        <w:pBdr>
          <w:top w:val="nil"/>
          <w:left w:val="nil"/>
          <w:bottom w:val="nil"/>
          <w:right w:val="nil"/>
          <w:between w:val="nil"/>
        </w:pBdr>
        <w:spacing w:after="0" w:line="240" w:lineRule="auto"/>
        <w:contextualSpacing w:val="0"/>
        <w:jc w:val="both"/>
        <w:rPr>
          <w:rFonts w:ascii="Times New Roman" w:hAnsi="Times New Roman" w:cs="Times New Roman"/>
          <w:szCs w:val="22"/>
        </w:rPr>
      </w:pPr>
      <w:proofErr w:type="spellStart"/>
      <w:r w:rsidRPr="00567B75">
        <w:rPr>
          <w:rFonts w:ascii="Times New Roman" w:hAnsi="Times New Roman" w:cs="Times New Roman"/>
          <w:szCs w:val="22"/>
        </w:rPr>
        <w:t>Endre</w:t>
      </w:r>
      <w:proofErr w:type="spellEnd"/>
      <w:r w:rsidRPr="00567B75">
        <w:rPr>
          <w:rFonts w:ascii="Times New Roman" w:hAnsi="Times New Roman" w:cs="Times New Roman"/>
          <w:szCs w:val="22"/>
        </w:rPr>
        <w:t xml:space="preserve"> </w:t>
      </w:r>
      <w:proofErr w:type="spellStart"/>
      <w:r w:rsidRPr="00567B75">
        <w:rPr>
          <w:rFonts w:ascii="Times New Roman" w:hAnsi="Times New Roman" w:cs="Times New Roman"/>
          <w:szCs w:val="22"/>
        </w:rPr>
        <w:t>Suli</w:t>
      </w:r>
      <w:proofErr w:type="spellEnd"/>
      <w:r w:rsidRPr="00567B75">
        <w:rPr>
          <w:rFonts w:ascii="Times New Roman" w:hAnsi="Times New Roman" w:cs="Times New Roman"/>
          <w:szCs w:val="22"/>
        </w:rPr>
        <w:t xml:space="preserve"> and David F. </w:t>
      </w:r>
      <w:proofErr w:type="spellStart"/>
      <w:r w:rsidRPr="00567B75">
        <w:rPr>
          <w:rFonts w:ascii="Times New Roman" w:hAnsi="Times New Roman" w:cs="Times New Roman"/>
          <w:szCs w:val="22"/>
        </w:rPr>
        <w:t>Mayers</w:t>
      </w:r>
      <w:proofErr w:type="spellEnd"/>
      <w:r w:rsidRPr="00567B75">
        <w:rPr>
          <w:rFonts w:ascii="Times New Roman" w:hAnsi="Times New Roman" w:cs="Times New Roman"/>
          <w:szCs w:val="22"/>
        </w:rPr>
        <w:t>, An Introduction to Numerical Analysis, Cambridge Univ Press.</w:t>
      </w:r>
    </w:p>
    <w:p w14:paraId="089A6748" w14:textId="77777777" w:rsidR="00E27857" w:rsidRPr="00567B75" w:rsidRDefault="00E27857" w:rsidP="00E27857">
      <w:pPr>
        <w:pStyle w:val="ListParagraph"/>
        <w:numPr>
          <w:ilvl w:val="0"/>
          <w:numId w:val="30"/>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 xml:space="preserve">A Theoretical Introduction to Numerical Analysis, 1st Edition, By Victor S. </w:t>
      </w:r>
      <w:proofErr w:type="spellStart"/>
      <w:r w:rsidRPr="00567B75">
        <w:rPr>
          <w:rFonts w:ascii="Times New Roman" w:hAnsi="Times New Roman" w:cs="Times New Roman"/>
          <w:szCs w:val="22"/>
        </w:rPr>
        <w:t>Ryaben'kii</w:t>
      </w:r>
      <w:proofErr w:type="spellEnd"/>
      <w:r w:rsidRPr="00567B75">
        <w:rPr>
          <w:rFonts w:ascii="Times New Roman" w:hAnsi="Times New Roman" w:cs="Times New Roman"/>
          <w:szCs w:val="22"/>
        </w:rPr>
        <w:t xml:space="preserve">, </w:t>
      </w:r>
      <w:proofErr w:type="spellStart"/>
      <w:r w:rsidRPr="00567B75">
        <w:rPr>
          <w:rFonts w:ascii="Times New Roman" w:hAnsi="Times New Roman" w:cs="Times New Roman"/>
          <w:szCs w:val="22"/>
        </w:rPr>
        <w:t>Semyon</w:t>
      </w:r>
      <w:proofErr w:type="spellEnd"/>
      <w:r w:rsidRPr="00567B75">
        <w:rPr>
          <w:rFonts w:ascii="Times New Roman" w:hAnsi="Times New Roman" w:cs="Times New Roman"/>
          <w:szCs w:val="22"/>
        </w:rPr>
        <w:t xml:space="preserve"> V. </w:t>
      </w:r>
      <w:proofErr w:type="spellStart"/>
      <w:r w:rsidRPr="00567B75">
        <w:rPr>
          <w:rFonts w:ascii="Times New Roman" w:hAnsi="Times New Roman" w:cs="Times New Roman"/>
          <w:szCs w:val="22"/>
        </w:rPr>
        <w:t>Tsynkov</w:t>
      </w:r>
      <w:proofErr w:type="spellEnd"/>
      <w:r w:rsidRPr="00567B75">
        <w:rPr>
          <w:rFonts w:ascii="Times New Roman" w:hAnsi="Times New Roman" w:cs="Times New Roman"/>
          <w:szCs w:val="22"/>
        </w:rPr>
        <w:t>, Chapman and Hall/CRC.</w:t>
      </w:r>
    </w:p>
    <w:p w14:paraId="2678DF6B" w14:textId="77777777" w:rsidR="00E27857" w:rsidRPr="00567B75" w:rsidRDefault="00E27857" w:rsidP="00E27857">
      <w:pPr>
        <w:pStyle w:val="ListParagraph"/>
        <w:numPr>
          <w:ilvl w:val="0"/>
          <w:numId w:val="30"/>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Sastry…</w:t>
      </w:r>
    </w:p>
    <w:p w14:paraId="061FD06F"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149BEE92" w14:textId="77777777" w:rsidTr="00E27857">
        <w:tc>
          <w:tcPr>
            <w:tcW w:w="2551" w:type="dxa"/>
            <w:shd w:val="clear" w:color="auto" w:fill="auto"/>
          </w:tcPr>
          <w:p w14:paraId="0D8BED85"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4C23CDD3" w14:textId="77777777" w:rsidR="00E27857" w:rsidRPr="00567B75" w:rsidRDefault="00E27857" w:rsidP="00E27857">
            <w:pPr>
              <w:rPr>
                <w:bCs/>
                <w:sz w:val="22"/>
                <w:szCs w:val="22"/>
                <w:lang w:eastAsia="en-IN"/>
              </w:rPr>
            </w:pPr>
            <w:r w:rsidRPr="00567B75">
              <w:rPr>
                <w:bCs/>
                <w:sz w:val="22"/>
                <w:szCs w:val="22"/>
                <w:lang w:eastAsia="en-IN"/>
              </w:rPr>
              <w:t>MA3203 (Core)</w:t>
            </w:r>
          </w:p>
        </w:tc>
      </w:tr>
      <w:tr w:rsidR="00E27857" w:rsidRPr="00567B75" w14:paraId="6E0D593F" w14:textId="77777777" w:rsidTr="00E27857">
        <w:trPr>
          <w:trHeight w:val="386"/>
        </w:trPr>
        <w:tc>
          <w:tcPr>
            <w:tcW w:w="2551" w:type="dxa"/>
            <w:shd w:val="clear" w:color="auto" w:fill="auto"/>
          </w:tcPr>
          <w:p w14:paraId="3D1C257D" w14:textId="77777777" w:rsidR="00E27857" w:rsidRPr="00567B75" w:rsidRDefault="00E27857" w:rsidP="00E27857">
            <w:pPr>
              <w:rPr>
                <w:b/>
                <w:sz w:val="22"/>
                <w:szCs w:val="22"/>
                <w:lang w:eastAsia="en-IN"/>
              </w:rPr>
            </w:pPr>
            <w:r w:rsidRPr="00567B75">
              <w:rPr>
                <w:b/>
                <w:sz w:val="22"/>
                <w:szCs w:val="22"/>
                <w:lang w:eastAsia="en-IN"/>
              </w:rPr>
              <w:t>Course Credit</w:t>
            </w:r>
          </w:p>
          <w:p w14:paraId="7BD70D10"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041D2B28"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2B29D6F2" w14:textId="77777777" w:rsidTr="00E27857">
        <w:tc>
          <w:tcPr>
            <w:tcW w:w="2551" w:type="dxa"/>
            <w:shd w:val="clear" w:color="auto" w:fill="auto"/>
          </w:tcPr>
          <w:p w14:paraId="1125BD2D"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6FD7216A" w14:textId="77777777" w:rsidR="00E27857" w:rsidRPr="00567B75" w:rsidRDefault="00E27857" w:rsidP="00E27857">
            <w:pPr>
              <w:rPr>
                <w:sz w:val="22"/>
                <w:szCs w:val="22"/>
                <w:lang w:eastAsia="en-IN"/>
              </w:rPr>
            </w:pPr>
            <w:r w:rsidRPr="00567B75">
              <w:rPr>
                <w:sz w:val="22"/>
                <w:szCs w:val="22"/>
                <w:lang w:eastAsia="en-IN"/>
              </w:rPr>
              <w:t>Mathematical Statistics</w:t>
            </w:r>
          </w:p>
        </w:tc>
      </w:tr>
      <w:tr w:rsidR="00E27857" w:rsidRPr="00567B75" w14:paraId="2A72F65D" w14:textId="77777777" w:rsidTr="00E27857">
        <w:tc>
          <w:tcPr>
            <w:tcW w:w="2551" w:type="dxa"/>
            <w:shd w:val="clear" w:color="auto" w:fill="auto"/>
          </w:tcPr>
          <w:p w14:paraId="7F27CA11"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347FEB4F"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0125152C" w14:textId="77777777" w:rsidTr="00E27857">
        <w:trPr>
          <w:trHeight w:val="386"/>
        </w:trPr>
        <w:tc>
          <w:tcPr>
            <w:tcW w:w="2551" w:type="dxa"/>
            <w:shd w:val="clear" w:color="auto" w:fill="auto"/>
          </w:tcPr>
          <w:p w14:paraId="17621E43"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2A2FA6F7" w14:textId="77777777" w:rsidR="00E27857" w:rsidRPr="00567B75" w:rsidRDefault="00E27857" w:rsidP="00E27857">
            <w:pPr>
              <w:jc w:val="both"/>
              <w:rPr>
                <w:bCs/>
                <w:sz w:val="22"/>
                <w:szCs w:val="22"/>
                <w:lang w:eastAsia="en-IN"/>
              </w:rPr>
            </w:pPr>
            <w:r w:rsidRPr="00567B75">
              <w:rPr>
                <w:bCs/>
                <w:sz w:val="22"/>
                <w:szCs w:val="22"/>
                <w:lang w:eastAsia="en-IN"/>
              </w:rPr>
              <w:t>This course on mathematical statistics is aimed at the undergraduate students who are interested to learn basic concepts of statistics via mathematical approach. It gives essential background to students who further wish to learn statistics at advanced level.</w:t>
            </w:r>
          </w:p>
        </w:tc>
      </w:tr>
      <w:tr w:rsidR="00E27857" w:rsidRPr="00567B75" w14:paraId="4D258452" w14:textId="77777777" w:rsidTr="00E27857">
        <w:trPr>
          <w:trHeight w:val="692"/>
        </w:trPr>
        <w:tc>
          <w:tcPr>
            <w:tcW w:w="2551" w:type="dxa"/>
            <w:shd w:val="clear" w:color="auto" w:fill="auto"/>
          </w:tcPr>
          <w:p w14:paraId="06A9D862"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3CDEDF33" w14:textId="77777777" w:rsidR="00E27857" w:rsidRPr="00567B75" w:rsidRDefault="00E27857" w:rsidP="00E27857">
            <w:pPr>
              <w:pStyle w:val="Default"/>
              <w:jc w:val="both"/>
              <w:rPr>
                <w:bCs/>
                <w:color w:val="auto"/>
                <w:sz w:val="22"/>
                <w:szCs w:val="22"/>
              </w:rPr>
            </w:pPr>
            <w:r w:rsidRPr="00567B75">
              <w:rPr>
                <w:bCs/>
                <w:color w:val="auto"/>
                <w:sz w:val="22"/>
                <w:szCs w:val="22"/>
              </w:rPr>
              <w:t>This course is designed to cover various important methods of statistical inference. Order statistics and their join distributions are considered. Various properties of order statistics will be discussed. Then sampling from normal distribution will be discussed. Further different types of estimation problems will be described and illustrated. In this regard point and interval estimation problems will be demonstrated. Both classical and Bayesian methods of estimation will be discussed. Towards the end problem of testing will be covered.</w:t>
            </w:r>
          </w:p>
        </w:tc>
      </w:tr>
      <w:tr w:rsidR="00E27857" w:rsidRPr="00567B75" w14:paraId="5CA07BD2" w14:textId="77777777" w:rsidTr="00E27857">
        <w:trPr>
          <w:trHeight w:val="1836"/>
        </w:trPr>
        <w:tc>
          <w:tcPr>
            <w:tcW w:w="2551" w:type="dxa"/>
            <w:shd w:val="clear" w:color="auto" w:fill="auto"/>
          </w:tcPr>
          <w:p w14:paraId="335221BF"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70E55BB3" w14:textId="77777777" w:rsidR="00E27857" w:rsidRPr="00567B75" w:rsidRDefault="00E27857" w:rsidP="00E27857">
            <w:pPr>
              <w:rPr>
                <w:bCs/>
                <w:sz w:val="22"/>
                <w:szCs w:val="22"/>
                <w:lang w:eastAsia="en-IN"/>
              </w:rPr>
            </w:pPr>
            <w:r w:rsidRPr="00567B75">
              <w:rPr>
                <w:bCs/>
                <w:sz w:val="22"/>
                <w:szCs w:val="22"/>
                <w:lang w:eastAsia="en-IN"/>
              </w:rPr>
              <w:t>Ordered Statistics, probability distributions of Sample Range, Minimum and Maximum order Statistics. Random Sampling, Sampling distributions: Chi-square, T, F distributions.</w:t>
            </w:r>
          </w:p>
          <w:p w14:paraId="29FBCE86" w14:textId="77777777" w:rsidR="00E27857" w:rsidRPr="00567B75" w:rsidRDefault="00E27857" w:rsidP="00E27857">
            <w:pPr>
              <w:rPr>
                <w:bCs/>
                <w:sz w:val="22"/>
                <w:szCs w:val="22"/>
                <w:lang w:eastAsia="en-IN"/>
              </w:rPr>
            </w:pPr>
            <w:r w:rsidRPr="00567B75">
              <w:rPr>
                <w:bCs/>
                <w:sz w:val="22"/>
                <w:szCs w:val="22"/>
                <w:lang w:eastAsia="en-IN"/>
              </w:rPr>
              <w:t>Point Estimation: Sufficiency, Factorization theorem, Consistency, Moment method of estimation, Unbiased Estimation, Minimum Variance Unbiased Estimator and their properties, Rao-Cramer lower bound, Rao-</w:t>
            </w:r>
            <w:proofErr w:type="spellStart"/>
            <w:r w:rsidRPr="00567B75">
              <w:rPr>
                <w:bCs/>
                <w:sz w:val="22"/>
                <w:szCs w:val="22"/>
                <w:lang w:eastAsia="en-IN"/>
              </w:rPr>
              <w:t>Blackwellization</w:t>
            </w:r>
            <w:proofErr w:type="spellEnd"/>
            <w:r w:rsidRPr="00567B75">
              <w:rPr>
                <w:bCs/>
                <w:sz w:val="22"/>
                <w:szCs w:val="22"/>
                <w:lang w:eastAsia="en-IN"/>
              </w:rPr>
              <w:t>, Fisher Information, Maximum Likelihood Estimator and properties, Criteria for evaluating estimators: Mean squared error.</w:t>
            </w:r>
          </w:p>
          <w:p w14:paraId="3C2EC51E" w14:textId="77777777" w:rsidR="00E27857" w:rsidRPr="00567B75" w:rsidRDefault="00E27857" w:rsidP="00E27857">
            <w:pPr>
              <w:rPr>
                <w:bCs/>
                <w:sz w:val="22"/>
                <w:szCs w:val="22"/>
                <w:lang w:eastAsia="en-IN"/>
              </w:rPr>
            </w:pPr>
            <w:r w:rsidRPr="00567B75">
              <w:rPr>
                <w:bCs/>
                <w:sz w:val="22"/>
                <w:szCs w:val="22"/>
                <w:lang w:eastAsia="en-IN"/>
              </w:rPr>
              <w:t>Interval Estimation:  Coverage Probabilities, Confidence level, Sample size determination, Shortest Length interval, Pivotal quantities, interval estimators for various distributions.</w:t>
            </w:r>
          </w:p>
          <w:p w14:paraId="694CF2F4" w14:textId="77777777" w:rsidR="00E27857" w:rsidRPr="00567B75" w:rsidRDefault="00E27857" w:rsidP="00E27857">
            <w:pPr>
              <w:rPr>
                <w:bCs/>
                <w:sz w:val="22"/>
                <w:szCs w:val="22"/>
                <w:lang w:eastAsia="en-IN"/>
              </w:rPr>
            </w:pPr>
            <w:r w:rsidRPr="00567B75">
              <w:rPr>
                <w:bCs/>
                <w:sz w:val="22"/>
                <w:szCs w:val="22"/>
                <w:lang w:eastAsia="en-IN"/>
              </w:rPr>
              <w:t xml:space="preserve">Testing of Hypotheses: Null and Alternative Hypotheses, Simple hypothesis, Composite hypothesis, Test Statistic, Critical region, Error Probabilities, Power </w:t>
            </w:r>
            <w:proofErr w:type="gramStart"/>
            <w:r w:rsidRPr="00567B75">
              <w:rPr>
                <w:bCs/>
                <w:sz w:val="22"/>
                <w:szCs w:val="22"/>
                <w:lang w:eastAsia="en-IN"/>
              </w:rPr>
              <w:t>Function,  Level</w:t>
            </w:r>
            <w:proofErr w:type="gramEnd"/>
            <w:r w:rsidRPr="00567B75">
              <w:rPr>
                <w:bCs/>
                <w:sz w:val="22"/>
                <w:szCs w:val="22"/>
                <w:lang w:eastAsia="en-IN"/>
              </w:rPr>
              <w:t xml:space="preserve"> of Significance, </w:t>
            </w:r>
            <w:proofErr w:type="spellStart"/>
            <w:r w:rsidRPr="00567B75">
              <w:rPr>
                <w:bCs/>
                <w:sz w:val="22"/>
                <w:szCs w:val="22"/>
                <w:lang w:eastAsia="en-IN"/>
              </w:rPr>
              <w:t>Neyman</w:t>
            </w:r>
            <w:proofErr w:type="spellEnd"/>
            <w:r w:rsidRPr="00567B75">
              <w:rPr>
                <w:bCs/>
                <w:sz w:val="22"/>
                <w:szCs w:val="22"/>
                <w:lang w:eastAsia="en-IN"/>
              </w:rPr>
              <w:t xml:space="preserve">-Pearson Lemma, One and Two Sided Tests for Mean, Variance and Proportions, One and Two Sample T-Test, Pooled T-Test, Paired T-Test, Chi-Square Test, Contingency Table Test, Maximum Likelihood Test, Duality between Confidence Intervals. </w:t>
            </w:r>
          </w:p>
          <w:p w14:paraId="4811596D" w14:textId="77777777" w:rsidR="00E27857" w:rsidRPr="00567B75" w:rsidRDefault="00E27857" w:rsidP="00E27857">
            <w:pPr>
              <w:rPr>
                <w:bCs/>
                <w:sz w:val="22"/>
                <w:szCs w:val="22"/>
                <w:lang w:eastAsia="en-IN"/>
              </w:rPr>
            </w:pPr>
            <w:r w:rsidRPr="00567B75">
              <w:rPr>
                <w:bCs/>
                <w:sz w:val="22"/>
                <w:szCs w:val="22"/>
                <w:lang w:eastAsia="en-IN"/>
              </w:rPr>
              <w:t xml:space="preserve">Bayesian Estimation: Prior and Posterior Distributions, Quadratic Loss Function, Posterior Mean, Bayes Estimates for well Known Distributions (Normal, Gamma, Exponential, Binomial, Poisson, Beta etc.)  </w:t>
            </w:r>
          </w:p>
        </w:tc>
      </w:tr>
      <w:tr w:rsidR="00E27857" w:rsidRPr="00567B75" w14:paraId="553D5137" w14:textId="77777777" w:rsidTr="00E27857">
        <w:tc>
          <w:tcPr>
            <w:tcW w:w="2551" w:type="dxa"/>
            <w:shd w:val="clear" w:color="auto" w:fill="auto"/>
          </w:tcPr>
          <w:p w14:paraId="13BAFD3C"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0791A764" w14:textId="77777777" w:rsidR="00E27857" w:rsidRPr="00567B75" w:rsidRDefault="00E27857" w:rsidP="00E27857">
            <w:pPr>
              <w:rPr>
                <w:bCs/>
                <w:sz w:val="22"/>
                <w:szCs w:val="22"/>
                <w:lang w:eastAsia="en-IN"/>
              </w:rPr>
            </w:pPr>
            <w:r w:rsidRPr="00567B75">
              <w:rPr>
                <w:bCs/>
                <w:sz w:val="22"/>
                <w:szCs w:val="22"/>
                <w:lang w:eastAsia="en-IN"/>
              </w:rPr>
              <w:t>Students will become familiar with following topics:</w:t>
            </w:r>
          </w:p>
          <w:p w14:paraId="79CF4A77" w14:textId="77777777" w:rsidR="00E27857" w:rsidRPr="00567B75" w:rsidRDefault="00E27857" w:rsidP="00E27857">
            <w:pPr>
              <w:rPr>
                <w:bCs/>
                <w:sz w:val="22"/>
                <w:szCs w:val="22"/>
                <w:lang w:eastAsia="en-IN"/>
              </w:rPr>
            </w:pPr>
            <w:r w:rsidRPr="00567B75">
              <w:rPr>
                <w:bCs/>
                <w:sz w:val="22"/>
                <w:szCs w:val="22"/>
                <w:lang w:eastAsia="en-IN"/>
              </w:rPr>
              <w:t>(1)</w:t>
            </w:r>
            <w:r w:rsidRPr="00567B75">
              <w:rPr>
                <w:bCs/>
                <w:sz w:val="22"/>
                <w:szCs w:val="22"/>
                <w:lang w:eastAsia="en-IN"/>
              </w:rPr>
              <w:tab/>
              <w:t>Distribution properties of order statistics</w:t>
            </w:r>
          </w:p>
          <w:p w14:paraId="2068BEB4" w14:textId="77777777" w:rsidR="00E27857" w:rsidRPr="00567B75" w:rsidRDefault="00E27857" w:rsidP="00E27857">
            <w:pPr>
              <w:rPr>
                <w:bCs/>
                <w:sz w:val="22"/>
                <w:szCs w:val="22"/>
                <w:lang w:eastAsia="en-IN"/>
              </w:rPr>
            </w:pPr>
            <w:r w:rsidRPr="00567B75">
              <w:rPr>
                <w:bCs/>
                <w:sz w:val="22"/>
                <w:szCs w:val="22"/>
                <w:lang w:eastAsia="en-IN"/>
              </w:rPr>
              <w:t>(2)</w:t>
            </w:r>
            <w:r w:rsidRPr="00567B75">
              <w:rPr>
                <w:bCs/>
                <w:sz w:val="22"/>
                <w:szCs w:val="22"/>
                <w:lang w:eastAsia="en-IN"/>
              </w:rPr>
              <w:tab/>
              <w:t>Desirable properties point estimators like unbiasedness, efficiency, consistency etc.</w:t>
            </w:r>
          </w:p>
          <w:p w14:paraId="6D68C273" w14:textId="77777777" w:rsidR="00E27857" w:rsidRPr="00567B75" w:rsidRDefault="00E27857" w:rsidP="00E27857">
            <w:pPr>
              <w:rPr>
                <w:bCs/>
                <w:sz w:val="22"/>
                <w:szCs w:val="22"/>
                <w:lang w:eastAsia="en-IN"/>
              </w:rPr>
            </w:pPr>
            <w:r w:rsidRPr="00567B75">
              <w:rPr>
                <w:bCs/>
                <w:sz w:val="22"/>
                <w:szCs w:val="22"/>
                <w:lang w:eastAsia="en-IN"/>
              </w:rPr>
              <w:t>(3)</w:t>
            </w:r>
            <w:r w:rsidRPr="00567B75">
              <w:rPr>
                <w:bCs/>
                <w:sz w:val="22"/>
                <w:szCs w:val="22"/>
                <w:lang w:eastAsia="en-IN"/>
              </w:rPr>
              <w:tab/>
              <w:t>Mean squared error computations</w:t>
            </w:r>
          </w:p>
          <w:p w14:paraId="66F8A56B" w14:textId="77777777" w:rsidR="00E27857" w:rsidRPr="00567B75" w:rsidRDefault="00E27857" w:rsidP="00E27857">
            <w:pPr>
              <w:rPr>
                <w:bCs/>
                <w:sz w:val="22"/>
                <w:szCs w:val="22"/>
                <w:lang w:eastAsia="en-IN"/>
              </w:rPr>
            </w:pPr>
            <w:r w:rsidRPr="00567B75">
              <w:rPr>
                <w:bCs/>
                <w:sz w:val="22"/>
                <w:szCs w:val="22"/>
                <w:lang w:eastAsia="en-IN"/>
              </w:rPr>
              <w:t>(4)</w:t>
            </w:r>
            <w:r w:rsidRPr="00567B75">
              <w:rPr>
                <w:bCs/>
                <w:sz w:val="22"/>
                <w:szCs w:val="22"/>
                <w:lang w:eastAsia="en-IN"/>
              </w:rPr>
              <w:tab/>
              <w:t>Coverage probabilities</w:t>
            </w:r>
          </w:p>
          <w:p w14:paraId="6BEEEC95" w14:textId="77777777" w:rsidR="00E27857" w:rsidRPr="00567B75" w:rsidRDefault="00E27857" w:rsidP="00E27857">
            <w:pPr>
              <w:rPr>
                <w:bCs/>
                <w:sz w:val="22"/>
                <w:szCs w:val="22"/>
                <w:lang w:eastAsia="en-IN"/>
              </w:rPr>
            </w:pPr>
            <w:r w:rsidRPr="00567B75">
              <w:rPr>
                <w:bCs/>
                <w:sz w:val="22"/>
                <w:szCs w:val="22"/>
                <w:lang w:eastAsia="en-IN"/>
              </w:rPr>
              <w:t>(5)</w:t>
            </w:r>
            <w:r w:rsidRPr="00567B75">
              <w:rPr>
                <w:bCs/>
                <w:sz w:val="22"/>
                <w:szCs w:val="22"/>
                <w:lang w:eastAsia="en-IN"/>
              </w:rPr>
              <w:tab/>
              <w:t>Posterior distributions</w:t>
            </w:r>
          </w:p>
          <w:p w14:paraId="47F713DA" w14:textId="77777777" w:rsidR="00E27857" w:rsidRPr="00567B75" w:rsidRDefault="00E27857" w:rsidP="00E27857">
            <w:pPr>
              <w:rPr>
                <w:bCs/>
                <w:sz w:val="22"/>
                <w:szCs w:val="22"/>
                <w:lang w:eastAsia="en-IN"/>
              </w:rPr>
            </w:pPr>
            <w:r w:rsidRPr="00567B75">
              <w:rPr>
                <w:bCs/>
                <w:sz w:val="22"/>
                <w:szCs w:val="22"/>
                <w:lang w:eastAsia="en-IN"/>
              </w:rPr>
              <w:t>(6)</w:t>
            </w:r>
            <w:r w:rsidRPr="00567B75">
              <w:rPr>
                <w:bCs/>
                <w:sz w:val="22"/>
                <w:szCs w:val="22"/>
                <w:lang w:eastAsia="en-IN"/>
              </w:rPr>
              <w:tab/>
              <w:t>Error probabilities and most powerful tests</w:t>
            </w:r>
          </w:p>
          <w:p w14:paraId="6CC1789F" w14:textId="77777777" w:rsidR="00E27857" w:rsidRPr="00567B75" w:rsidRDefault="00E27857" w:rsidP="00E27857">
            <w:pPr>
              <w:rPr>
                <w:bCs/>
                <w:sz w:val="22"/>
                <w:szCs w:val="22"/>
                <w:lang w:eastAsia="en-IN"/>
              </w:rPr>
            </w:pPr>
            <w:r w:rsidRPr="00567B75">
              <w:rPr>
                <w:bCs/>
                <w:sz w:val="22"/>
                <w:szCs w:val="22"/>
                <w:lang w:eastAsia="en-IN"/>
              </w:rPr>
              <w:t>(7)</w:t>
            </w:r>
            <w:r w:rsidRPr="00567B75">
              <w:rPr>
                <w:bCs/>
                <w:sz w:val="22"/>
                <w:szCs w:val="22"/>
                <w:lang w:eastAsia="en-IN"/>
              </w:rPr>
              <w:tab/>
              <w:t>Chi-square test</w:t>
            </w:r>
          </w:p>
        </w:tc>
      </w:tr>
      <w:tr w:rsidR="00E27857" w:rsidRPr="00567B75" w14:paraId="506F4AD1" w14:textId="77777777" w:rsidTr="00E27857">
        <w:tc>
          <w:tcPr>
            <w:tcW w:w="2551" w:type="dxa"/>
            <w:shd w:val="clear" w:color="auto" w:fill="auto"/>
          </w:tcPr>
          <w:p w14:paraId="2C6182B9"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33E0C195"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58961E06" w14:textId="77777777" w:rsidR="00E27857" w:rsidRPr="00567B75" w:rsidRDefault="00E27857" w:rsidP="00E27857">
      <w:pPr>
        <w:rPr>
          <w:b/>
          <w:sz w:val="22"/>
          <w:szCs w:val="22"/>
        </w:rPr>
      </w:pPr>
      <w:r w:rsidRPr="00567B75">
        <w:rPr>
          <w:b/>
          <w:sz w:val="22"/>
          <w:szCs w:val="22"/>
        </w:rPr>
        <w:t>Text Books:</w:t>
      </w:r>
    </w:p>
    <w:p w14:paraId="120AADD0" w14:textId="77777777" w:rsidR="00E27857" w:rsidRPr="00567B75" w:rsidRDefault="00E27857" w:rsidP="00E27857">
      <w:pPr>
        <w:pStyle w:val="ListParagraph"/>
        <w:numPr>
          <w:ilvl w:val="0"/>
          <w:numId w:val="1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Mathematical Statistics with applications, </w:t>
      </w:r>
      <w:proofErr w:type="spellStart"/>
      <w:r w:rsidRPr="00567B75">
        <w:rPr>
          <w:rFonts w:ascii="Times New Roman" w:hAnsi="Times New Roman" w:cs="Times New Roman"/>
          <w:szCs w:val="22"/>
        </w:rPr>
        <w:t>Kandethody</w:t>
      </w:r>
      <w:proofErr w:type="spellEnd"/>
      <w:r w:rsidRPr="00567B75">
        <w:rPr>
          <w:rFonts w:ascii="Times New Roman" w:hAnsi="Times New Roman" w:cs="Times New Roman"/>
          <w:szCs w:val="22"/>
        </w:rPr>
        <w:t xml:space="preserve"> M. Ramachandran, Chris P. </w:t>
      </w:r>
      <w:proofErr w:type="spellStart"/>
      <w:r w:rsidRPr="00567B75">
        <w:rPr>
          <w:rFonts w:ascii="Times New Roman" w:hAnsi="Times New Roman" w:cs="Times New Roman"/>
          <w:szCs w:val="22"/>
        </w:rPr>
        <w:t>Tsokos</w:t>
      </w:r>
      <w:proofErr w:type="spellEnd"/>
      <w:r w:rsidRPr="00567B75">
        <w:rPr>
          <w:rFonts w:ascii="Times New Roman" w:hAnsi="Times New Roman" w:cs="Times New Roman"/>
          <w:szCs w:val="22"/>
        </w:rPr>
        <w:t>, Academic Press, 2009</w:t>
      </w:r>
    </w:p>
    <w:p w14:paraId="3EBAD20A" w14:textId="77777777" w:rsidR="00E27857" w:rsidRPr="00567B75" w:rsidRDefault="00E27857" w:rsidP="00E27857">
      <w:pPr>
        <w:pStyle w:val="ListParagraph"/>
        <w:numPr>
          <w:ilvl w:val="0"/>
          <w:numId w:val="1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Probability and Statistics in Engineering, William W. Hines, Douglas C. Montgomery, David M. </w:t>
      </w:r>
      <w:proofErr w:type="spellStart"/>
      <w:r w:rsidRPr="00567B75">
        <w:rPr>
          <w:rFonts w:ascii="Times New Roman" w:hAnsi="Times New Roman" w:cs="Times New Roman"/>
          <w:szCs w:val="22"/>
        </w:rPr>
        <w:t>Goldsman</w:t>
      </w:r>
      <w:proofErr w:type="spellEnd"/>
      <w:r w:rsidRPr="00567B75">
        <w:rPr>
          <w:rFonts w:ascii="Times New Roman" w:hAnsi="Times New Roman" w:cs="Times New Roman"/>
          <w:szCs w:val="22"/>
        </w:rPr>
        <w:t xml:space="preserve">, Connie M. </w:t>
      </w:r>
      <w:proofErr w:type="spellStart"/>
      <w:r w:rsidRPr="00567B75">
        <w:rPr>
          <w:rFonts w:ascii="Times New Roman" w:hAnsi="Times New Roman" w:cs="Times New Roman"/>
          <w:szCs w:val="22"/>
        </w:rPr>
        <w:t>Borror</w:t>
      </w:r>
      <w:proofErr w:type="spellEnd"/>
      <w:r w:rsidRPr="00567B75">
        <w:rPr>
          <w:rFonts w:ascii="Times New Roman" w:hAnsi="Times New Roman" w:cs="Times New Roman"/>
          <w:szCs w:val="22"/>
        </w:rPr>
        <w:t xml:space="preserve">, John Wiley &amp; Sons; 4th Edition </w:t>
      </w:r>
      <w:proofErr w:type="spellStart"/>
      <w:r w:rsidRPr="00567B75">
        <w:rPr>
          <w:rFonts w:ascii="Times New Roman" w:hAnsi="Times New Roman" w:cs="Times New Roman"/>
          <w:szCs w:val="22"/>
        </w:rPr>
        <w:t>Edition</w:t>
      </w:r>
      <w:proofErr w:type="spellEnd"/>
      <w:r w:rsidRPr="00567B75">
        <w:rPr>
          <w:rFonts w:ascii="Times New Roman" w:hAnsi="Times New Roman" w:cs="Times New Roman"/>
          <w:szCs w:val="22"/>
        </w:rPr>
        <w:t>, 2003.</w:t>
      </w:r>
    </w:p>
    <w:p w14:paraId="20189C6E"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91481FA" w14:textId="77777777" w:rsidTr="00E27857">
        <w:tc>
          <w:tcPr>
            <w:tcW w:w="2551" w:type="dxa"/>
            <w:shd w:val="clear" w:color="auto" w:fill="auto"/>
          </w:tcPr>
          <w:p w14:paraId="6B35F6C8"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10495A29" w14:textId="77777777" w:rsidR="00E27857" w:rsidRPr="00567B75" w:rsidRDefault="00E27857" w:rsidP="00E27857">
            <w:pPr>
              <w:rPr>
                <w:bCs/>
                <w:sz w:val="22"/>
                <w:szCs w:val="22"/>
                <w:lang w:eastAsia="en-IN"/>
              </w:rPr>
            </w:pPr>
            <w:r w:rsidRPr="00567B75">
              <w:rPr>
                <w:bCs/>
                <w:sz w:val="22"/>
                <w:szCs w:val="22"/>
                <w:lang w:eastAsia="en-IN"/>
              </w:rPr>
              <w:t>MA3204 (Core)</w:t>
            </w:r>
          </w:p>
        </w:tc>
      </w:tr>
      <w:tr w:rsidR="00E27857" w:rsidRPr="00567B75" w14:paraId="2AC745EE" w14:textId="77777777" w:rsidTr="00E27857">
        <w:trPr>
          <w:trHeight w:val="386"/>
        </w:trPr>
        <w:tc>
          <w:tcPr>
            <w:tcW w:w="2551" w:type="dxa"/>
            <w:shd w:val="clear" w:color="auto" w:fill="auto"/>
          </w:tcPr>
          <w:p w14:paraId="52CB3EAB" w14:textId="77777777" w:rsidR="00E27857" w:rsidRPr="00567B75" w:rsidRDefault="00E27857" w:rsidP="00E27857">
            <w:pPr>
              <w:rPr>
                <w:b/>
                <w:sz w:val="22"/>
                <w:szCs w:val="22"/>
                <w:lang w:eastAsia="en-IN"/>
              </w:rPr>
            </w:pPr>
            <w:r w:rsidRPr="00567B75">
              <w:rPr>
                <w:b/>
                <w:sz w:val="22"/>
                <w:szCs w:val="22"/>
                <w:lang w:eastAsia="en-IN"/>
              </w:rPr>
              <w:t>Course Credit</w:t>
            </w:r>
          </w:p>
          <w:p w14:paraId="5A3000B5"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7E9810BE" w14:textId="77777777" w:rsidR="00E27857" w:rsidRPr="00567B75" w:rsidRDefault="00E27857" w:rsidP="00E27857">
            <w:pPr>
              <w:rPr>
                <w:bCs/>
                <w:sz w:val="22"/>
                <w:szCs w:val="22"/>
                <w:lang w:eastAsia="en-IN"/>
              </w:rPr>
            </w:pPr>
            <w:r w:rsidRPr="00567B75">
              <w:rPr>
                <w:bCs/>
                <w:sz w:val="22"/>
                <w:szCs w:val="22"/>
                <w:lang w:eastAsia="en-IN"/>
              </w:rPr>
              <w:t>3-0-2-4</w:t>
            </w:r>
          </w:p>
        </w:tc>
      </w:tr>
      <w:tr w:rsidR="00E27857" w:rsidRPr="00567B75" w14:paraId="4D3D9AB4" w14:textId="77777777" w:rsidTr="00E27857">
        <w:tc>
          <w:tcPr>
            <w:tcW w:w="2551" w:type="dxa"/>
            <w:shd w:val="clear" w:color="auto" w:fill="auto"/>
          </w:tcPr>
          <w:p w14:paraId="39D28D82"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5D8B8A18" w14:textId="77777777" w:rsidR="00E27857" w:rsidRPr="00567B75" w:rsidRDefault="00E27857" w:rsidP="00E27857">
            <w:pPr>
              <w:rPr>
                <w:sz w:val="22"/>
                <w:szCs w:val="22"/>
                <w:lang w:eastAsia="en-IN"/>
              </w:rPr>
            </w:pPr>
            <w:r w:rsidRPr="00567B75">
              <w:rPr>
                <w:sz w:val="22"/>
                <w:szCs w:val="22"/>
                <w:lang w:eastAsia="en-IN"/>
              </w:rPr>
              <w:t>Convex Optimization</w:t>
            </w:r>
          </w:p>
        </w:tc>
      </w:tr>
      <w:tr w:rsidR="00E27857" w:rsidRPr="00567B75" w14:paraId="28BF8B06" w14:textId="77777777" w:rsidTr="00E27857">
        <w:tc>
          <w:tcPr>
            <w:tcW w:w="2551" w:type="dxa"/>
            <w:shd w:val="clear" w:color="auto" w:fill="auto"/>
          </w:tcPr>
          <w:p w14:paraId="4F64B904"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661AAF2F" w14:textId="77777777" w:rsidR="00E27857" w:rsidRPr="00567B75" w:rsidRDefault="00E27857" w:rsidP="00E27857">
            <w:pPr>
              <w:rPr>
                <w:bCs/>
                <w:sz w:val="22"/>
                <w:szCs w:val="22"/>
                <w:lang w:eastAsia="en-IN"/>
              </w:rPr>
            </w:pPr>
            <w:r w:rsidRPr="00567B75">
              <w:rPr>
                <w:bCs/>
                <w:sz w:val="22"/>
                <w:szCs w:val="22"/>
                <w:lang w:eastAsia="en-IN"/>
              </w:rPr>
              <w:t>Lectures and Labs</w:t>
            </w:r>
          </w:p>
        </w:tc>
      </w:tr>
      <w:tr w:rsidR="00E27857" w:rsidRPr="00567B75" w14:paraId="4E7B46E0" w14:textId="77777777" w:rsidTr="00E27857">
        <w:trPr>
          <w:trHeight w:val="386"/>
        </w:trPr>
        <w:tc>
          <w:tcPr>
            <w:tcW w:w="2551" w:type="dxa"/>
            <w:shd w:val="clear" w:color="auto" w:fill="auto"/>
          </w:tcPr>
          <w:p w14:paraId="57451CB3"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116AEFB9" w14:textId="77777777" w:rsidR="00E27857" w:rsidRPr="00567B75" w:rsidRDefault="00E27857" w:rsidP="00E27857">
            <w:pPr>
              <w:jc w:val="both"/>
              <w:rPr>
                <w:bCs/>
                <w:sz w:val="22"/>
                <w:szCs w:val="22"/>
                <w:lang w:eastAsia="en-IN"/>
              </w:rPr>
            </w:pPr>
            <w:r w:rsidRPr="00567B75">
              <w:rPr>
                <w:bCs/>
                <w:sz w:val="22"/>
                <w:szCs w:val="22"/>
                <w:lang w:eastAsia="en-IN"/>
              </w:rPr>
              <w:t>The objective of the course is to train student about the modeling of convex programming problems and various classical and numerical optimization techniques and algorithms to solve these problems</w:t>
            </w:r>
          </w:p>
        </w:tc>
      </w:tr>
      <w:tr w:rsidR="00E27857" w:rsidRPr="00567B75" w14:paraId="1631457D" w14:textId="77777777" w:rsidTr="00E27857">
        <w:trPr>
          <w:trHeight w:val="692"/>
        </w:trPr>
        <w:tc>
          <w:tcPr>
            <w:tcW w:w="2551" w:type="dxa"/>
            <w:shd w:val="clear" w:color="auto" w:fill="auto"/>
          </w:tcPr>
          <w:p w14:paraId="6A5AE1D4"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3B9675C8" w14:textId="77777777" w:rsidR="00E27857" w:rsidRPr="00567B75" w:rsidRDefault="00E27857" w:rsidP="00E27857">
            <w:pPr>
              <w:jc w:val="both"/>
              <w:rPr>
                <w:bCs/>
                <w:sz w:val="22"/>
                <w:szCs w:val="22"/>
                <w:lang w:eastAsia="en-IN"/>
              </w:rPr>
            </w:pPr>
            <w:r w:rsidRPr="00567B75">
              <w:rPr>
                <w:bCs/>
                <w:sz w:val="22"/>
                <w:szCs w:val="22"/>
                <w:lang w:eastAsia="en-IN"/>
              </w:rPr>
              <w:t>Convex Optimization, as a basic subject for undergraduate students, provides the knowledge of various models of nonlinear convex optimization problems and different algorithms to solve such problems with its applications in various problems arising in economics, science and engineering.</w:t>
            </w:r>
          </w:p>
        </w:tc>
      </w:tr>
      <w:tr w:rsidR="00E27857" w:rsidRPr="00567B75" w14:paraId="2E9B18EA" w14:textId="77777777" w:rsidTr="00E27857">
        <w:trPr>
          <w:trHeight w:val="1836"/>
        </w:trPr>
        <w:tc>
          <w:tcPr>
            <w:tcW w:w="2551" w:type="dxa"/>
            <w:shd w:val="clear" w:color="auto" w:fill="auto"/>
          </w:tcPr>
          <w:p w14:paraId="7B4378FD"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66858508" w14:textId="77777777" w:rsidR="00E27857" w:rsidRPr="00567B75" w:rsidRDefault="00E27857" w:rsidP="00E27857">
            <w:pPr>
              <w:pStyle w:val="Default"/>
              <w:jc w:val="both"/>
              <w:rPr>
                <w:bCs/>
                <w:color w:val="auto"/>
                <w:sz w:val="22"/>
                <w:szCs w:val="22"/>
              </w:rPr>
            </w:pPr>
            <w:r w:rsidRPr="00567B75">
              <w:rPr>
                <w:bCs/>
                <w:color w:val="auto"/>
                <w:sz w:val="22"/>
                <w:szCs w:val="22"/>
              </w:rPr>
              <w:t>Introduction to nonlinear programming, Convex Sets, Convex Functions and their properties.</w:t>
            </w:r>
          </w:p>
          <w:p w14:paraId="2B4D7F51"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Unconstrained optimization of functions of several variables: Necessary and Sufficient conditions. </w:t>
            </w:r>
          </w:p>
          <w:p w14:paraId="571A001F"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Numerical methods for unconstrained optimization: Newton, LM </w:t>
            </w:r>
            <w:proofErr w:type="gramStart"/>
            <w:r w:rsidRPr="00567B75">
              <w:rPr>
                <w:bCs/>
                <w:color w:val="auto"/>
                <w:sz w:val="22"/>
                <w:szCs w:val="22"/>
              </w:rPr>
              <w:t>method,  and</w:t>
            </w:r>
            <w:proofErr w:type="gramEnd"/>
            <w:r w:rsidRPr="00567B75">
              <w:rPr>
                <w:bCs/>
                <w:color w:val="auto"/>
                <w:sz w:val="22"/>
                <w:szCs w:val="22"/>
              </w:rPr>
              <w:t xml:space="preserve"> Quasi Newton methods (DFP and BFGS methods)</w:t>
            </w:r>
          </w:p>
          <w:p w14:paraId="1B8379DC"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Constrained optimization of functions of several variables, Lagrange Multiplier method, </w:t>
            </w:r>
            <w:proofErr w:type="spellStart"/>
            <w:r w:rsidRPr="00567B75">
              <w:rPr>
                <w:bCs/>
                <w:color w:val="auto"/>
                <w:sz w:val="22"/>
                <w:szCs w:val="22"/>
              </w:rPr>
              <w:t>Karush</w:t>
            </w:r>
            <w:proofErr w:type="spellEnd"/>
            <w:r w:rsidRPr="00567B75">
              <w:rPr>
                <w:bCs/>
                <w:color w:val="auto"/>
                <w:sz w:val="22"/>
                <w:szCs w:val="22"/>
              </w:rPr>
              <w:t xml:space="preserve">-Kuhn-Tucker theory, Constraint Qualifications, Convex optimization, Interior point methods for inequality constrained optimization, Merit functions for constrained minimization, logarithmic barrier function for inequality constraints, A basic barrier-function algorithm, Perturbed optimality conditions. </w:t>
            </w:r>
          </w:p>
          <w:p w14:paraId="1DE6A32C"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Quadratic optimization:  Wolfe method, Beale’s Method, applications of quadratic programs in some domains like portfolio optimization and support vector machines, etc. </w:t>
            </w:r>
          </w:p>
          <w:p w14:paraId="340E95F1" w14:textId="77777777" w:rsidR="00E27857" w:rsidRPr="00567B75" w:rsidRDefault="00E27857" w:rsidP="00E27857">
            <w:pPr>
              <w:pStyle w:val="Default"/>
              <w:jc w:val="both"/>
              <w:rPr>
                <w:bCs/>
                <w:color w:val="auto"/>
                <w:sz w:val="22"/>
                <w:szCs w:val="22"/>
              </w:rPr>
            </w:pPr>
            <w:r w:rsidRPr="00567B75">
              <w:rPr>
                <w:bCs/>
                <w:color w:val="auto"/>
                <w:sz w:val="22"/>
                <w:szCs w:val="22"/>
              </w:rPr>
              <w:t>Practice of optimization algorithms using Software.</w:t>
            </w:r>
          </w:p>
        </w:tc>
      </w:tr>
      <w:tr w:rsidR="00E27857" w:rsidRPr="00567B75" w14:paraId="5B77C3F9" w14:textId="77777777" w:rsidTr="00E27857">
        <w:tc>
          <w:tcPr>
            <w:tcW w:w="2551" w:type="dxa"/>
            <w:shd w:val="clear" w:color="auto" w:fill="auto"/>
          </w:tcPr>
          <w:p w14:paraId="0F17A519"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19256CA0" w14:textId="77777777" w:rsidR="00E27857" w:rsidRPr="00567B75" w:rsidRDefault="00E27857" w:rsidP="00E27857">
            <w:pPr>
              <w:rPr>
                <w:bCs/>
                <w:sz w:val="22"/>
                <w:szCs w:val="22"/>
                <w:lang w:eastAsia="en-IN"/>
              </w:rPr>
            </w:pPr>
            <w:r w:rsidRPr="00567B75">
              <w:rPr>
                <w:bCs/>
                <w:sz w:val="22"/>
                <w:szCs w:val="22"/>
                <w:lang w:eastAsia="en-IN"/>
              </w:rPr>
              <w:t>On successful completion of the course, students should be able to:</w:t>
            </w:r>
          </w:p>
          <w:p w14:paraId="4BC506F9" w14:textId="77777777" w:rsidR="00E27857" w:rsidRPr="00567B75" w:rsidRDefault="00E27857" w:rsidP="00E27857">
            <w:pPr>
              <w:rPr>
                <w:bCs/>
                <w:sz w:val="22"/>
                <w:szCs w:val="22"/>
                <w:lang w:eastAsia="en-IN"/>
              </w:rPr>
            </w:pPr>
            <w:r w:rsidRPr="00567B75">
              <w:rPr>
                <w:bCs/>
                <w:sz w:val="22"/>
                <w:szCs w:val="22"/>
                <w:lang w:eastAsia="en-IN"/>
              </w:rPr>
              <w:t xml:space="preserve">1. Understand the terminology and basic concepts of various kinds of </w:t>
            </w:r>
            <w:proofErr w:type="gramStart"/>
            <w:r w:rsidRPr="00567B75">
              <w:rPr>
                <w:bCs/>
                <w:sz w:val="22"/>
                <w:szCs w:val="22"/>
                <w:lang w:eastAsia="en-IN"/>
              </w:rPr>
              <w:t>convex  optimization</w:t>
            </w:r>
            <w:proofErr w:type="gramEnd"/>
            <w:r w:rsidRPr="00567B75">
              <w:rPr>
                <w:bCs/>
                <w:sz w:val="22"/>
                <w:szCs w:val="22"/>
                <w:lang w:eastAsia="en-IN"/>
              </w:rPr>
              <w:t xml:space="preserve"> problems</w:t>
            </w:r>
          </w:p>
          <w:p w14:paraId="60A957EB" w14:textId="77777777" w:rsidR="00E27857" w:rsidRPr="00567B75" w:rsidRDefault="00E27857" w:rsidP="00E27857">
            <w:pPr>
              <w:rPr>
                <w:bCs/>
                <w:sz w:val="22"/>
                <w:szCs w:val="22"/>
                <w:lang w:eastAsia="en-IN"/>
              </w:rPr>
            </w:pPr>
            <w:r w:rsidRPr="00567B75">
              <w:rPr>
                <w:bCs/>
                <w:sz w:val="22"/>
                <w:szCs w:val="22"/>
                <w:lang w:eastAsia="en-IN"/>
              </w:rPr>
              <w:t xml:space="preserve">3.  Develop the understanding about different solution methods to solve convex Programing problem.  </w:t>
            </w:r>
          </w:p>
          <w:p w14:paraId="5B9ECDED" w14:textId="77777777" w:rsidR="00E27857" w:rsidRPr="00567B75" w:rsidRDefault="00E27857" w:rsidP="00E27857">
            <w:pPr>
              <w:rPr>
                <w:bCs/>
                <w:sz w:val="22"/>
                <w:szCs w:val="22"/>
                <w:lang w:eastAsia="en-IN"/>
              </w:rPr>
            </w:pPr>
            <w:r w:rsidRPr="00567B75">
              <w:rPr>
                <w:bCs/>
                <w:sz w:val="22"/>
                <w:szCs w:val="22"/>
                <w:lang w:eastAsia="en-IN"/>
              </w:rPr>
              <w:t xml:space="preserve">4. Apply and differentiate the need and importance of various algorithms to solve </w:t>
            </w:r>
            <w:proofErr w:type="gramStart"/>
            <w:r w:rsidRPr="00567B75">
              <w:rPr>
                <w:bCs/>
                <w:sz w:val="22"/>
                <w:szCs w:val="22"/>
                <w:lang w:eastAsia="en-IN"/>
              </w:rPr>
              <w:t>convex  programing</w:t>
            </w:r>
            <w:proofErr w:type="gramEnd"/>
            <w:r w:rsidRPr="00567B75">
              <w:rPr>
                <w:bCs/>
                <w:sz w:val="22"/>
                <w:szCs w:val="22"/>
                <w:lang w:eastAsia="en-IN"/>
              </w:rPr>
              <w:t xml:space="preserve"> problems</w:t>
            </w:r>
          </w:p>
          <w:p w14:paraId="764EEB17" w14:textId="77777777" w:rsidR="00E27857" w:rsidRPr="00567B75" w:rsidRDefault="00E27857" w:rsidP="00E27857">
            <w:pPr>
              <w:rPr>
                <w:bCs/>
                <w:sz w:val="22"/>
                <w:szCs w:val="22"/>
                <w:lang w:eastAsia="en-IN"/>
              </w:rPr>
            </w:pPr>
            <w:r w:rsidRPr="00567B75">
              <w:rPr>
                <w:bCs/>
                <w:sz w:val="22"/>
                <w:szCs w:val="22"/>
                <w:lang w:eastAsia="en-IN"/>
              </w:rPr>
              <w:t>5.  Employ programming languages to solve convex programing problems</w:t>
            </w:r>
          </w:p>
          <w:p w14:paraId="4C9DC412" w14:textId="77777777" w:rsidR="00E27857" w:rsidRPr="00567B75" w:rsidRDefault="00E27857" w:rsidP="00E27857">
            <w:pPr>
              <w:rPr>
                <w:bCs/>
                <w:sz w:val="22"/>
                <w:szCs w:val="22"/>
                <w:lang w:eastAsia="en-IN"/>
              </w:rPr>
            </w:pPr>
            <w:r w:rsidRPr="00567B75">
              <w:rPr>
                <w:bCs/>
                <w:sz w:val="22"/>
                <w:szCs w:val="22"/>
                <w:lang w:eastAsia="en-IN"/>
              </w:rPr>
              <w:t>6. Model and solve several problems arising in science and engineering as a convex optimization problem</w:t>
            </w:r>
          </w:p>
        </w:tc>
      </w:tr>
      <w:tr w:rsidR="00E27857" w:rsidRPr="00567B75" w14:paraId="6811CF3A" w14:textId="77777777" w:rsidTr="00E27857">
        <w:tc>
          <w:tcPr>
            <w:tcW w:w="2551" w:type="dxa"/>
            <w:shd w:val="clear" w:color="auto" w:fill="auto"/>
          </w:tcPr>
          <w:p w14:paraId="1CA614B4"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2A7510CA"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0E47C69B" w14:textId="77777777" w:rsidR="00E27857" w:rsidRPr="00567B75" w:rsidRDefault="00E27857" w:rsidP="00E27857">
      <w:pPr>
        <w:rPr>
          <w:b/>
          <w:sz w:val="22"/>
          <w:szCs w:val="22"/>
        </w:rPr>
      </w:pPr>
      <w:r w:rsidRPr="00567B75">
        <w:rPr>
          <w:b/>
          <w:sz w:val="22"/>
          <w:szCs w:val="22"/>
        </w:rPr>
        <w:t>Text Books:</w:t>
      </w:r>
    </w:p>
    <w:p w14:paraId="729AD650" w14:textId="77777777" w:rsidR="00E27857" w:rsidRPr="00567B75" w:rsidRDefault="00E27857" w:rsidP="00E27857">
      <w:pPr>
        <w:pStyle w:val="ListParagraph"/>
        <w:numPr>
          <w:ilvl w:val="0"/>
          <w:numId w:val="13"/>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Edwin K. P. Chong and Stanislaw H. Zak: An Introduction to optimization, 4th Edition, John Wiley &amp; Sons, New York, (2013).</w:t>
      </w:r>
    </w:p>
    <w:p w14:paraId="391CA922" w14:textId="77777777" w:rsidR="00E27857" w:rsidRPr="00567B75" w:rsidRDefault="00E27857" w:rsidP="00E27857">
      <w:pPr>
        <w:pStyle w:val="ListParagraph"/>
        <w:numPr>
          <w:ilvl w:val="0"/>
          <w:numId w:val="13"/>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S. Boyd and L. </w:t>
      </w:r>
      <w:proofErr w:type="spellStart"/>
      <w:r w:rsidRPr="00567B75">
        <w:rPr>
          <w:rFonts w:ascii="Times New Roman" w:hAnsi="Times New Roman" w:cs="Times New Roman"/>
          <w:szCs w:val="22"/>
        </w:rPr>
        <w:t>Vandenberghe</w:t>
      </w:r>
      <w:proofErr w:type="spellEnd"/>
      <w:r w:rsidRPr="00567B75">
        <w:rPr>
          <w:rFonts w:ascii="Times New Roman" w:hAnsi="Times New Roman" w:cs="Times New Roman"/>
          <w:szCs w:val="22"/>
        </w:rPr>
        <w:t>: Convex Optimization, Cambridge University Press, New York, (2004).</w:t>
      </w:r>
    </w:p>
    <w:p w14:paraId="1B9150C0" w14:textId="77777777" w:rsidR="00E27857" w:rsidRPr="00567B75" w:rsidRDefault="00E27857" w:rsidP="00E27857">
      <w:pPr>
        <w:rPr>
          <w:b/>
          <w:sz w:val="22"/>
          <w:szCs w:val="22"/>
        </w:rPr>
      </w:pPr>
      <w:r w:rsidRPr="00567B75">
        <w:rPr>
          <w:b/>
          <w:sz w:val="22"/>
          <w:szCs w:val="22"/>
        </w:rPr>
        <w:t>Reference Books:</w:t>
      </w:r>
    </w:p>
    <w:p w14:paraId="30D38F99"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O.L. </w:t>
      </w:r>
      <w:proofErr w:type="spellStart"/>
      <w:r w:rsidRPr="00567B75">
        <w:rPr>
          <w:rFonts w:ascii="Times New Roman" w:hAnsi="Times New Roman" w:cs="Times New Roman"/>
          <w:szCs w:val="22"/>
        </w:rPr>
        <w:t>Mangsarian</w:t>
      </w:r>
      <w:proofErr w:type="spellEnd"/>
      <w:r w:rsidRPr="00567B75">
        <w:rPr>
          <w:rFonts w:ascii="Times New Roman" w:hAnsi="Times New Roman" w:cs="Times New Roman"/>
          <w:szCs w:val="22"/>
        </w:rPr>
        <w:t>: Nonlinear Programming, SIAM, (1994).</w:t>
      </w:r>
    </w:p>
    <w:p w14:paraId="3F389CC0"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 G. </w:t>
      </w:r>
      <w:proofErr w:type="spellStart"/>
      <w:r w:rsidRPr="00567B75">
        <w:rPr>
          <w:rFonts w:ascii="Times New Roman" w:hAnsi="Times New Roman" w:cs="Times New Roman"/>
          <w:szCs w:val="22"/>
        </w:rPr>
        <w:t>Luenberger</w:t>
      </w:r>
      <w:proofErr w:type="spellEnd"/>
      <w:r w:rsidRPr="00567B75">
        <w:rPr>
          <w:rFonts w:ascii="Times New Roman" w:hAnsi="Times New Roman" w:cs="Times New Roman"/>
          <w:szCs w:val="22"/>
        </w:rPr>
        <w:t xml:space="preserve">, Linear and Nonlinear Programming, 2nd Edition, Kluwer, (2003). </w:t>
      </w:r>
    </w:p>
    <w:p w14:paraId="79E2461E"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M.S. </w:t>
      </w:r>
      <w:proofErr w:type="spellStart"/>
      <w:r w:rsidRPr="00567B75">
        <w:rPr>
          <w:rFonts w:ascii="Times New Roman" w:hAnsi="Times New Roman" w:cs="Times New Roman"/>
          <w:szCs w:val="22"/>
        </w:rPr>
        <w:t>Bazaraa</w:t>
      </w:r>
      <w:proofErr w:type="spellEnd"/>
      <w:r w:rsidRPr="00567B75">
        <w:rPr>
          <w:rFonts w:ascii="Times New Roman" w:hAnsi="Times New Roman" w:cs="Times New Roman"/>
          <w:szCs w:val="22"/>
        </w:rPr>
        <w:t xml:space="preserve">, H.D. </w:t>
      </w:r>
      <w:proofErr w:type="spellStart"/>
      <w:r w:rsidRPr="00567B75">
        <w:rPr>
          <w:rFonts w:ascii="Times New Roman" w:hAnsi="Times New Roman" w:cs="Times New Roman"/>
          <w:szCs w:val="22"/>
        </w:rPr>
        <w:t>Sherali</w:t>
      </w:r>
      <w:proofErr w:type="spellEnd"/>
      <w:r w:rsidRPr="00567B75">
        <w:rPr>
          <w:rFonts w:ascii="Times New Roman" w:hAnsi="Times New Roman" w:cs="Times New Roman"/>
          <w:szCs w:val="22"/>
        </w:rPr>
        <w:t xml:space="preserve"> and C.M. Shetty: Nonlinear Programming: Theory and Algorithms, John Wiley and Sons, New Jersey, (2006).</w:t>
      </w:r>
    </w:p>
    <w:p w14:paraId="78A8DAF7"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proofErr w:type="spellStart"/>
      <w:r w:rsidRPr="00567B75">
        <w:rPr>
          <w:rFonts w:ascii="Times New Roman" w:hAnsi="Times New Roman" w:cs="Times New Roman"/>
          <w:szCs w:val="22"/>
        </w:rPr>
        <w:t>Singiresu</w:t>
      </w:r>
      <w:proofErr w:type="spellEnd"/>
      <w:r w:rsidRPr="00567B75">
        <w:rPr>
          <w:rFonts w:ascii="Times New Roman" w:hAnsi="Times New Roman" w:cs="Times New Roman"/>
          <w:szCs w:val="22"/>
        </w:rPr>
        <w:t>. S. Rao: Engineering Optimization: Theory and Practice, John Wiley &amp; Sons, (2009).</w:t>
      </w:r>
    </w:p>
    <w:p w14:paraId="00E52F7E"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J. </w:t>
      </w:r>
      <w:proofErr w:type="spellStart"/>
      <w:r w:rsidRPr="00567B75">
        <w:rPr>
          <w:rFonts w:ascii="Times New Roman" w:hAnsi="Times New Roman" w:cs="Times New Roman"/>
          <w:szCs w:val="22"/>
        </w:rPr>
        <w:t>Nocedal</w:t>
      </w:r>
      <w:proofErr w:type="spellEnd"/>
      <w:r w:rsidRPr="00567B75">
        <w:rPr>
          <w:rFonts w:ascii="Times New Roman" w:hAnsi="Times New Roman" w:cs="Times New Roman"/>
          <w:szCs w:val="22"/>
        </w:rPr>
        <w:t xml:space="preserve"> and S. J. Wright, Numerical Optimization, Springer Verlag, (1999). </w:t>
      </w:r>
    </w:p>
    <w:p w14:paraId="735BAEB1" w14:textId="77777777" w:rsidR="00E27857" w:rsidRPr="00567B75" w:rsidRDefault="00E27857" w:rsidP="00E27857">
      <w:pPr>
        <w:pStyle w:val="ListParagraph"/>
        <w:numPr>
          <w:ilvl w:val="0"/>
          <w:numId w:val="18"/>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D.P. </w:t>
      </w:r>
      <w:proofErr w:type="spellStart"/>
      <w:r w:rsidRPr="00567B75">
        <w:rPr>
          <w:rFonts w:ascii="Times New Roman" w:hAnsi="Times New Roman" w:cs="Times New Roman"/>
          <w:szCs w:val="22"/>
        </w:rPr>
        <w:t>Bertsekas</w:t>
      </w:r>
      <w:proofErr w:type="spellEnd"/>
      <w:r w:rsidRPr="00567B75">
        <w:rPr>
          <w:rFonts w:ascii="Times New Roman" w:hAnsi="Times New Roman" w:cs="Times New Roman"/>
          <w:szCs w:val="22"/>
        </w:rPr>
        <w:t>, Dynamic programming and Optimal Control, Athena Scientific, Belmont, 4th Edition, (2012).</w:t>
      </w:r>
    </w:p>
    <w:p w14:paraId="1F49A5CE" w14:textId="77777777" w:rsidR="00E27857" w:rsidRPr="00567B75" w:rsidRDefault="00E27857" w:rsidP="00E27857">
      <w:pPr>
        <w:rPr>
          <w:sz w:val="22"/>
          <w:szCs w:val="22"/>
        </w:rPr>
      </w:pPr>
    </w:p>
    <w:p w14:paraId="676A8542"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2887182" w14:textId="77777777" w:rsidTr="00E27857">
        <w:tc>
          <w:tcPr>
            <w:tcW w:w="2551" w:type="dxa"/>
            <w:shd w:val="clear" w:color="auto" w:fill="auto"/>
          </w:tcPr>
          <w:p w14:paraId="7C87225E" w14:textId="77777777" w:rsidR="00E27857" w:rsidRPr="00567B75" w:rsidRDefault="00E27857" w:rsidP="00E27857">
            <w:pPr>
              <w:rPr>
                <w:b/>
                <w:sz w:val="22"/>
                <w:szCs w:val="22"/>
                <w:lang w:eastAsia="en-IN"/>
              </w:rPr>
            </w:pPr>
            <w:r w:rsidRPr="00567B75">
              <w:rPr>
                <w:b/>
                <w:sz w:val="22"/>
                <w:szCs w:val="22"/>
                <w:lang w:eastAsia="en-IN"/>
              </w:rPr>
              <w:lastRenderedPageBreak/>
              <w:t xml:space="preserve">Course Number </w:t>
            </w:r>
          </w:p>
        </w:tc>
        <w:tc>
          <w:tcPr>
            <w:tcW w:w="8220" w:type="dxa"/>
            <w:shd w:val="clear" w:color="auto" w:fill="auto"/>
          </w:tcPr>
          <w:p w14:paraId="673E77D7" w14:textId="77777777" w:rsidR="00E27857" w:rsidRPr="00567B75" w:rsidRDefault="00E27857" w:rsidP="00E27857">
            <w:pPr>
              <w:rPr>
                <w:bCs/>
                <w:sz w:val="22"/>
                <w:szCs w:val="22"/>
                <w:lang w:eastAsia="en-IN"/>
              </w:rPr>
            </w:pPr>
            <w:r w:rsidRPr="00567B75">
              <w:rPr>
                <w:bCs/>
                <w:sz w:val="22"/>
                <w:szCs w:val="22"/>
                <w:lang w:eastAsia="en-IN"/>
              </w:rPr>
              <w:t>MA3205 (Core)</w:t>
            </w:r>
          </w:p>
        </w:tc>
      </w:tr>
      <w:tr w:rsidR="00E27857" w:rsidRPr="00567B75" w14:paraId="526B0A56" w14:textId="77777777" w:rsidTr="00E27857">
        <w:trPr>
          <w:trHeight w:val="386"/>
        </w:trPr>
        <w:tc>
          <w:tcPr>
            <w:tcW w:w="2551" w:type="dxa"/>
            <w:shd w:val="clear" w:color="auto" w:fill="auto"/>
          </w:tcPr>
          <w:p w14:paraId="2777727A" w14:textId="77777777" w:rsidR="00E27857" w:rsidRPr="00567B75" w:rsidRDefault="00E27857" w:rsidP="00E27857">
            <w:pPr>
              <w:rPr>
                <w:b/>
                <w:sz w:val="22"/>
                <w:szCs w:val="22"/>
                <w:lang w:eastAsia="en-IN"/>
              </w:rPr>
            </w:pPr>
            <w:r w:rsidRPr="00567B75">
              <w:rPr>
                <w:b/>
                <w:sz w:val="22"/>
                <w:szCs w:val="22"/>
                <w:lang w:eastAsia="en-IN"/>
              </w:rPr>
              <w:t>Course Credit</w:t>
            </w:r>
          </w:p>
          <w:p w14:paraId="2C6F7B87" w14:textId="77777777" w:rsidR="00E27857" w:rsidRPr="00567B75" w:rsidRDefault="00E27857" w:rsidP="00E27857">
            <w:pPr>
              <w:rPr>
                <w:b/>
                <w:sz w:val="22"/>
                <w:szCs w:val="22"/>
                <w:lang w:eastAsia="en-IN"/>
              </w:rPr>
            </w:pPr>
            <w:r w:rsidRPr="00567B75">
              <w:rPr>
                <w:b/>
                <w:sz w:val="22"/>
                <w:szCs w:val="22"/>
                <w:lang w:eastAsia="en-IN"/>
              </w:rPr>
              <w:t xml:space="preserve">(L-T-P-C)                 </w:t>
            </w:r>
          </w:p>
        </w:tc>
        <w:tc>
          <w:tcPr>
            <w:tcW w:w="8220" w:type="dxa"/>
            <w:shd w:val="clear" w:color="auto" w:fill="auto"/>
            <w:vAlign w:val="center"/>
          </w:tcPr>
          <w:p w14:paraId="4BE2AF47" w14:textId="77777777" w:rsidR="00E27857" w:rsidRPr="00567B75" w:rsidRDefault="00E27857" w:rsidP="00E27857">
            <w:pPr>
              <w:rPr>
                <w:bCs/>
                <w:sz w:val="22"/>
                <w:szCs w:val="22"/>
                <w:lang w:eastAsia="en-IN"/>
              </w:rPr>
            </w:pPr>
            <w:r w:rsidRPr="00567B75">
              <w:rPr>
                <w:bCs/>
                <w:sz w:val="22"/>
                <w:szCs w:val="22"/>
                <w:lang w:eastAsia="en-IN"/>
              </w:rPr>
              <w:t>3-0-0-3</w:t>
            </w:r>
          </w:p>
        </w:tc>
      </w:tr>
      <w:tr w:rsidR="00E27857" w:rsidRPr="00567B75" w14:paraId="4FBECDCE" w14:textId="77777777" w:rsidTr="00E27857">
        <w:tc>
          <w:tcPr>
            <w:tcW w:w="2551" w:type="dxa"/>
            <w:shd w:val="clear" w:color="auto" w:fill="auto"/>
          </w:tcPr>
          <w:p w14:paraId="6F787362" w14:textId="77777777" w:rsidR="00E27857" w:rsidRPr="00567B75" w:rsidRDefault="00E27857" w:rsidP="00E27857">
            <w:pPr>
              <w:rPr>
                <w:b/>
                <w:sz w:val="22"/>
                <w:szCs w:val="22"/>
                <w:lang w:eastAsia="en-IN"/>
              </w:rPr>
            </w:pPr>
            <w:r w:rsidRPr="00567B75">
              <w:rPr>
                <w:b/>
                <w:sz w:val="22"/>
                <w:szCs w:val="22"/>
                <w:lang w:eastAsia="en-IN"/>
              </w:rPr>
              <w:t xml:space="preserve">Course Title                   </w:t>
            </w:r>
          </w:p>
        </w:tc>
        <w:tc>
          <w:tcPr>
            <w:tcW w:w="8220" w:type="dxa"/>
            <w:shd w:val="clear" w:color="auto" w:fill="auto"/>
            <w:vAlign w:val="center"/>
          </w:tcPr>
          <w:p w14:paraId="7AEF7740" w14:textId="77777777" w:rsidR="00E27857" w:rsidRPr="00567B75" w:rsidRDefault="00E27857" w:rsidP="00E27857">
            <w:pPr>
              <w:rPr>
                <w:sz w:val="22"/>
                <w:szCs w:val="22"/>
                <w:lang w:eastAsia="en-IN"/>
              </w:rPr>
            </w:pPr>
            <w:r w:rsidRPr="00567B75">
              <w:rPr>
                <w:sz w:val="22"/>
                <w:szCs w:val="22"/>
                <w:lang w:eastAsia="en-IN"/>
              </w:rPr>
              <w:t>Functional Analysis</w:t>
            </w:r>
          </w:p>
        </w:tc>
      </w:tr>
      <w:tr w:rsidR="00E27857" w:rsidRPr="00567B75" w14:paraId="00B8F530" w14:textId="77777777" w:rsidTr="00E27857">
        <w:tc>
          <w:tcPr>
            <w:tcW w:w="2551" w:type="dxa"/>
            <w:shd w:val="clear" w:color="auto" w:fill="auto"/>
          </w:tcPr>
          <w:p w14:paraId="65EA45E7" w14:textId="77777777" w:rsidR="00E27857" w:rsidRPr="00567B75" w:rsidRDefault="00E27857" w:rsidP="00E27857">
            <w:pPr>
              <w:rPr>
                <w:b/>
                <w:sz w:val="22"/>
                <w:szCs w:val="22"/>
                <w:lang w:eastAsia="en-IN"/>
              </w:rPr>
            </w:pPr>
            <w:r w:rsidRPr="00567B75">
              <w:rPr>
                <w:b/>
                <w:sz w:val="22"/>
                <w:szCs w:val="22"/>
                <w:lang w:eastAsia="en-IN"/>
              </w:rPr>
              <w:t xml:space="preserve">Learning Mode            </w:t>
            </w:r>
          </w:p>
        </w:tc>
        <w:tc>
          <w:tcPr>
            <w:tcW w:w="8220" w:type="dxa"/>
            <w:shd w:val="clear" w:color="auto" w:fill="auto"/>
          </w:tcPr>
          <w:p w14:paraId="6788A899" w14:textId="77777777" w:rsidR="00E27857" w:rsidRPr="00567B75" w:rsidRDefault="00E27857" w:rsidP="00E27857">
            <w:pPr>
              <w:rPr>
                <w:bCs/>
                <w:sz w:val="22"/>
                <w:szCs w:val="22"/>
                <w:lang w:eastAsia="en-IN"/>
              </w:rPr>
            </w:pPr>
            <w:r w:rsidRPr="00567B75">
              <w:rPr>
                <w:bCs/>
                <w:sz w:val="22"/>
                <w:szCs w:val="22"/>
                <w:lang w:eastAsia="en-IN"/>
              </w:rPr>
              <w:t>Lectures</w:t>
            </w:r>
          </w:p>
        </w:tc>
      </w:tr>
      <w:tr w:rsidR="00E27857" w:rsidRPr="00567B75" w14:paraId="40179A5E" w14:textId="77777777" w:rsidTr="00E27857">
        <w:trPr>
          <w:trHeight w:val="386"/>
        </w:trPr>
        <w:tc>
          <w:tcPr>
            <w:tcW w:w="2551" w:type="dxa"/>
            <w:shd w:val="clear" w:color="auto" w:fill="auto"/>
          </w:tcPr>
          <w:p w14:paraId="52A2F2BA" w14:textId="77777777" w:rsidR="00E27857" w:rsidRPr="00567B75" w:rsidRDefault="00E27857" w:rsidP="00E27857">
            <w:pPr>
              <w:rPr>
                <w:b/>
                <w:sz w:val="22"/>
                <w:szCs w:val="22"/>
                <w:lang w:eastAsia="en-IN"/>
              </w:rPr>
            </w:pPr>
            <w:r w:rsidRPr="00567B75">
              <w:rPr>
                <w:b/>
                <w:sz w:val="22"/>
                <w:szCs w:val="22"/>
                <w:lang w:eastAsia="en-IN"/>
              </w:rPr>
              <w:t xml:space="preserve">Learning Objectives </w:t>
            </w:r>
          </w:p>
        </w:tc>
        <w:tc>
          <w:tcPr>
            <w:tcW w:w="8220" w:type="dxa"/>
            <w:shd w:val="clear" w:color="auto" w:fill="auto"/>
          </w:tcPr>
          <w:p w14:paraId="50469D91" w14:textId="77777777" w:rsidR="00E27857" w:rsidRPr="00567B75" w:rsidRDefault="00E27857" w:rsidP="00E27857">
            <w:pPr>
              <w:jc w:val="both"/>
              <w:rPr>
                <w:bCs/>
                <w:sz w:val="22"/>
                <w:szCs w:val="22"/>
                <w:lang w:eastAsia="en-IN"/>
              </w:rPr>
            </w:pPr>
            <w:r w:rsidRPr="00567B75">
              <w:rPr>
                <w:bCs/>
                <w:sz w:val="22"/>
                <w:szCs w:val="22"/>
                <w:lang w:eastAsia="en-IN"/>
              </w:rPr>
              <w:t xml:space="preserve">The objective of the course is to train student about the advanced concepts of metric space, normed linear spaces, Banach Space, inner product spaces, Hilbert Spaces, orthogonal sets and </w:t>
            </w:r>
            <w:proofErr w:type="spellStart"/>
            <w:r w:rsidRPr="00567B75">
              <w:rPr>
                <w:bCs/>
                <w:sz w:val="22"/>
                <w:szCs w:val="22"/>
                <w:lang w:eastAsia="en-IN"/>
              </w:rPr>
              <w:t>Lp</w:t>
            </w:r>
            <w:proofErr w:type="spellEnd"/>
            <w:r w:rsidRPr="00567B75">
              <w:rPr>
                <w:bCs/>
                <w:sz w:val="22"/>
                <w:szCs w:val="22"/>
                <w:lang w:eastAsia="en-IN"/>
              </w:rPr>
              <w:t xml:space="preserve"> spaces. </w:t>
            </w:r>
          </w:p>
        </w:tc>
      </w:tr>
      <w:tr w:rsidR="00E27857" w:rsidRPr="00567B75" w14:paraId="02F946AB" w14:textId="77777777" w:rsidTr="00E27857">
        <w:trPr>
          <w:trHeight w:val="692"/>
        </w:trPr>
        <w:tc>
          <w:tcPr>
            <w:tcW w:w="2551" w:type="dxa"/>
            <w:shd w:val="clear" w:color="auto" w:fill="auto"/>
          </w:tcPr>
          <w:p w14:paraId="6489E80E" w14:textId="77777777" w:rsidR="00E27857" w:rsidRPr="00567B75" w:rsidRDefault="00E27857" w:rsidP="00E27857">
            <w:pPr>
              <w:rPr>
                <w:b/>
                <w:sz w:val="22"/>
                <w:szCs w:val="22"/>
                <w:lang w:eastAsia="en-IN"/>
              </w:rPr>
            </w:pPr>
            <w:r w:rsidRPr="00567B75">
              <w:rPr>
                <w:b/>
                <w:sz w:val="22"/>
                <w:szCs w:val="22"/>
                <w:lang w:eastAsia="en-IN"/>
              </w:rPr>
              <w:t xml:space="preserve">Course Description     </w:t>
            </w:r>
          </w:p>
        </w:tc>
        <w:tc>
          <w:tcPr>
            <w:tcW w:w="8220" w:type="dxa"/>
            <w:shd w:val="clear" w:color="auto" w:fill="auto"/>
          </w:tcPr>
          <w:p w14:paraId="19984E1C" w14:textId="77777777" w:rsidR="00E27857" w:rsidRPr="00567B75" w:rsidRDefault="00E27857" w:rsidP="00E27857">
            <w:pPr>
              <w:jc w:val="both"/>
              <w:rPr>
                <w:bCs/>
                <w:sz w:val="22"/>
                <w:szCs w:val="22"/>
                <w:lang w:eastAsia="en-IN"/>
              </w:rPr>
            </w:pPr>
            <w:r w:rsidRPr="00567B75">
              <w:rPr>
                <w:bCs/>
                <w:sz w:val="22"/>
                <w:szCs w:val="22"/>
                <w:lang w:eastAsia="en-IN"/>
              </w:rPr>
              <w:t xml:space="preserve">This is an advanced course for undergraduate student and is intended to discuss about important Mathematical properties of functional analysis. </w:t>
            </w:r>
          </w:p>
        </w:tc>
      </w:tr>
      <w:tr w:rsidR="00E27857" w:rsidRPr="00567B75" w14:paraId="125AE97F" w14:textId="77777777" w:rsidTr="00E27857">
        <w:trPr>
          <w:trHeight w:val="1836"/>
        </w:trPr>
        <w:tc>
          <w:tcPr>
            <w:tcW w:w="2551" w:type="dxa"/>
            <w:shd w:val="clear" w:color="auto" w:fill="auto"/>
          </w:tcPr>
          <w:p w14:paraId="3018ADF8" w14:textId="77777777" w:rsidR="00E27857" w:rsidRPr="00567B75" w:rsidRDefault="00E27857" w:rsidP="00E27857">
            <w:pPr>
              <w:rPr>
                <w:b/>
                <w:sz w:val="22"/>
                <w:szCs w:val="22"/>
                <w:lang w:eastAsia="en-IN"/>
              </w:rPr>
            </w:pPr>
            <w:r w:rsidRPr="00567B75">
              <w:rPr>
                <w:b/>
                <w:sz w:val="22"/>
                <w:szCs w:val="22"/>
                <w:lang w:eastAsia="en-IN"/>
              </w:rPr>
              <w:t xml:space="preserve">Course Content          </w:t>
            </w:r>
          </w:p>
        </w:tc>
        <w:tc>
          <w:tcPr>
            <w:tcW w:w="8220" w:type="dxa"/>
            <w:shd w:val="clear" w:color="auto" w:fill="auto"/>
          </w:tcPr>
          <w:p w14:paraId="3DD6BE24"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Metric spaces, Open sets, Closed sets, Continuous functions, Completeness, Cantor intersection theorem, </w:t>
            </w:r>
            <w:proofErr w:type="spellStart"/>
            <w:r w:rsidRPr="00567B75">
              <w:rPr>
                <w:bCs/>
                <w:color w:val="auto"/>
                <w:sz w:val="22"/>
                <w:szCs w:val="22"/>
              </w:rPr>
              <w:t>Baire</w:t>
            </w:r>
            <w:proofErr w:type="spellEnd"/>
            <w:r w:rsidRPr="00567B75">
              <w:rPr>
                <w:bCs/>
                <w:color w:val="auto"/>
                <w:sz w:val="22"/>
                <w:szCs w:val="22"/>
              </w:rPr>
              <w:t xml:space="preserve"> category theorem, totally boundedness, Finite intersection property. </w:t>
            </w:r>
          </w:p>
          <w:p w14:paraId="72493AA6" w14:textId="77777777" w:rsidR="00E27857" w:rsidRPr="00567B75" w:rsidRDefault="00E27857" w:rsidP="00E27857">
            <w:pPr>
              <w:pStyle w:val="Default"/>
              <w:jc w:val="both"/>
              <w:rPr>
                <w:bCs/>
                <w:color w:val="auto"/>
                <w:sz w:val="22"/>
                <w:szCs w:val="22"/>
              </w:rPr>
            </w:pPr>
          </w:p>
          <w:p w14:paraId="7E5BEEC2" w14:textId="77777777" w:rsidR="00E27857" w:rsidRPr="00567B75" w:rsidRDefault="00E27857" w:rsidP="00E27857">
            <w:pPr>
              <w:pStyle w:val="Default"/>
              <w:jc w:val="both"/>
              <w:rPr>
                <w:bCs/>
                <w:color w:val="auto"/>
                <w:sz w:val="22"/>
                <w:szCs w:val="22"/>
                <w:lang w:val="en-GB"/>
              </w:rPr>
            </w:pPr>
            <w:r w:rsidRPr="00567B75">
              <w:rPr>
                <w:bCs/>
                <w:sz w:val="22"/>
                <w:szCs w:val="22"/>
              </w:rPr>
              <w:t xml:space="preserve">Normed spaces, Banach spaces, Properties of Banach spaces, </w:t>
            </w:r>
            <w:proofErr w:type="spellStart"/>
            <w:r w:rsidRPr="00567B75">
              <w:rPr>
                <w:bCs/>
                <w:color w:val="auto"/>
                <w:sz w:val="22"/>
                <w:szCs w:val="22"/>
                <w:lang w:val="en-GB"/>
              </w:rPr>
              <w:t>Lp</w:t>
            </w:r>
            <w:proofErr w:type="spellEnd"/>
            <w:r w:rsidRPr="00567B75">
              <w:rPr>
                <w:bCs/>
                <w:color w:val="auto"/>
                <w:sz w:val="22"/>
                <w:szCs w:val="22"/>
                <w:lang w:val="en-GB"/>
              </w:rPr>
              <w:t xml:space="preserve">-spaces, Holder's inequality, </w:t>
            </w:r>
            <w:proofErr w:type="spellStart"/>
            <w:r w:rsidRPr="00567B75">
              <w:rPr>
                <w:bCs/>
                <w:color w:val="auto"/>
                <w:sz w:val="22"/>
                <w:szCs w:val="22"/>
                <w:lang w:val="en-GB"/>
              </w:rPr>
              <w:t>Minkowski's</w:t>
            </w:r>
            <w:proofErr w:type="spellEnd"/>
            <w:r w:rsidRPr="00567B75">
              <w:rPr>
                <w:bCs/>
                <w:color w:val="auto"/>
                <w:sz w:val="22"/>
                <w:szCs w:val="22"/>
                <w:lang w:val="en-GB"/>
              </w:rPr>
              <w:t xml:space="preserve"> inequality.</w:t>
            </w:r>
          </w:p>
          <w:p w14:paraId="27E37D71" w14:textId="77777777" w:rsidR="00E27857" w:rsidRPr="00567B75" w:rsidRDefault="00E27857" w:rsidP="00E27857">
            <w:pPr>
              <w:pStyle w:val="Default"/>
              <w:jc w:val="both"/>
              <w:rPr>
                <w:bCs/>
                <w:sz w:val="22"/>
                <w:szCs w:val="22"/>
              </w:rPr>
            </w:pPr>
          </w:p>
          <w:p w14:paraId="5D50205B" w14:textId="77777777" w:rsidR="00E27857" w:rsidRPr="00567B75" w:rsidRDefault="00E27857" w:rsidP="00E27857">
            <w:pPr>
              <w:pStyle w:val="Default"/>
              <w:jc w:val="both"/>
              <w:rPr>
                <w:bCs/>
                <w:color w:val="auto"/>
                <w:sz w:val="22"/>
                <w:szCs w:val="22"/>
                <w:lang w:val="en-GB"/>
              </w:rPr>
            </w:pPr>
            <w:r w:rsidRPr="00567B75">
              <w:rPr>
                <w:bCs/>
                <w:sz w:val="22"/>
                <w:szCs w:val="22"/>
              </w:rPr>
              <w:t>Linear operators, Bounded linear operators, fixed point theorems, functionals on Banach spaces, Dual space.</w:t>
            </w:r>
          </w:p>
          <w:p w14:paraId="65F627C3" w14:textId="77777777" w:rsidR="00E27857" w:rsidRPr="00567B75" w:rsidRDefault="00E27857" w:rsidP="00E27857">
            <w:pPr>
              <w:jc w:val="both"/>
              <w:rPr>
                <w:bCs/>
                <w:sz w:val="22"/>
                <w:szCs w:val="22"/>
                <w:lang w:eastAsia="en-IN"/>
              </w:rPr>
            </w:pPr>
          </w:p>
          <w:p w14:paraId="2F60427A" w14:textId="77777777" w:rsidR="00E27857" w:rsidRPr="00567B75" w:rsidRDefault="00E27857" w:rsidP="00E27857">
            <w:pPr>
              <w:jc w:val="both"/>
              <w:rPr>
                <w:bCs/>
                <w:sz w:val="22"/>
                <w:szCs w:val="22"/>
                <w:lang w:eastAsia="en-IN"/>
              </w:rPr>
            </w:pPr>
            <w:r w:rsidRPr="00567B75">
              <w:rPr>
                <w:bCs/>
                <w:sz w:val="22"/>
                <w:szCs w:val="22"/>
                <w:lang w:eastAsia="en-IN"/>
              </w:rPr>
              <w:t>Inner product space, Hilbert spaces, Properties of inner product spaces, Orthogonal complements and direct sums, Orthonormal sets and sequences, Total orthonormal sets.</w:t>
            </w:r>
          </w:p>
          <w:p w14:paraId="1AE3059C" w14:textId="77777777" w:rsidR="00E27857" w:rsidRPr="00567B75" w:rsidRDefault="00E27857" w:rsidP="00E27857">
            <w:pPr>
              <w:pStyle w:val="Default"/>
              <w:jc w:val="both"/>
              <w:rPr>
                <w:bCs/>
                <w:sz w:val="22"/>
                <w:szCs w:val="22"/>
              </w:rPr>
            </w:pPr>
          </w:p>
        </w:tc>
      </w:tr>
      <w:tr w:rsidR="00E27857" w:rsidRPr="00567B75" w14:paraId="0853D1EB" w14:textId="77777777" w:rsidTr="00E27857">
        <w:tc>
          <w:tcPr>
            <w:tcW w:w="2551" w:type="dxa"/>
            <w:shd w:val="clear" w:color="auto" w:fill="auto"/>
          </w:tcPr>
          <w:p w14:paraId="44BC6CFA" w14:textId="77777777" w:rsidR="00E27857" w:rsidRPr="00567B75" w:rsidRDefault="00E27857" w:rsidP="00E27857">
            <w:pPr>
              <w:rPr>
                <w:b/>
                <w:sz w:val="22"/>
                <w:szCs w:val="22"/>
                <w:lang w:eastAsia="en-IN"/>
              </w:rPr>
            </w:pPr>
            <w:r w:rsidRPr="00567B75">
              <w:rPr>
                <w:b/>
                <w:sz w:val="22"/>
                <w:szCs w:val="22"/>
                <w:lang w:eastAsia="en-IN"/>
              </w:rPr>
              <w:t xml:space="preserve">Learning Outcome      </w:t>
            </w:r>
          </w:p>
        </w:tc>
        <w:tc>
          <w:tcPr>
            <w:tcW w:w="8220" w:type="dxa"/>
            <w:shd w:val="clear" w:color="auto" w:fill="auto"/>
          </w:tcPr>
          <w:p w14:paraId="0BAD835F" w14:textId="77777777" w:rsidR="00E27857" w:rsidRPr="00567B75" w:rsidRDefault="00E27857" w:rsidP="00E27857">
            <w:pPr>
              <w:rPr>
                <w:bCs/>
                <w:sz w:val="22"/>
                <w:szCs w:val="22"/>
                <w:lang w:val="en-GB" w:eastAsia="en-IN"/>
              </w:rPr>
            </w:pPr>
            <w:r w:rsidRPr="00567B75">
              <w:rPr>
                <w:bCs/>
                <w:sz w:val="22"/>
                <w:szCs w:val="22"/>
                <w:lang w:val="en-GB" w:eastAsia="en-IN"/>
              </w:rPr>
              <w:t>On successful completion of the course, students should be able to:</w:t>
            </w:r>
          </w:p>
          <w:p w14:paraId="1A95911B" w14:textId="77777777" w:rsidR="00E27857" w:rsidRPr="00567B75" w:rsidRDefault="00E27857" w:rsidP="00E27857">
            <w:pPr>
              <w:rPr>
                <w:bCs/>
                <w:sz w:val="22"/>
                <w:szCs w:val="22"/>
                <w:lang w:val="en-GB" w:eastAsia="en-IN"/>
              </w:rPr>
            </w:pPr>
            <w:r w:rsidRPr="00567B75">
              <w:rPr>
                <w:bCs/>
                <w:sz w:val="22"/>
                <w:szCs w:val="22"/>
                <w:lang w:val="en-GB" w:eastAsia="en-IN"/>
              </w:rPr>
              <w:t>1. Validate the properties of a metric space.</w:t>
            </w:r>
          </w:p>
          <w:p w14:paraId="76EC781F" w14:textId="77777777" w:rsidR="00E27857" w:rsidRPr="00567B75" w:rsidRDefault="00E27857" w:rsidP="00E27857">
            <w:pPr>
              <w:rPr>
                <w:bCs/>
                <w:sz w:val="22"/>
                <w:szCs w:val="22"/>
                <w:lang w:val="en-GB" w:eastAsia="en-IN"/>
              </w:rPr>
            </w:pPr>
            <w:r w:rsidRPr="00567B75">
              <w:rPr>
                <w:bCs/>
                <w:sz w:val="22"/>
                <w:szCs w:val="22"/>
                <w:lang w:val="en-GB" w:eastAsia="en-IN"/>
              </w:rPr>
              <w:t>2. Find the norm of a bounded linear operator.</w:t>
            </w:r>
          </w:p>
          <w:p w14:paraId="68C929C1" w14:textId="77777777" w:rsidR="00E27857" w:rsidRPr="00567B75" w:rsidRDefault="00E27857" w:rsidP="00E27857">
            <w:pPr>
              <w:pStyle w:val="ListParagraph"/>
              <w:spacing w:after="0" w:line="240" w:lineRule="auto"/>
              <w:ind w:left="0"/>
              <w:contextualSpacing w:val="0"/>
              <w:rPr>
                <w:rFonts w:ascii="Times New Roman" w:hAnsi="Times New Roman" w:cs="Times New Roman"/>
                <w:bCs/>
                <w:szCs w:val="22"/>
              </w:rPr>
            </w:pPr>
            <w:r w:rsidRPr="00567B75">
              <w:rPr>
                <w:rFonts w:ascii="Times New Roman" w:hAnsi="Times New Roman" w:cs="Times New Roman"/>
                <w:bCs/>
                <w:szCs w:val="22"/>
                <w:lang w:val="en-GB"/>
              </w:rPr>
              <w:t>3. Construct orthogonal basis for Hilbert space.</w:t>
            </w:r>
          </w:p>
        </w:tc>
      </w:tr>
      <w:tr w:rsidR="00E27857" w:rsidRPr="00567B75" w14:paraId="677D1BCD" w14:textId="77777777" w:rsidTr="00E27857">
        <w:tc>
          <w:tcPr>
            <w:tcW w:w="2551" w:type="dxa"/>
            <w:shd w:val="clear" w:color="auto" w:fill="auto"/>
          </w:tcPr>
          <w:p w14:paraId="12A8E111" w14:textId="77777777" w:rsidR="00E27857" w:rsidRPr="00567B75" w:rsidRDefault="00E27857" w:rsidP="00E27857">
            <w:pPr>
              <w:rPr>
                <w:b/>
                <w:sz w:val="22"/>
                <w:szCs w:val="22"/>
                <w:lang w:eastAsia="en-IN"/>
              </w:rPr>
            </w:pPr>
            <w:r w:rsidRPr="00567B75">
              <w:rPr>
                <w:b/>
                <w:sz w:val="22"/>
                <w:szCs w:val="22"/>
                <w:lang w:eastAsia="en-IN"/>
              </w:rPr>
              <w:t>Assessment Method</w:t>
            </w:r>
          </w:p>
        </w:tc>
        <w:tc>
          <w:tcPr>
            <w:tcW w:w="8220" w:type="dxa"/>
            <w:shd w:val="clear" w:color="auto" w:fill="auto"/>
          </w:tcPr>
          <w:p w14:paraId="73CF0198" w14:textId="77777777" w:rsidR="00E27857" w:rsidRPr="00567B75" w:rsidRDefault="00E27857" w:rsidP="00E27857">
            <w:pPr>
              <w:rPr>
                <w:bCs/>
                <w:sz w:val="22"/>
                <w:szCs w:val="22"/>
                <w:lang w:eastAsia="en-IN"/>
              </w:rPr>
            </w:pPr>
            <w:r w:rsidRPr="00567B75">
              <w:rPr>
                <w:bCs/>
                <w:sz w:val="22"/>
                <w:szCs w:val="22"/>
                <w:lang w:bidi="hi-IN"/>
              </w:rPr>
              <w:t>Quiz /Assignment/ MSE / ESE</w:t>
            </w:r>
          </w:p>
        </w:tc>
      </w:tr>
    </w:tbl>
    <w:p w14:paraId="45A083C7" w14:textId="77777777" w:rsidR="00E27857" w:rsidRPr="00567B75" w:rsidRDefault="00E27857" w:rsidP="00E27857">
      <w:pPr>
        <w:rPr>
          <w:b/>
          <w:bCs/>
          <w:sz w:val="22"/>
          <w:szCs w:val="22"/>
        </w:rPr>
      </w:pPr>
    </w:p>
    <w:p w14:paraId="39EC503F" w14:textId="77777777" w:rsidR="00E27857" w:rsidRPr="00567B75" w:rsidRDefault="00E27857" w:rsidP="00E27857">
      <w:pPr>
        <w:rPr>
          <w:b/>
          <w:sz w:val="22"/>
          <w:szCs w:val="22"/>
        </w:rPr>
      </w:pPr>
      <w:r w:rsidRPr="00567B75">
        <w:rPr>
          <w:b/>
          <w:sz w:val="22"/>
          <w:szCs w:val="22"/>
        </w:rPr>
        <w:t>Text Books:</w:t>
      </w:r>
    </w:p>
    <w:p w14:paraId="39CF4A64" w14:textId="77777777" w:rsidR="00E27857" w:rsidRPr="00567B75" w:rsidRDefault="00E27857" w:rsidP="00E27857">
      <w:pPr>
        <w:pStyle w:val="ListParagraph"/>
        <w:numPr>
          <w:ilvl w:val="0"/>
          <w:numId w:val="22"/>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Erwin </w:t>
      </w:r>
      <w:proofErr w:type="spellStart"/>
      <w:r w:rsidRPr="00567B75">
        <w:rPr>
          <w:rFonts w:ascii="Times New Roman" w:hAnsi="Times New Roman" w:cs="Times New Roman"/>
          <w:szCs w:val="22"/>
        </w:rPr>
        <w:t>Kreyszig</w:t>
      </w:r>
      <w:proofErr w:type="spellEnd"/>
      <w:r w:rsidRPr="00567B75">
        <w:rPr>
          <w:rFonts w:ascii="Times New Roman" w:hAnsi="Times New Roman" w:cs="Times New Roman"/>
          <w:szCs w:val="22"/>
        </w:rPr>
        <w:t xml:space="preserve">, Introductory Functional Analysis </w:t>
      </w:r>
      <w:proofErr w:type="gramStart"/>
      <w:r w:rsidRPr="00567B75">
        <w:rPr>
          <w:rFonts w:ascii="Times New Roman" w:hAnsi="Times New Roman" w:cs="Times New Roman"/>
          <w:szCs w:val="22"/>
        </w:rPr>
        <w:t>With</w:t>
      </w:r>
      <w:proofErr w:type="gramEnd"/>
      <w:r w:rsidRPr="00567B75">
        <w:rPr>
          <w:rFonts w:ascii="Times New Roman" w:hAnsi="Times New Roman" w:cs="Times New Roman"/>
          <w:szCs w:val="22"/>
        </w:rPr>
        <w:t xml:space="preserve"> Applications, John Wiley &amp; Sons 1978.</w:t>
      </w:r>
    </w:p>
    <w:p w14:paraId="6065BF6F" w14:textId="77777777" w:rsidR="00E27857" w:rsidRPr="00567B75" w:rsidRDefault="00E27857" w:rsidP="00E27857">
      <w:pPr>
        <w:pStyle w:val="ListParagraph"/>
        <w:numPr>
          <w:ilvl w:val="0"/>
          <w:numId w:val="22"/>
        </w:numP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W. Rudin, Principles of Mathematical Analysis, McGraw-Hill, 1976.</w:t>
      </w:r>
    </w:p>
    <w:p w14:paraId="3A6DEEC0" w14:textId="77777777" w:rsidR="00E27857" w:rsidRPr="00567B75" w:rsidRDefault="00E27857" w:rsidP="00E27857">
      <w:pPr>
        <w:rPr>
          <w:b/>
          <w:sz w:val="22"/>
          <w:szCs w:val="22"/>
        </w:rPr>
      </w:pPr>
      <w:r w:rsidRPr="00567B75">
        <w:rPr>
          <w:b/>
          <w:bCs/>
          <w:sz w:val="22"/>
          <w:szCs w:val="22"/>
        </w:rPr>
        <w:t>Reference Books:</w:t>
      </w:r>
    </w:p>
    <w:p w14:paraId="266D0508" w14:textId="77777777" w:rsidR="00E27857" w:rsidRPr="00567B75" w:rsidRDefault="00E27857" w:rsidP="00E27857">
      <w:pPr>
        <w:pStyle w:val="ListParagraph"/>
        <w:numPr>
          <w:ilvl w:val="0"/>
          <w:numId w:val="23"/>
        </w:numPr>
        <w:spacing w:after="0" w:line="240" w:lineRule="auto"/>
        <w:contextualSpacing w:val="0"/>
        <w:rPr>
          <w:rFonts w:ascii="Times New Roman" w:hAnsi="Times New Roman" w:cs="Times New Roman"/>
          <w:bCs/>
          <w:szCs w:val="22"/>
        </w:rPr>
      </w:pPr>
      <w:r w:rsidRPr="00567B75">
        <w:rPr>
          <w:rFonts w:ascii="Times New Roman" w:hAnsi="Times New Roman" w:cs="Times New Roman"/>
          <w:szCs w:val="22"/>
        </w:rPr>
        <w:t xml:space="preserve">Stein and </w:t>
      </w:r>
      <w:proofErr w:type="spellStart"/>
      <w:r w:rsidRPr="00567B75">
        <w:rPr>
          <w:rFonts w:ascii="Times New Roman" w:hAnsi="Times New Roman" w:cs="Times New Roman"/>
          <w:szCs w:val="22"/>
        </w:rPr>
        <w:t>Shakarchi</w:t>
      </w:r>
      <w:proofErr w:type="spellEnd"/>
      <w:r w:rsidRPr="00567B75">
        <w:rPr>
          <w:rFonts w:ascii="Times New Roman" w:hAnsi="Times New Roman" w:cs="Times New Roman"/>
          <w:szCs w:val="22"/>
        </w:rPr>
        <w:t>, Functional Analysis: Introduction to Further Topics in Analysis: 04 (Princeton Lectures in Analysis), Overseas (1 January 2011).</w:t>
      </w:r>
    </w:p>
    <w:p w14:paraId="3F66D01C" w14:textId="77777777" w:rsidR="00E27857" w:rsidRPr="00567B75" w:rsidRDefault="00E27857" w:rsidP="00E27857">
      <w:pPr>
        <w:pStyle w:val="ListParagraph"/>
        <w:numPr>
          <w:ilvl w:val="0"/>
          <w:numId w:val="23"/>
        </w:numP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 xml:space="preserve">M. T. Nair, Functional Analysis: A First Course, PHI Pvt.  </w:t>
      </w:r>
      <w:proofErr w:type="gramStart"/>
      <w:r w:rsidRPr="00567B75">
        <w:rPr>
          <w:rFonts w:ascii="Times New Roman" w:hAnsi="Times New Roman" w:cs="Times New Roman"/>
          <w:bCs/>
          <w:szCs w:val="22"/>
        </w:rPr>
        <w:t>Ltd,  2004</w:t>
      </w:r>
      <w:proofErr w:type="gramEnd"/>
      <w:r w:rsidRPr="00567B75">
        <w:rPr>
          <w:rFonts w:ascii="Times New Roman" w:hAnsi="Times New Roman" w:cs="Times New Roman"/>
          <w:bCs/>
          <w:szCs w:val="22"/>
        </w:rPr>
        <w:t>.</w:t>
      </w:r>
    </w:p>
    <w:p w14:paraId="664A9198" w14:textId="77777777" w:rsidR="00E27857" w:rsidRPr="00567B75" w:rsidRDefault="00E27857" w:rsidP="00E27857">
      <w:pPr>
        <w:pStyle w:val="ListParagraph"/>
        <w:numPr>
          <w:ilvl w:val="0"/>
          <w:numId w:val="23"/>
        </w:numP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B. V.  Limaye, Functional Analysis, 2nd ed., New Age International, New Delhi, 1996.</w:t>
      </w:r>
    </w:p>
    <w:p w14:paraId="55C062BD" w14:textId="77777777" w:rsidR="00E27857" w:rsidRPr="00567B75" w:rsidRDefault="00E27857" w:rsidP="00E27857">
      <w:pPr>
        <w:pStyle w:val="ListParagraph"/>
        <w:numPr>
          <w:ilvl w:val="0"/>
          <w:numId w:val="23"/>
        </w:numPr>
        <w:spacing w:after="0" w:line="240" w:lineRule="auto"/>
        <w:contextualSpacing w:val="0"/>
        <w:rPr>
          <w:rFonts w:ascii="Times New Roman" w:hAnsi="Times New Roman" w:cs="Times New Roman"/>
          <w:bCs/>
          <w:szCs w:val="22"/>
        </w:rPr>
      </w:pPr>
      <w:r w:rsidRPr="00567B75">
        <w:rPr>
          <w:rFonts w:ascii="Times New Roman" w:hAnsi="Times New Roman" w:cs="Times New Roman"/>
          <w:bCs/>
          <w:szCs w:val="22"/>
        </w:rPr>
        <w:t>G. F. Simmons, Introduction to Topology and Modern Analysis, McGraw-Hill Inc. 1983.</w:t>
      </w:r>
    </w:p>
    <w:p w14:paraId="5098C36D" w14:textId="77777777" w:rsidR="00E27857" w:rsidRPr="00567B75" w:rsidRDefault="00E27857" w:rsidP="00E27857">
      <w:pPr>
        <w:pStyle w:val="ListParagraph"/>
        <w:spacing w:after="0" w:line="240" w:lineRule="auto"/>
        <w:ind w:left="0"/>
        <w:contextualSpacing w:val="0"/>
        <w:rPr>
          <w:rFonts w:ascii="Times New Roman" w:hAnsi="Times New Roman" w:cs="Times New Roman"/>
          <w:bCs/>
          <w:szCs w:val="22"/>
        </w:rPr>
      </w:pPr>
    </w:p>
    <w:p w14:paraId="0F8E137A" w14:textId="77777777" w:rsidR="00E27857" w:rsidRPr="00567B75" w:rsidRDefault="00E27857" w:rsidP="00E27857">
      <w:pPr>
        <w:rPr>
          <w:bCs/>
          <w:sz w:val="22"/>
          <w:szCs w:val="22"/>
          <w:lang w:val="en-IE" w:eastAsia="en-IN"/>
        </w:rPr>
      </w:pPr>
      <w:r w:rsidRPr="00567B75">
        <w:rPr>
          <w:bCs/>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5295F11" w14:textId="77777777" w:rsidTr="00E27857">
        <w:tc>
          <w:tcPr>
            <w:tcW w:w="2551" w:type="dxa"/>
            <w:shd w:val="clear" w:color="auto" w:fill="auto"/>
          </w:tcPr>
          <w:p w14:paraId="588DF1DB" w14:textId="77777777" w:rsidR="00E27857" w:rsidRPr="00567B75" w:rsidRDefault="00E27857" w:rsidP="00E27857">
            <w:pPr>
              <w:widowControl w:val="0"/>
              <w:rPr>
                <w:sz w:val="22"/>
                <w:szCs w:val="22"/>
                <w:lang w:eastAsia="en-IN"/>
              </w:rPr>
            </w:pPr>
            <w:r w:rsidRPr="00567B75">
              <w:rPr>
                <w:b/>
                <w:sz w:val="22"/>
                <w:szCs w:val="22"/>
                <w:lang w:eastAsia="en-IN"/>
              </w:rPr>
              <w:lastRenderedPageBreak/>
              <w:t>Course Number</w:t>
            </w:r>
          </w:p>
        </w:tc>
        <w:tc>
          <w:tcPr>
            <w:tcW w:w="8220" w:type="dxa"/>
            <w:shd w:val="clear" w:color="auto" w:fill="auto"/>
          </w:tcPr>
          <w:p w14:paraId="588443C9" w14:textId="77777777" w:rsidR="00E27857" w:rsidRPr="00567B75" w:rsidRDefault="00E27857" w:rsidP="00E27857">
            <w:pPr>
              <w:widowControl w:val="0"/>
              <w:rPr>
                <w:sz w:val="22"/>
                <w:szCs w:val="22"/>
                <w:lang w:eastAsia="en-IN"/>
              </w:rPr>
            </w:pPr>
            <w:r w:rsidRPr="00567B75">
              <w:rPr>
                <w:bCs/>
                <w:sz w:val="22"/>
                <w:szCs w:val="22"/>
                <w:lang w:eastAsia="en-IN"/>
              </w:rPr>
              <w:t>MA3206 (Core)</w:t>
            </w:r>
          </w:p>
        </w:tc>
      </w:tr>
      <w:tr w:rsidR="00E27857" w:rsidRPr="00567B75" w14:paraId="213ACD37" w14:textId="77777777" w:rsidTr="00E27857">
        <w:trPr>
          <w:trHeight w:val="386"/>
        </w:trPr>
        <w:tc>
          <w:tcPr>
            <w:tcW w:w="2551" w:type="dxa"/>
            <w:shd w:val="clear" w:color="auto" w:fill="auto"/>
          </w:tcPr>
          <w:p w14:paraId="7F310256" w14:textId="77777777" w:rsidR="00E27857" w:rsidRPr="00567B75" w:rsidRDefault="00E27857" w:rsidP="00E27857">
            <w:pPr>
              <w:widowControl w:val="0"/>
              <w:rPr>
                <w:sz w:val="22"/>
                <w:szCs w:val="22"/>
                <w:lang w:eastAsia="en-IN"/>
              </w:rPr>
            </w:pPr>
            <w:r w:rsidRPr="00567B75">
              <w:rPr>
                <w:b/>
                <w:sz w:val="22"/>
                <w:szCs w:val="22"/>
                <w:lang w:eastAsia="en-IN"/>
              </w:rPr>
              <w:t>Course Credit</w:t>
            </w:r>
          </w:p>
          <w:p w14:paraId="1633A46A" w14:textId="77777777" w:rsidR="00E27857" w:rsidRPr="00567B75" w:rsidRDefault="00E27857" w:rsidP="00E27857">
            <w:pPr>
              <w:widowControl w:val="0"/>
              <w:rPr>
                <w:sz w:val="22"/>
                <w:szCs w:val="22"/>
                <w:lang w:eastAsia="en-IN"/>
              </w:rPr>
            </w:pPr>
            <w:r w:rsidRPr="00567B75">
              <w:rPr>
                <w:b/>
                <w:sz w:val="22"/>
                <w:szCs w:val="22"/>
                <w:lang w:eastAsia="en-IN"/>
              </w:rPr>
              <w:t>(L-T-P-C)</w:t>
            </w:r>
          </w:p>
        </w:tc>
        <w:tc>
          <w:tcPr>
            <w:tcW w:w="8220" w:type="dxa"/>
            <w:shd w:val="clear" w:color="auto" w:fill="auto"/>
            <w:vAlign w:val="center"/>
          </w:tcPr>
          <w:p w14:paraId="5637440F" w14:textId="77777777" w:rsidR="00E27857" w:rsidRPr="00567B75" w:rsidRDefault="00E27857" w:rsidP="00E27857">
            <w:pPr>
              <w:widowControl w:val="0"/>
              <w:rPr>
                <w:sz w:val="22"/>
                <w:szCs w:val="22"/>
                <w:lang w:eastAsia="en-IN"/>
              </w:rPr>
            </w:pPr>
            <w:r w:rsidRPr="00567B75">
              <w:rPr>
                <w:bCs/>
                <w:sz w:val="22"/>
                <w:szCs w:val="22"/>
                <w:lang w:eastAsia="en-IN"/>
              </w:rPr>
              <w:t>3 – 0 – 2 – 4</w:t>
            </w:r>
          </w:p>
        </w:tc>
      </w:tr>
      <w:tr w:rsidR="00E27857" w:rsidRPr="00567B75" w14:paraId="1566BDD8" w14:textId="77777777" w:rsidTr="00E27857">
        <w:tc>
          <w:tcPr>
            <w:tcW w:w="2551" w:type="dxa"/>
            <w:shd w:val="clear" w:color="auto" w:fill="auto"/>
          </w:tcPr>
          <w:p w14:paraId="67DF81AF" w14:textId="77777777" w:rsidR="00E27857" w:rsidRPr="00567B75" w:rsidRDefault="00E27857" w:rsidP="00E27857">
            <w:pPr>
              <w:widowControl w:val="0"/>
              <w:rPr>
                <w:sz w:val="22"/>
                <w:szCs w:val="22"/>
                <w:lang w:eastAsia="en-IN"/>
              </w:rPr>
            </w:pPr>
            <w:r w:rsidRPr="00567B75">
              <w:rPr>
                <w:b/>
                <w:sz w:val="22"/>
                <w:szCs w:val="22"/>
                <w:lang w:eastAsia="en-IN"/>
              </w:rPr>
              <w:t>Course Title</w:t>
            </w:r>
          </w:p>
        </w:tc>
        <w:tc>
          <w:tcPr>
            <w:tcW w:w="8220" w:type="dxa"/>
            <w:shd w:val="clear" w:color="auto" w:fill="auto"/>
            <w:vAlign w:val="center"/>
          </w:tcPr>
          <w:p w14:paraId="047EF417" w14:textId="77777777" w:rsidR="00E27857" w:rsidRPr="00567B75" w:rsidRDefault="00E27857" w:rsidP="00E27857">
            <w:pPr>
              <w:pStyle w:val="BodyText"/>
              <w:widowControl w:val="0"/>
              <w:spacing w:after="0"/>
              <w:rPr>
                <w:sz w:val="22"/>
                <w:szCs w:val="22"/>
                <w:lang w:eastAsia="en-IN"/>
              </w:rPr>
            </w:pPr>
            <w:r w:rsidRPr="00567B75">
              <w:rPr>
                <w:color w:val="28293D"/>
                <w:sz w:val="22"/>
                <w:szCs w:val="22"/>
                <w:lang w:eastAsia="en-IN"/>
              </w:rPr>
              <w:t>Artificial Intelligence</w:t>
            </w:r>
          </w:p>
        </w:tc>
      </w:tr>
      <w:tr w:rsidR="00E27857" w:rsidRPr="00567B75" w14:paraId="55BA7451" w14:textId="77777777" w:rsidTr="00E27857">
        <w:tc>
          <w:tcPr>
            <w:tcW w:w="2551" w:type="dxa"/>
            <w:shd w:val="clear" w:color="auto" w:fill="auto"/>
          </w:tcPr>
          <w:p w14:paraId="218DD6BF" w14:textId="77777777" w:rsidR="00E27857" w:rsidRPr="00567B75" w:rsidRDefault="00E27857" w:rsidP="00E27857">
            <w:pPr>
              <w:widowControl w:val="0"/>
              <w:rPr>
                <w:sz w:val="22"/>
                <w:szCs w:val="22"/>
                <w:lang w:eastAsia="en-IN"/>
              </w:rPr>
            </w:pPr>
            <w:r w:rsidRPr="00567B75">
              <w:rPr>
                <w:b/>
                <w:sz w:val="22"/>
                <w:szCs w:val="22"/>
                <w:lang w:eastAsia="en-IN"/>
              </w:rPr>
              <w:t>Learning Mode</w:t>
            </w:r>
          </w:p>
        </w:tc>
        <w:tc>
          <w:tcPr>
            <w:tcW w:w="8220" w:type="dxa"/>
            <w:shd w:val="clear" w:color="auto" w:fill="auto"/>
          </w:tcPr>
          <w:p w14:paraId="5974179B" w14:textId="77777777" w:rsidR="00E27857" w:rsidRPr="00567B75" w:rsidRDefault="00E27857" w:rsidP="00E27857">
            <w:pPr>
              <w:widowControl w:val="0"/>
              <w:rPr>
                <w:sz w:val="22"/>
                <w:szCs w:val="22"/>
                <w:lang w:eastAsia="en-IN"/>
              </w:rPr>
            </w:pPr>
            <w:r w:rsidRPr="00567B75">
              <w:rPr>
                <w:bCs/>
                <w:sz w:val="22"/>
                <w:szCs w:val="22"/>
                <w:lang w:eastAsia="en-IN"/>
              </w:rPr>
              <w:t>Lectures and Labs</w:t>
            </w:r>
          </w:p>
        </w:tc>
      </w:tr>
      <w:tr w:rsidR="00E27857" w:rsidRPr="00567B75" w14:paraId="718AB57B" w14:textId="77777777" w:rsidTr="00E27857">
        <w:trPr>
          <w:trHeight w:val="386"/>
        </w:trPr>
        <w:tc>
          <w:tcPr>
            <w:tcW w:w="2551" w:type="dxa"/>
            <w:shd w:val="clear" w:color="auto" w:fill="auto"/>
          </w:tcPr>
          <w:p w14:paraId="6D0D2D8D" w14:textId="77777777" w:rsidR="00E27857" w:rsidRPr="00567B75" w:rsidRDefault="00E27857" w:rsidP="00E27857">
            <w:pPr>
              <w:widowControl w:val="0"/>
              <w:rPr>
                <w:sz w:val="22"/>
                <w:szCs w:val="22"/>
                <w:lang w:eastAsia="en-IN"/>
              </w:rPr>
            </w:pPr>
            <w:r w:rsidRPr="00567B75">
              <w:rPr>
                <w:b/>
                <w:sz w:val="22"/>
                <w:szCs w:val="22"/>
                <w:lang w:eastAsia="en-IN"/>
              </w:rPr>
              <w:t>Learning Objectives</w:t>
            </w:r>
          </w:p>
        </w:tc>
        <w:tc>
          <w:tcPr>
            <w:tcW w:w="8220" w:type="dxa"/>
            <w:shd w:val="clear" w:color="auto" w:fill="auto"/>
          </w:tcPr>
          <w:p w14:paraId="2D996A2B" w14:textId="77777777" w:rsidR="00E27857" w:rsidRPr="00567B75" w:rsidRDefault="00E27857" w:rsidP="00E27857">
            <w:pPr>
              <w:widowControl w:val="0"/>
              <w:rPr>
                <w:sz w:val="22"/>
                <w:szCs w:val="22"/>
                <w:lang w:eastAsia="en-IN"/>
              </w:rPr>
            </w:pPr>
            <w:r w:rsidRPr="00567B75">
              <w:rPr>
                <w:sz w:val="22"/>
                <w:szCs w:val="22"/>
                <w:lang w:eastAsia="en-IN"/>
              </w:rPr>
              <w:t>This course aims to impart a deep understanding of theoretical AI concepts while equipping students for research and industry applications in artificial intelligence.</w:t>
            </w:r>
          </w:p>
        </w:tc>
      </w:tr>
      <w:tr w:rsidR="00E27857" w:rsidRPr="00567B75" w14:paraId="3F4AEDD6" w14:textId="77777777" w:rsidTr="00E27857">
        <w:trPr>
          <w:trHeight w:val="692"/>
        </w:trPr>
        <w:tc>
          <w:tcPr>
            <w:tcW w:w="2551" w:type="dxa"/>
            <w:shd w:val="clear" w:color="auto" w:fill="auto"/>
          </w:tcPr>
          <w:p w14:paraId="716122EC" w14:textId="77777777" w:rsidR="00E27857" w:rsidRPr="00567B75" w:rsidRDefault="00E27857" w:rsidP="00E27857">
            <w:pPr>
              <w:widowControl w:val="0"/>
              <w:rPr>
                <w:sz w:val="22"/>
                <w:szCs w:val="22"/>
                <w:lang w:eastAsia="en-IN"/>
              </w:rPr>
            </w:pPr>
            <w:r w:rsidRPr="00567B75">
              <w:rPr>
                <w:b/>
                <w:sz w:val="22"/>
                <w:szCs w:val="22"/>
                <w:lang w:eastAsia="en-IN"/>
              </w:rPr>
              <w:t>Course Description</w:t>
            </w:r>
          </w:p>
        </w:tc>
        <w:tc>
          <w:tcPr>
            <w:tcW w:w="8220" w:type="dxa"/>
            <w:shd w:val="clear" w:color="auto" w:fill="auto"/>
          </w:tcPr>
          <w:p w14:paraId="36859FA9" w14:textId="77777777" w:rsidR="00E27857" w:rsidRPr="00567B75" w:rsidRDefault="00E27857" w:rsidP="00E27857">
            <w:pPr>
              <w:widowControl w:val="0"/>
              <w:jc w:val="both"/>
              <w:rPr>
                <w:sz w:val="22"/>
                <w:szCs w:val="22"/>
                <w:lang w:eastAsia="en-IN"/>
              </w:rPr>
            </w:pPr>
            <w:r w:rsidRPr="00567B75">
              <w:rPr>
                <w:bCs/>
                <w:sz w:val="22"/>
                <w:szCs w:val="22"/>
                <w:lang w:eastAsia="en-IN"/>
              </w:rPr>
              <w:t>This course offers a comprehensive overview of artificial intelligence, covering its foundation, history, and modern advancements, with a focus on uncertainty theory, learning algorithms, decision trees, neural networks, reinforcement learning, and practical machine learning applications for images and language.</w:t>
            </w:r>
          </w:p>
        </w:tc>
      </w:tr>
      <w:tr w:rsidR="00E27857" w:rsidRPr="00567B75" w14:paraId="79E93929" w14:textId="77777777" w:rsidTr="00E27857">
        <w:trPr>
          <w:trHeight w:val="1836"/>
        </w:trPr>
        <w:tc>
          <w:tcPr>
            <w:tcW w:w="2551" w:type="dxa"/>
            <w:shd w:val="clear" w:color="auto" w:fill="auto"/>
          </w:tcPr>
          <w:p w14:paraId="3893039C" w14:textId="77777777" w:rsidR="00E27857" w:rsidRPr="00567B75" w:rsidRDefault="00E27857" w:rsidP="00E27857">
            <w:pPr>
              <w:widowControl w:val="0"/>
              <w:rPr>
                <w:sz w:val="22"/>
                <w:szCs w:val="22"/>
                <w:lang w:eastAsia="en-IN"/>
              </w:rPr>
            </w:pPr>
            <w:r w:rsidRPr="00567B75">
              <w:rPr>
                <w:b/>
                <w:sz w:val="22"/>
                <w:szCs w:val="22"/>
                <w:lang w:eastAsia="en-IN"/>
              </w:rPr>
              <w:t>Course Content</w:t>
            </w:r>
          </w:p>
        </w:tc>
        <w:tc>
          <w:tcPr>
            <w:tcW w:w="8220" w:type="dxa"/>
            <w:shd w:val="clear" w:color="auto" w:fill="auto"/>
          </w:tcPr>
          <w:p w14:paraId="7AFE3B7B" w14:textId="77777777" w:rsidR="00E27857" w:rsidRPr="00567B75" w:rsidRDefault="00E27857" w:rsidP="00E27857">
            <w:pPr>
              <w:pStyle w:val="Default"/>
              <w:jc w:val="both"/>
              <w:rPr>
                <w:sz w:val="22"/>
                <w:szCs w:val="22"/>
              </w:rPr>
            </w:pPr>
            <w:r w:rsidRPr="00567B75">
              <w:rPr>
                <w:bCs/>
                <w:sz w:val="22"/>
                <w:szCs w:val="22"/>
              </w:rPr>
              <w:t xml:space="preserve">Introduction to Artificial Intelligence: Foundation, History, State-of-the-Art, Definition of AI: Thinking Vs Active and Humanly Vs Rationally, Example Tasks, Phases of AI; Uncertainty Theory and Learning: Acting under Uncertainty, Uncertain Knowledge, Bayesian Networks, Hidden Markov Models, Bayesian Learning, Bayesian Parameter Learning, Hidden Variables, The EM Algorithm for Unsupervised Learning; Learning Theory for Decision Tree: Types of Learning, Classification using Learning, Decision Tree for Discrete Input/Output Variable, Entropy, Information Gain, Overfitting, Decision Tree Pruning, Significance Test for Pruning, Extending Decision Tree for Continuous Input/Output Variable, Generalizability in Evaluation of the Learning Models, Cross-validation, Regularization, Scaling. </w:t>
            </w:r>
          </w:p>
          <w:p w14:paraId="063CC64A" w14:textId="77777777" w:rsidR="00E27857" w:rsidRPr="00567B75" w:rsidRDefault="00E27857" w:rsidP="00E27857">
            <w:pPr>
              <w:pStyle w:val="Default"/>
              <w:jc w:val="both"/>
              <w:rPr>
                <w:sz w:val="22"/>
                <w:szCs w:val="22"/>
              </w:rPr>
            </w:pPr>
            <w:r w:rsidRPr="00567B75">
              <w:rPr>
                <w:bCs/>
                <w:sz w:val="22"/>
                <w:szCs w:val="22"/>
              </w:rPr>
              <w:t>Computational Learning Theory: PAC, Regression Using Linear Model,</w:t>
            </w:r>
          </w:p>
          <w:p w14:paraId="648FA7DF" w14:textId="77777777" w:rsidR="00E27857" w:rsidRPr="00567B75" w:rsidRDefault="00E27857" w:rsidP="00E27857">
            <w:pPr>
              <w:pStyle w:val="Default"/>
              <w:jc w:val="both"/>
              <w:rPr>
                <w:bCs/>
                <w:sz w:val="22"/>
                <w:szCs w:val="22"/>
              </w:rPr>
            </w:pPr>
            <w:r w:rsidRPr="00567B75">
              <w:rPr>
                <w:bCs/>
                <w:sz w:val="22"/>
                <w:szCs w:val="22"/>
              </w:rPr>
              <w:t xml:space="preserve">Artificial Neural Network: Structure, Perceptron, Non-Linearity, Multi-layer Architecture, Forward Propagation, Backward Propagation; Reinforcement Learning: Active Learning, Passive Learning, Adaptive Dynamic Programming, Generalization, Application of Reinforcement Learning to Game Playing; </w:t>
            </w:r>
          </w:p>
          <w:p w14:paraId="76280F8B" w14:textId="77777777" w:rsidR="00E27857" w:rsidRPr="00567B75" w:rsidRDefault="00E27857" w:rsidP="00E27857">
            <w:pPr>
              <w:pStyle w:val="Default"/>
              <w:jc w:val="both"/>
              <w:rPr>
                <w:sz w:val="22"/>
                <w:szCs w:val="22"/>
              </w:rPr>
            </w:pPr>
            <w:r w:rsidRPr="00567B75">
              <w:rPr>
                <w:bCs/>
                <w:sz w:val="22"/>
                <w:szCs w:val="22"/>
              </w:rPr>
              <w:t>Study of Practical Machine Learning for Images and Languages.</w:t>
            </w:r>
          </w:p>
        </w:tc>
      </w:tr>
      <w:tr w:rsidR="00E27857" w:rsidRPr="00567B75" w14:paraId="62BCFC85" w14:textId="77777777" w:rsidTr="00E27857">
        <w:tc>
          <w:tcPr>
            <w:tcW w:w="2551" w:type="dxa"/>
            <w:shd w:val="clear" w:color="auto" w:fill="auto"/>
          </w:tcPr>
          <w:p w14:paraId="0342C8DE" w14:textId="77777777" w:rsidR="00E27857" w:rsidRPr="00567B75" w:rsidRDefault="00E27857" w:rsidP="00E27857">
            <w:pPr>
              <w:widowControl w:val="0"/>
              <w:rPr>
                <w:sz w:val="22"/>
                <w:szCs w:val="22"/>
                <w:lang w:eastAsia="en-IN"/>
              </w:rPr>
            </w:pPr>
            <w:r w:rsidRPr="00567B75">
              <w:rPr>
                <w:b/>
                <w:sz w:val="22"/>
                <w:szCs w:val="22"/>
                <w:lang w:eastAsia="en-IN"/>
              </w:rPr>
              <w:t>Learning Outcome</w:t>
            </w:r>
          </w:p>
        </w:tc>
        <w:tc>
          <w:tcPr>
            <w:tcW w:w="8220" w:type="dxa"/>
            <w:shd w:val="clear" w:color="auto" w:fill="auto"/>
          </w:tcPr>
          <w:p w14:paraId="3420A093" w14:textId="77777777" w:rsidR="00E27857" w:rsidRPr="00567B75" w:rsidRDefault="00E27857" w:rsidP="00E27857">
            <w:pPr>
              <w:pStyle w:val="BodyText"/>
              <w:widowControl w:val="0"/>
              <w:spacing w:after="0"/>
              <w:rPr>
                <w:sz w:val="22"/>
                <w:szCs w:val="22"/>
                <w:lang w:eastAsia="en-IN"/>
              </w:rPr>
            </w:pPr>
            <w:r w:rsidRPr="00567B75">
              <w:rPr>
                <w:bCs/>
                <w:sz w:val="22"/>
                <w:szCs w:val="22"/>
                <w:lang w:eastAsia="en-IN"/>
              </w:rPr>
              <w:t>Students will gain a solid understanding of AI principles and techniques, enabling them to apply theoretical knowledge to real-world problems in research and industry settings.</w:t>
            </w:r>
          </w:p>
        </w:tc>
      </w:tr>
      <w:tr w:rsidR="00E27857" w:rsidRPr="00567B75" w14:paraId="4999F178" w14:textId="77777777" w:rsidTr="00E27857">
        <w:tc>
          <w:tcPr>
            <w:tcW w:w="2551" w:type="dxa"/>
            <w:shd w:val="clear" w:color="auto" w:fill="auto"/>
          </w:tcPr>
          <w:p w14:paraId="07307859" w14:textId="77777777" w:rsidR="00E27857" w:rsidRPr="00567B75" w:rsidRDefault="00E27857" w:rsidP="00E27857">
            <w:pPr>
              <w:widowControl w:val="0"/>
              <w:rPr>
                <w:sz w:val="22"/>
                <w:szCs w:val="22"/>
                <w:lang w:eastAsia="en-IN"/>
              </w:rPr>
            </w:pPr>
            <w:r w:rsidRPr="00567B75">
              <w:rPr>
                <w:b/>
                <w:sz w:val="22"/>
                <w:szCs w:val="22"/>
                <w:lang w:eastAsia="en-IN"/>
              </w:rPr>
              <w:t>Assessment Method</w:t>
            </w:r>
          </w:p>
        </w:tc>
        <w:tc>
          <w:tcPr>
            <w:tcW w:w="8220" w:type="dxa"/>
            <w:shd w:val="clear" w:color="auto" w:fill="auto"/>
          </w:tcPr>
          <w:p w14:paraId="6985B5BD" w14:textId="77777777" w:rsidR="00E27857" w:rsidRPr="00567B75" w:rsidRDefault="00E27857" w:rsidP="00E27857">
            <w:pPr>
              <w:widowControl w:val="0"/>
              <w:rPr>
                <w:sz w:val="22"/>
                <w:szCs w:val="22"/>
                <w:lang w:eastAsia="en-IN"/>
              </w:rPr>
            </w:pPr>
            <w:r w:rsidRPr="00567B75">
              <w:rPr>
                <w:bCs/>
                <w:sz w:val="22"/>
                <w:szCs w:val="22"/>
                <w:lang w:bidi="hi-IN"/>
              </w:rPr>
              <w:t>Quiz /Assignment/ MSE / ESE</w:t>
            </w:r>
          </w:p>
        </w:tc>
      </w:tr>
    </w:tbl>
    <w:p w14:paraId="31D17252" w14:textId="77777777" w:rsidR="00E27857" w:rsidRPr="00567B75" w:rsidRDefault="00E27857" w:rsidP="00E27857">
      <w:pPr>
        <w:rPr>
          <w:sz w:val="22"/>
          <w:szCs w:val="22"/>
        </w:rPr>
      </w:pPr>
      <w:r w:rsidRPr="00567B75">
        <w:rPr>
          <w:b/>
          <w:sz w:val="22"/>
          <w:szCs w:val="22"/>
        </w:rPr>
        <w:t>Text Books:</w:t>
      </w:r>
    </w:p>
    <w:p w14:paraId="4B1B7294" w14:textId="77777777" w:rsidR="00E27857" w:rsidRPr="00567B75" w:rsidRDefault="00E27857" w:rsidP="00E27857">
      <w:pPr>
        <w:pStyle w:val="ListParagraph"/>
        <w:numPr>
          <w:ilvl w:val="0"/>
          <w:numId w:val="39"/>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Russell, Stuart, and Peter </w:t>
      </w:r>
      <w:proofErr w:type="spellStart"/>
      <w:r w:rsidRPr="00567B75">
        <w:rPr>
          <w:rFonts w:ascii="Times New Roman" w:hAnsi="Times New Roman" w:cs="Times New Roman"/>
          <w:szCs w:val="22"/>
        </w:rPr>
        <w:t>Norvig</w:t>
      </w:r>
      <w:proofErr w:type="spellEnd"/>
      <w:r w:rsidRPr="00567B75">
        <w:rPr>
          <w:rFonts w:ascii="Times New Roman" w:hAnsi="Times New Roman" w:cs="Times New Roman"/>
          <w:szCs w:val="22"/>
        </w:rPr>
        <w:t>. "Artificial intelligence: a modern approach.", Prentice Hall Pearson.</w:t>
      </w:r>
    </w:p>
    <w:p w14:paraId="770779D8" w14:textId="77777777" w:rsidR="00E27857" w:rsidRPr="00567B75" w:rsidRDefault="00E27857" w:rsidP="00E27857">
      <w:pPr>
        <w:pStyle w:val="ListParagraph"/>
        <w:numPr>
          <w:ilvl w:val="0"/>
          <w:numId w:val="39"/>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E. Rich, K Knight, SB Nair. “Artificial intelligence” third edition, Tata McGraw-Hill.</w:t>
      </w:r>
    </w:p>
    <w:p w14:paraId="74DA4AC0" w14:textId="77777777" w:rsidR="00E27857" w:rsidRPr="00567B75" w:rsidRDefault="00E27857" w:rsidP="00E27857">
      <w:pPr>
        <w:pStyle w:val="ListParagraph"/>
        <w:numPr>
          <w:ilvl w:val="0"/>
          <w:numId w:val="39"/>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Dick, Stephanie. "Artificial intelligence" MIT Press.</w:t>
      </w:r>
    </w:p>
    <w:p w14:paraId="7572AE8B" w14:textId="77777777" w:rsidR="00E27857" w:rsidRPr="00567B75" w:rsidRDefault="00E27857" w:rsidP="00E27857">
      <w:pPr>
        <w:pStyle w:val="BodyText"/>
        <w:spacing w:after="0"/>
        <w:rPr>
          <w:sz w:val="22"/>
          <w:szCs w:val="22"/>
        </w:rPr>
      </w:pPr>
      <w:r w:rsidRPr="00567B75">
        <w:rPr>
          <w:b/>
          <w:bCs/>
          <w:sz w:val="22"/>
          <w:szCs w:val="22"/>
        </w:rPr>
        <w:t>Reference books:</w:t>
      </w:r>
    </w:p>
    <w:p w14:paraId="4B9F0202" w14:textId="77777777" w:rsidR="00E27857" w:rsidRPr="00567B75" w:rsidRDefault="00E27857" w:rsidP="00E27857">
      <w:pPr>
        <w:pStyle w:val="BodyText"/>
        <w:numPr>
          <w:ilvl w:val="0"/>
          <w:numId w:val="40"/>
        </w:numPr>
        <w:spacing w:after="0"/>
        <w:rPr>
          <w:sz w:val="22"/>
          <w:szCs w:val="22"/>
        </w:rPr>
      </w:pPr>
      <w:r w:rsidRPr="00567B75">
        <w:rPr>
          <w:sz w:val="22"/>
          <w:szCs w:val="22"/>
        </w:rPr>
        <w:t>Nilsson, Nils J. “Principles of artificial intelligence.” Springer Science &amp; Business Media2.</w:t>
      </w:r>
    </w:p>
    <w:p w14:paraId="2E1CD5C7" w14:textId="77777777" w:rsidR="00E27857" w:rsidRPr="00567B75" w:rsidRDefault="00E27857" w:rsidP="00E27857">
      <w:pPr>
        <w:pStyle w:val="BodyText"/>
        <w:numPr>
          <w:ilvl w:val="0"/>
          <w:numId w:val="40"/>
        </w:numPr>
        <w:spacing w:after="0"/>
        <w:rPr>
          <w:sz w:val="22"/>
          <w:szCs w:val="22"/>
        </w:rPr>
      </w:pPr>
      <w:r w:rsidRPr="00567B75">
        <w:rPr>
          <w:sz w:val="22"/>
          <w:szCs w:val="22"/>
        </w:rPr>
        <w:t xml:space="preserve">Witten Ian H., </w:t>
      </w:r>
      <w:proofErr w:type="spellStart"/>
      <w:r w:rsidRPr="00567B75">
        <w:rPr>
          <w:sz w:val="22"/>
          <w:szCs w:val="22"/>
        </w:rPr>
        <w:t>Eibe</w:t>
      </w:r>
      <w:proofErr w:type="spellEnd"/>
      <w:r w:rsidRPr="00567B75">
        <w:rPr>
          <w:sz w:val="22"/>
          <w:szCs w:val="22"/>
        </w:rPr>
        <w:t xml:space="preserve"> Frank, Mark A. Hall, and Christopher J. Pal. “Data Mining: Practical machine learning tools and techniques”. Morgan Kaufmann.</w:t>
      </w:r>
    </w:p>
    <w:p w14:paraId="2341FEF9" w14:textId="77777777" w:rsidR="00E27857" w:rsidRPr="00567B75" w:rsidRDefault="00E27857" w:rsidP="00E27857">
      <w:pPr>
        <w:pStyle w:val="BodyText"/>
        <w:numPr>
          <w:ilvl w:val="0"/>
          <w:numId w:val="40"/>
        </w:numPr>
        <w:spacing w:after="0"/>
        <w:rPr>
          <w:sz w:val="22"/>
          <w:szCs w:val="22"/>
        </w:rPr>
      </w:pPr>
      <w:r w:rsidRPr="00567B75">
        <w:rPr>
          <w:sz w:val="22"/>
          <w:szCs w:val="22"/>
        </w:rPr>
        <w:t>Cohen, Paul R., and Edward A. Feigenbaum, eds. The Handbook of Artificial Intelligence: Volume 3. Vol. 3. Butterworth-Heinemann.</w:t>
      </w:r>
    </w:p>
    <w:p w14:paraId="09B1D26B" w14:textId="5B7B6E08" w:rsidR="00F265A8" w:rsidRDefault="00E27857" w:rsidP="00E27857">
      <w:pPr>
        <w:pStyle w:val="BodyText"/>
        <w:numPr>
          <w:ilvl w:val="0"/>
          <w:numId w:val="40"/>
        </w:numPr>
        <w:spacing w:after="0"/>
        <w:rPr>
          <w:sz w:val="22"/>
          <w:szCs w:val="22"/>
        </w:rPr>
      </w:pPr>
      <w:r w:rsidRPr="00567B75">
        <w:rPr>
          <w:sz w:val="22"/>
          <w:szCs w:val="22"/>
        </w:rPr>
        <w:t xml:space="preserve">Trevor Hastie, R. </w:t>
      </w:r>
      <w:proofErr w:type="spellStart"/>
      <w:r w:rsidRPr="00567B75">
        <w:rPr>
          <w:sz w:val="22"/>
          <w:szCs w:val="22"/>
        </w:rPr>
        <w:t>Tibshirani</w:t>
      </w:r>
      <w:proofErr w:type="spellEnd"/>
      <w:r w:rsidRPr="00567B75">
        <w:rPr>
          <w:sz w:val="22"/>
          <w:szCs w:val="22"/>
        </w:rPr>
        <w:t xml:space="preserve">, </w:t>
      </w:r>
      <w:proofErr w:type="gramStart"/>
      <w:r w:rsidRPr="00567B75">
        <w:rPr>
          <w:sz w:val="22"/>
          <w:szCs w:val="22"/>
        </w:rPr>
        <w:t>J .</w:t>
      </w:r>
      <w:proofErr w:type="gramEnd"/>
      <w:r w:rsidRPr="00567B75">
        <w:rPr>
          <w:sz w:val="22"/>
          <w:szCs w:val="22"/>
        </w:rPr>
        <w:t xml:space="preserve"> Friedman. “The Elements of Statistical Learning” Second Edition, Springer.</w:t>
      </w:r>
    </w:p>
    <w:p w14:paraId="2938FD34" w14:textId="295D1113" w:rsidR="00E27857" w:rsidRDefault="00E27857">
      <w:pPr>
        <w:spacing w:after="160" w:line="259" w:lineRule="auto"/>
        <w:rPr>
          <w:sz w:val="22"/>
          <w:szCs w:val="22"/>
          <w:lang w:eastAsia="ar-SA" w:bidi="hi-IN"/>
        </w:rPr>
      </w:pPr>
      <w:r>
        <w:rPr>
          <w:sz w:val="22"/>
          <w:szCs w:val="22"/>
        </w:rPr>
        <w:br w:type="page"/>
      </w:r>
    </w:p>
    <w:tbl>
      <w:tblPr>
        <w:tblW w:w="9389" w:type="dxa"/>
        <w:jc w:val="center"/>
        <w:tblLayout w:type="fixed"/>
        <w:tblLook w:val="04A0" w:firstRow="1" w:lastRow="0" w:firstColumn="1" w:lastColumn="0" w:noHBand="0" w:noVBand="1"/>
      </w:tblPr>
      <w:tblGrid>
        <w:gridCol w:w="643"/>
        <w:gridCol w:w="1332"/>
        <w:gridCol w:w="4137"/>
        <w:gridCol w:w="700"/>
        <w:gridCol w:w="859"/>
        <w:gridCol w:w="859"/>
        <w:gridCol w:w="859"/>
      </w:tblGrid>
      <w:tr w:rsidR="00E27857" w:rsidRPr="000E7F3F" w14:paraId="20B5D6A0"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2BD37568" w14:textId="77777777" w:rsidR="00E27857" w:rsidRPr="000E7F3F" w:rsidRDefault="00E27857" w:rsidP="00E27857">
            <w:pPr>
              <w:jc w:val="center"/>
              <w:rPr>
                <w:b/>
                <w:bCs/>
              </w:rPr>
            </w:pPr>
            <w:r w:rsidRPr="000E7F3F">
              <w:rPr>
                <w:b/>
                <w:bCs/>
              </w:rPr>
              <w:lastRenderedPageBreak/>
              <w:t>Sl. No.</w:t>
            </w:r>
          </w:p>
        </w:tc>
        <w:tc>
          <w:tcPr>
            <w:tcW w:w="1332" w:type="dxa"/>
            <w:tcBorders>
              <w:top w:val="single" w:sz="8" w:space="0" w:color="auto"/>
              <w:left w:val="nil"/>
              <w:bottom w:val="single" w:sz="8" w:space="0" w:color="auto"/>
              <w:right w:val="single" w:sz="8" w:space="0" w:color="auto"/>
            </w:tcBorders>
            <w:noWrap/>
            <w:vAlign w:val="center"/>
            <w:hideMark/>
          </w:tcPr>
          <w:p w14:paraId="6A4BD8A4" w14:textId="77777777" w:rsidR="00E27857" w:rsidRPr="000E7F3F" w:rsidRDefault="00E27857" w:rsidP="00E27857">
            <w:pPr>
              <w:jc w:val="center"/>
              <w:rPr>
                <w:b/>
                <w:bCs/>
              </w:rPr>
            </w:pPr>
            <w:r w:rsidRPr="000E7F3F">
              <w:rPr>
                <w:b/>
                <w:bCs/>
              </w:rPr>
              <w:t>Subject Code</w:t>
            </w:r>
          </w:p>
        </w:tc>
        <w:tc>
          <w:tcPr>
            <w:tcW w:w="4137" w:type="dxa"/>
            <w:tcBorders>
              <w:top w:val="single" w:sz="8" w:space="0" w:color="auto"/>
              <w:left w:val="nil"/>
              <w:bottom w:val="single" w:sz="8" w:space="0" w:color="auto"/>
              <w:right w:val="single" w:sz="8" w:space="0" w:color="auto"/>
            </w:tcBorders>
            <w:noWrap/>
            <w:vAlign w:val="center"/>
            <w:hideMark/>
          </w:tcPr>
          <w:p w14:paraId="7AC2FED1" w14:textId="77777777" w:rsidR="00E27857" w:rsidRPr="000E7F3F" w:rsidRDefault="00E27857" w:rsidP="00E27857">
            <w:pPr>
              <w:jc w:val="center"/>
              <w:rPr>
                <w:b/>
                <w:bCs/>
              </w:rPr>
            </w:pPr>
            <w:r w:rsidRPr="000E7F3F">
              <w:rPr>
                <w:b/>
                <w:bCs/>
              </w:rPr>
              <w:t>SEMESTER VII</w:t>
            </w:r>
          </w:p>
        </w:tc>
        <w:tc>
          <w:tcPr>
            <w:tcW w:w="700" w:type="dxa"/>
            <w:tcBorders>
              <w:top w:val="single" w:sz="8" w:space="0" w:color="auto"/>
              <w:left w:val="nil"/>
              <w:bottom w:val="single" w:sz="8" w:space="0" w:color="auto"/>
              <w:right w:val="single" w:sz="8" w:space="0" w:color="auto"/>
            </w:tcBorders>
            <w:noWrap/>
            <w:vAlign w:val="center"/>
            <w:hideMark/>
          </w:tcPr>
          <w:p w14:paraId="25B67FB4" w14:textId="77777777" w:rsidR="00E27857" w:rsidRPr="000E7F3F" w:rsidRDefault="00E27857" w:rsidP="00E27857">
            <w:pPr>
              <w:jc w:val="center"/>
              <w:rPr>
                <w:b/>
                <w:bCs/>
              </w:rPr>
            </w:pPr>
            <w:r w:rsidRPr="000E7F3F">
              <w:rPr>
                <w:b/>
                <w:bCs/>
              </w:rPr>
              <w:t>L</w:t>
            </w:r>
          </w:p>
        </w:tc>
        <w:tc>
          <w:tcPr>
            <w:tcW w:w="859" w:type="dxa"/>
            <w:tcBorders>
              <w:top w:val="single" w:sz="8" w:space="0" w:color="auto"/>
              <w:left w:val="nil"/>
              <w:bottom w:val="single" w:sz="8" w:space="0" w:color="auto"/>
              <w:right w:val="single" w:sz="8" w:space="0" w:color="auto"/>
            </w:tcBorders>
            <w:noWrap/>
            <w:vAlign w:val="center"/>
            <w:hideMark/>
          </w:tcPr>
          <w:p w14:paraId="654DE5E5" w14:textId="77777777" w:rsidR="00E27857" w:rsidRPr="000E7F3F" w:rsidRDefault="00E27857" w:rsidP="00E27857">
            <w:pPr>
              <w:jc w:val="center"/>
              <w:rPr>
                <w:b/>
                <w:bCs/>
              </w:rPr>
            </w:pPr>
            <w:r w:rsidRPr="000E7F3F">
              <w:rPr>
                <w:b/>
                <w:bCs/>
              </w:rPr>
              <w:t>T</w:t>
            </w:r>
          </w:p>
        </w:tc>
        <w:tc>
          <w:tcPr>
            <w:tcW w:w="859" w:type="dxa"/>
            <w:tcBorders>
              <w:top w:val="single" w:sz="8" w:space="0" w:color="auto"/>
              <w:left w:val="nil"/>
              <w:bottom w:val="single" w:sz="8" w:space="0" w:color="auto"/>
              <w:right w:val="single" w:sz="8" w:space="0" w:color="auto"/>
            </w:tcBorders>
            <w:noWrap/>
            <w:vAlign w:val="center"/>
            <w:hideMark/>
          </w:tcPr>
          <w:p w14:paraId="7879634C" w14:textId="77777777" w:rsidR="00E27857" w:rsidRPr="000E7F3F" w:rsidRDefault="00E27857" w:rsidP="00E27857">
            <w:pPr>
              <w:jc w:val="center"/>
              <w:rPr>
                <w:b/>
                <w:bCs/>
              </w:rPr>
            </w:pPr>
            <w:r w:rsidRPr="000E7F3F">
              <w:rPr>
                <w:b/>
                <w:bCs/>
              </w:rPr>
              <w:t>P</w:t>
            </w:r>
          </w:p>
        </w:tc>
        <w:tc>
          <w:tcPr>
            <w:tcW w:w="859" w:type="dxa"/>
            <w:tcBorders>
              <w:top w:val="single" w:sz="8" w:space="0" w:color="auto"/>
              <w:left w:val="nil"/>
              <w:bottom w:val="single" w:sz="8" w:space="0" w:color="auto"/>
              <w:right w:val="single" w:sz="8" w:space="0" w:color="auto"/>
            </w:tcBorders>
            <w:noWrap/>
            <w:vAlign w:val="center"/>
            <w:hideMark/>
          </w:tcPr>
          <w:p w14:paraId="63E34408" w14:textId="77777777" w:rsidR="00E27857" w:rsidRPr="000E7F3F" w:rsidRDefault="00E27857" w:rsidP="00E27857">
            <w:pPr>
              <w:jc w:val="center"/>
              <w:rPr>
                <w:b/>
                <w:bCs/>
              </w:rPr>
            </w:pPr>
            <w:r w:rsidRPr="000E7F3F">
              <w:rPr>
                <w:b/>
                <w:bCs/>
              </w:rPr>
              <w:t>C</w:t>
            </w:r>
          </w:p>
        </w:tc>
      </w:tr>
      <w:tr w:rsidR="00E27857" w:rsidRPr="000E7F3F" w14:paraId="10BD846C"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7AF78B4B" w14:textId="77777777" w:rsidR="00E27857" w:rsidRPr="000E7F3F" w:rsidRDefault="00E27857" w:rsidP="00E27857">
            <w:pPr>
              <w:jc w:val="center"/>
            </w:pPr>
            <w:r w:rsidRPr="000E7F3F">
              <w:t>1.</w:t>
            </w:r>
          </w:p>
        </w:tc>
        <w:tc>
          <w:tcPr>
            <w:tcW w:w="1332" w:type="dxa"/>
            <w:tcBorders>
              <w:top w:val="single" w:sz="8" w:space="0" w:color="auto"/>
              <w:left w:val="nil"/>
              <w:bottom w:val="single" w:sz="8" w:space="0" w:color="auto"/>
              <w:right w:val="single" w:sz="8" w:space="0" w:color="auto"/>
            </w:tcBorders>
            <w:noWrap/>
            <w:vAlign w:val="center"/>
            <w:hideMark/>
          </w:tcPr>
          <w:p w14:paraId="05A7ADEB" w14:textId="77777777" w:rsidR="00E27857" w:rsidRPr="000E7F3F" w:rsidRDefault="00E27857" w:rsidP="00E27857">
            <w:pPr>
              <w:jc w:val="center"/>
            </w:pPr>
            <w:r>
              <w:t>HS41</w:t>
            </w:r>
            <w:r w:rsidRPr="000E7F3F">
              <w:t>XX</w:t>
            </w:r>
          </w:p>
        </w:tc>
        <w:tc>
          <w:tcPr>
            <w:tcW w:w="4137" w:type="dxa"/>
            <w:tcBorders>
              <w:top w:val="single" w:sz="8" w:space="0" w:color="auto"/>
              <w:left w:val="nil"/>
              <w:bottom w:val="single" w:sz="8" w:space="0" w:color="auto"/>
              <w:right w:val="single" w:sz="8" w:space="0" w:color="auto"/>
            </w:tcBorders>
            <w:noWrap/>
            <w:vAlign w:val="center"/>
            <w:hideMark/>
          </w:tcPr>
          <w:p w14:paraId="0CC7B29E" w14:textId="77777777" w:rsidR="00E27857" w:rsidRPr="000E7F3F" w:rsidRDefault="00E27857" w:rsidP="00E27857">
            <w:pPr>
              <w:rPr>
                <w:bCs/>
              </w:rPr>
            </w:pPr>
            <w:r w:rsidRPr="000E7F3F">
              <w:rPr>
                <w:bCs/>
              </w:rPr>
              <w:t>HSS Elective - II</w:t>
            </w:r>
          </w:p>
        </w:tc>
        <w:tc>
          <w:tcPr>
            <w:tcW w:w="700" w:type="dxa"/>
            <w:tcBorders>
              <w:top w:val="single" w:sz="8" w:space="0" w:color="auto"/>
              <w:left w:val="nil"/>
              <w:bottom w:val="single" w:sz="8" w:space="0" w:color="auto"/>
              <w:right w:val="single" w:sz="8" w:space="0" w:color="auto"/>
            </w:tcBorders>
            <w:noWrap/>
            <w:vAlign w:val="center"/>
            <w:hideMark/>
          </w:tcPr>
          <w:p w14:paraId="641C0B3F"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22E86467"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48608834"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3A5602FD" w14:textId="77777777" w:rsidR="00E27857" w:rsidRPr="000E7F3F" w:rsidRDefault="00E27857" w:rsidP="00E27857">
            <w:pPr>
              <w:jc w:val="center"/>
            </w:pPr>
            <w:r w:rsidRPr="000E7F3F">
              <w:t>3</w:t>
            </w:r>
          </w:p>
        </w:tc>
      </w:tr>
      <w:tr w:rsidR="00E27857" w:rsidRPr="000E7F3F" w14:paraId="35A32813"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518DD4E9" w14:textId="77777777" w:rsidR="00E27857" w:rsidRPr="000E7F3F" w:rsidRDefault="00E27857" w:rsidP="00E27857">
            <w:pPr>
              <w:jc w:val="center"/>
            </w:pPr>
            <w:r w:rsidRPr="000E7F3F">
              <w:t>2.</w:t>
            </w:r>
          </w:p>
        </w:tc>
        <w:tc>
          <w:tcPr>
            <w:tcW w:w="1332" w:type="dxa"/>
            <w:tcBorders>
              <w:top w:val="single" w:sz="8" w:space="0" w:color="auto"/>
              <w:left w:val="nil"/>
              <w:bottom w:val="single" w:sz="8" w:space="0" w:color="auto"/>
              <w:right w:val="single" w:sz="8" w:space="0" w:color="auto"/>
            </w:tcBorders>
            <w:noWrap/>
            <w:vAlign w:val="center"/>
            <w:hideMark/>
          </w:tcPr>
          <w:p w14:paraId="492DD8E5" w14:textId="77777777" w:rsidR="00E27857" w:rsidRPr="000E7F3F" w:rsidRDefault="00E27857" w:rsidP="00E27857">
            <w:r w:rsidRPr="000E7F3F">
              <w:t>XX41PQ</w:t>
            </w:r>
          </w:p>
        </w:tc>
        <w:tc>
          <w:tcPr>
            <w:tcW w:w="4137" w:type="dxa"/>
            <w:tcBorders>
              <w:top w:val="single" w:sz="8" w:space="0" w:color="auto"/>
              <w:left w:val="nil"/>
              <w:bottom w:val="single" w:sz="8" w:space="0" w:color="auto"/>
              <w:right w:val="single" w:sz="8" w:space="0" w:color="auto"/>
            </w:tcBorders>
            <w:noWrap/>
            <w:vAlign w:val="center"/>
            <w:hideMark/>
          </w:tcPr>
          <w:p w14:paraId="7EE69265" w14:textId="77777777" w:rsidR="00E27857" w:rsidRPr="000E7F3F" w:rsidRDefault="00E27857" w:rsidP="00E27857">
            <w:pPr>
              <w:rPr>
                <w:bCs/>
              </w:rPr>
            </w:pPr>
            <w:r w:rsidRPr="000E7F3F">
              <w:rPr>
                <w:bCs/>
              </w:rPr>
              <w:t>IDE - III</w:t>
            </w:r>
          </w:p>
        </w:tc>
        <w:tc>
          <w:tcPr>
            <w:tcW w:w="700" w:type="dxa"/>
            <w:tcBorders>
              <w:top w:val="single" w:sz="8" w:space="0" w:color="auto"/>
              <w:left w:val="nil"/>
              <w:bottom w:val="single" w:sz="8" w:space="0" w:color="auto"/>
              <w:right w:val="single" w:sz="8" w:space="0" w:color="auto"/>
            </w:tcBorders>
            <w:noWrap/>
            <w:vAlign w:val="center"/>
            <w:hideMark/>
          </w:tcPr>
          <w:p w14:paraId="6E8B1849"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692FA26D"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63771DD1"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6BBFBC2E" w14:textId="77777777" w:rsidR="00E27857" w:rsidRPr="000E7F3F" w:rsidRDefault="00E27857" w:rsidP="00E27857">
            <w:pPr>
              <w:jc w:val="center"/>
            </w:pPr>
            <w:r w:rsidRPr="000E7F3F">
              <w:t>3</w:t>
            </w:r>
          </w:p>
        </w:tc>
      </w:tr>
      <w:tr w:rsidR="00E27857" w:rsidRPr="000E7F3F" w14:paraId="4289B871"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F452204" w14:textId="77777777" w:rsidR="00E27857" w:rsidRPr="000E7F3F" w:rsidRDefault="00E27857" w:rsidP="00E27857">
            <w:pPr>
              <w:jc w:val="center"/>
            </w:pPr>
            <w:r w:rsidRPr="000E7F3F">
              <w:t>3.</w:t>
            </w:r>
          </w:p>
        </w:tc>
        <w:tc>
          <w:tcPr>
            <w:tcW w:w="1332" w:type="dxa"/>
            <w:tcBorders>
              <w:top w:val="nil"/>
              <w:left w:val="nil"/>
              <w:bottom w:val="single" w:sz="8" w:space="0" w:color="auto"/>
              <w:right w:val="single" w:sz="8" w:space="0" w:color="auto"/>
            </w:tcBorders>
            <w:noWrap/>
            <w:vAlign w:val="center"/>
            <w:hideMark/>
          </w:tcPr>
          <w:p w14:paraId="2A36C760"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128B7223" w14:textId="77777777" w:rsidR="00E27857" w:rsidRPr="000E7F3F" w:rsidRDefault="00E27857" w:rsidP="00E27857">
            <w:r w:rsidRPr="000E7F3F">
              <w:t>Departmental Elective – I</w:t>
            </w:r>
          </w:p>
        </w:tc>
        <w:tc>
          <w:tcPr>
            <w:tcW w:w="700" w:type="dxa"/>
            <w:tcBorders>
              <w:top w:val="nil"/>
              <w:left w:val="nil"/>
              <w:bottom w:val="single" w:sz="8" w:space="0" w:color="auto"/>
              <w:right w:val="single" w:sz="8" w:space="0" w:color="auto"/>
            </w:tcBorders>
            <w:noWrap/>
            <w:vAlign w:val="center"/>
          </w:tcPr>
          <w:p w14:paraId="0AA66E67" w14:textId="77777777" w:rsidR="00E27857" w:rsidRPr="000E7F3F" w:rsidRDefault="00E27857" w:rsidP="00E27857">
            <w:pPr>
              <w:jc w:val="center"/>
            </w:pPr>
            <w:r w:rsidRPr="000E7F3F">
              <w:t>3</w:t>
            </w:r>
          </w:p>
        </w:tc>
        <w:tc>
          <w:tcPr>
            <w:tcW w:w="859" w:type="dxa"/>
            <w:tcBorders>
              <w:top w:val="nil"/>
              <w:left w:val="nil"/>
              <w:bottom w:val="single" w:sz="8" w:space="0" w:color="auto"/>
              <w:right w:val="single" w:sz="8" w:space="0" w:color="auto"/>
            </w:tcBorders>
            <w:noWrap/>
            <w:vAlign w:val="center"/>
          </w:tcPr>
          <w:p w14:paraId="2DE6160C"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tcPr>
          <w:p w14:paraId="6EE89FC6"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6D4671D4" w14:textId="77777777" w:rsidR="00E27857" w:rsidRPr="000E7F3F" w:rsidRDefault="00E27857" w:rsidP="00E27857">
            <w:pPr>
              <w:jc w:val="center"/>
            </w:pPr>
            <w:r w:rsidRPr="000E7F3F">
              <w:t>3</w:t>
            </w:r>
          </w:p>
        </w:tc>
      </w:tr>
      <w:tr w:rsidR="00E27857" w:rsidRPr="000E7F3F" w14:paraId="7BCA1C1C"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875AC94" w14:textId="77777777" w:rsidR="00E27857" w:rsidRPr="000E7F3F" w:rsidRDefault="00E27857" w:rsidP="00E27857">
            <w:pPr>
              <w:jc w:val="center"/>
            </w:pPr>
            <w:r w:rsidRPr="000E7F3F">
              <w:t>4.</w:t>
            </w:r>
          </w:p>
        </w:tc>
        <w:tc>
          <w:tcPr>
            <w:tcW w:w="1332" w:type="dxa"/>
            <w:tcBorders>
              <w:top w:val="nil"/>
              <w:left w:val="nil"/>
              <w:bottom w:val="single" w:sz="8" w:space="0" w:color="auto"/>
              <w:right w:val="single" w:sz="8" w:space="0" w:color="auto"/>
            </w:tcBorders>
            <w:vAlign w:val="center"/>
            <w:hideMark/>
          </w:tcPr>
          <w:p w14:paraId="156A8854"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32FCBAD6" w14:textId="77777777" w:rsidR="00E27857" w:rsidRPr="000E7F3F" w:rsidRDefault="00E27857" w:rsidP="00E27857">
            <w:r w:rsidRPr="000E7F3F">
              <w:t>Departmental Elective – II</w:t>
            </w:r>
          </w:p>
        </w:tc>
        <w:tc>
          <w:tcPr>
            <w:tcW w:w="700" w:type="dxa"/>
            <w:tcBorders>
              <w:top w:val="nil"/>
              <w:left w:val="nil"/>
              <w:bottom w:val="single" w:sz="8" w:space="0" w:color="auto"/>
              <w:right w:val="single" w:sz="8" w:space="0" w:color="auto"/>
            </w:tcBorders>
            <w:vAlign w:val="center"/>
          </w:tcPr>
          <w:p w14:paraId="24985FB0" w14:textId="77777777" w:rsidR="00E27857" w:rsidRPr="000E7F3F" w:rsidRDefault="00E27857" w:rsidP="00E27857">
            <w:pPr>
              <w:jc w:val="center"/>
            </w:pPr>
            <w:r>
              <w:t>3</w:t>
            </w:r>
          </w:p>
        </w:tc>
        <w:tc>
          <w:tcPr>
            <w:tcW w:w="859" w:type="dxa"/>
            <w:tcBorders>
              <w:top w:val="nil"/>
              <w:left w:val="nil"/>
              <w:bottom w:val="single" w:sz="8" w:space="0" w:color="auto"/>
              <w:right w:val="single" w:sz="8" w:space="0" w:color="auto"/>
            </w:tcBorders>
            <w:noWrap/>
            <w:vAlign w:val="center"/>
          </w:tcPr>
          <w:p w14:paraId="049BA268"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tcPr>
          <w:p w14:paraId="61B21D7C"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hideMark/>
          </w:tcPr>
          <w:p w14:paraId="0922169C" w14:textId="77777777" w:rsidR="00E27857" w:rsidRPr="000E7F3F" w:rsidRDefault="00E27857" w:rsidP="00E27857">
            <w:pPr>
              <w:jc w:val="center"/>
            </w:pPr>
            <w:r w:rsidRPr="000E7F3F">
              <w:t>3</w:t>
            </w:r>
          </w:p>
        </w:tc>
      </w:tr>
      <w:tr w:rsidR="00E27857" w:rsidRPr="000E7F3F" w14:paraId="54014175"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3A55C47" w14:textId="77777777" w:rsidR="00E27857" w:rsidRPr="000E7F3F" w:rsidRDefault="00E27857" w:rsidP="00E27857">
            <w:pPr>
              <w:jc w:val="center"/>
            </w:pPr>
            <w:r w:rsidRPr="000E7F3F">
              <w:t>5.</w:t>
            </w:r>
          </w:p>
        </w:tc>
        <w:tc>
          <w:tcPr>
            <w:tcW w:w="1332" w:type="dxa"/>
            <w:tcBorders>
              <w:top w:val="nil"/>
              <w:left w:val="nil"/>
              <w:bottom w:val="single" w:sz="8" w:space="0" w:color="auto"/>
              <w:right w:val="single" w:sz="8" w:space="0" w:color="auto"/>
            </w:tcBorders>
            <w:noWrap/>
            <w:vAlign w:val="center"/>
            <w:hideMark/>
          </w:tcPr>
          <w:p w14:paraId="49D1DE3E" w14:textId="77777777" w:rsidR="00E27857" w:rsidRPr="000E7F3F" w:rsidRDefault="00E27857" w:rsidP="00E27857">
            <w:r w:rsidRPr="000E7F3F">
              <w:t>MA4198</w:t>
            </w:r>
          </w:p>
        </w:tc>
        <w:tc>
          <w:tcPr>
            <w:tcW w:w="4137" w:type="dxa"/>
            <w:tcBorders>
              <w:top w:val="nil"/>
              <w:left w:val="nil"/>
              <w:bottom w:val="single" w:sz="8" w:space="0" w:color="auto"/>
              <w:right w:val="single" w:sz="8" w:space="0" w:color="auto"/>
            </w:tcBorders>
            <w:vAlign w:val="center"/>
            <w:hideMark/>
          </w:tcPr>
          <w:p w14:paraId="1347D12F" w14:textId="77777777" w:rsidR="00E27857" w:rsidRPr="000E7F3F" w:rsidRDefault="00E27857" w:rsidP="00E27857">
            <w:r w:rsidRPr="000E7F3F">
              <w:t>Summer Internship*</w:t>
            </w:r>
          </w:p>
        </w:tc>
        <w:tc>
          <w:tcPr>
            <w:tcW w:w="700" w:type="dxa"/>
            <w:tcBorders>
              <w:top w:val="nil"/>
              <w:left w:val="nil"/>
              <w:bottom w:val="single" w:sz="8" w:space="0" w:color="auto"/>
              <w:right w:val="single" w:sz="8" w:space="0" w:color="auto"/>
            </w:tcBorders>
            <w:vAlign w:val="center"/>
            <w:hideMark/>
          </w:tcPr>
          <w:p w14:paraId="4530B7B0"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7903BCF1"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1F7459DF"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4DA87E47" w14:textId="77777777" w:rsidR="00E27857" w:rsidRPr="000E7F3F" w:rsidRDefault="00E27857" w:rsidP="00E27857">
            <w:pPr>
              <w:jc w:val="center"/>
            </w:pPr>
            <w:r w:rsidRPr="000E7F3F">
              <w:t>3</w:t>
            </w:r>
          </w:p>
        </w:tc>
      </w:tr>
      <w:tr w:rsidR="00E27857" w:rsidRPr="000E7F3F" w14:paraId="2794DF57"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F391346" w14:textId="77777777" w:rsidR="00E27857" w:rsidRPr="000E7F3F" w:rsidRDefault="00E27857" w:rsidP="00E27857">
            <w:pPr>
              <w:jc w:val="center"/>
            </w:pPr>
            <w:r w:rsidRPr="000E7F3F">
              <w:t>6.</w:t>
            </w:r>
          </w:p>
        </w:tc>
        <w:tc>
          <w:tcPr>
            <w:tcW w:w="1332" w:type="dxa"/>
            <w:tcBorders>
              <w:top w:val="nil"/>
              <w:left w:val="nil"/>
              <w:bottom w:val="single" w:sz="8" w:space="0" w:color="auto"/>
              <w:right w:val="single" w:sz="8" w:space="0" w:color="auto"/>
            </w:tcBorders>
            <w:vAlign w:val="center"/>
            <w:hideMark/>
          </w:tcPr>
          <w:p w14:paraId="5BA5423D" w14:textId="77777777" w:rsidR="00E27857" w:rsidRPr="000E7F3F" w:rsidRDefault="00E27857" w:rsidP="00E27857">
            <w:r w:rsidRPr="000E7F3F">
              <w:t>MA4199</w:t>
            </w:r>
          </w:p>
        </w:tc>
        <w:tc>
          <w:tcPr>
            <w:tcW w:w="4137" w:type="dxa"/>
            <w:tcBorders>
              <w:top w:val="nil"/>
              <w:left w:val="nil"/>
              <w:bottom w:val="single" w:sz="8" w:space="0" w:color="auto"/>
              <w:right w:val="single" w:sz="8" w:space="0" w:color="auto"/>
            </w:tcBorders>
            <w:vAlign w:val="center"/>
            <w:hideMark/>
          </w:tcPr>
          <w:p w14:paraId="6DEB07E2" w14:textId="77777777" w:rsidR="00E27857" w:rsidRPr="000E7F3F" w:rsidRDefault="00E27857" w:rsidP="00E27857">
            <w:r w:rsidRPr="000E7F3F">
              <w:t>Project – I</w:t>
            </w:r>
          </w:p>
        </w:tc>
        <w:tc>
          <w:tcPr>
            <w:tcW w:w="700" w:type="dxa"/>
            <w:tcBorders>
              <w:top w:val="nil"/>
              <w:left w:val="nil"/>
              <w:bottom w:val="single" w:sz="8" w:space="0" w:color="auto"/>
              <w:right w:val="single" w:sz="8" w:space="0" w:color="auto"/>
            </w:tcBorders>
            <w:vAlign w:val="center"/>
            <w:hideMark/>
          </w:tcPr>
          <w:p w14:paraId="6C9A4E41"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76B8F5D7"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30BC3E67"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40B2D4A7" w14:textId="77777777" w:rsidR="00E27857" w:rsidRPr="000E7F3F" w:rsidRDefault="00E27857" w:rsidP="00E27857">
            <w:pPr>
              <w:jc w:val="center"/>
            </w:pPr>
            <w:r w:rsidRPr="000E7F3F">
              <w:t>6</w:t>
            </w:r>
          </w:p>
        </w:tc>
      </w:tr>
      <w:tr w:rsidR="00E27857" w:rsidRPr="000E7F3F" w14:paraId="25FEEE07" w14:textId="77777777" w:rsidTr="00E27857">
        <w:trPr>
          <w:trHeight w:val="240"/>
          <w:jc w:val="center"/>
        </w:trPr>
        <w:tc>
          <w:tcPr>
            <w:tcW w:w="6112" w:type="dxa"/>
            <w:gridSpan w:val="3"/>
            <w:tcBorders>
              <w:top w:val="nil"/>
              <w:left w:val="single" w:sz="8" w:space="0" w:color="auto"/>
              <w:bottom w:val="single" w:sz="8" w:space="0" w:color="auto"/>
              <w:right w:val="single" w:sz="8" w:space="0" w:color="auto"/>
            </w:tcBorders>
            <w:noWrap/>
            <w:vAlign w:val="bottom"/>
            <w:hideMark/>
          </w:tcPr>
          <w:p w14:paraId="1548C9D3" w14:textId="77777777" w:rsidR="00E27857" w:rsidRPr="000E7F3F" w:rsidRDefault="00E27857" w:rsidP="00E27857">
            <w:pPr>
              <w:jc w:val="center"/>
            </w:pPr>
            <w:r w:rsidRPr="000E7F3F">
              <w:rPr>
                <w:b/>
              </w:rPr>
              <w:t>TOTAL</w:t>
            </w:r>
          </w:p>
        </w:tc>
        <w:tc>
          <w:tcPr>
            <w:tcW w:w="700" w:type="dxa"/>
            <w:tcBorders>
              <w:top w:val="nil"/>
              <w:left w:val="nil"/>
              <w:bottom w:val="single" w:sz="8" w:space="0" w:color="auto"/>
              <w:right w:val="single" w:sz="8" w:space="0" w:color="auto"/>
            </w:tcBorders>
            <w:vAlign w:val="center"/>
          </w:tcPr>
          <w:p w14:paraId="2473667E"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7A2FA425"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10B91E60"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hideMark/>
          </w:tcPr>
          <w:p w14:paraId="28CEF0F7" w14:textId="77777777" w:rsidR="00E27857" w:rsidRPr="000E7F3F" w:rsidRDefault="00E27857" w:rsidP="00E27857">
            <w:pPr>
              <w:jc w:val="center"/>
            </w:pPr>
            <w:r w:rsidRPr="000E7F3F">
              <w:rPr>
                <w:b/>
              </w:rPr>
              <w:t>21</w:t>
            </w:r>
          </w:p>
        </w:tc>
      </w:tr>
    </w:tbl>
    <w:p w14:paraId="7264D95F" w14:textId="47FC8C7C" w:rsidR="00E27857" w:rsidRDefault="00E27857" w:rsidP="00E27857">
      <w:pPr>
        <w:pStyle w:val="BodyText"/>
        <w:spacing w:after="0"/>
        <w:rPr>
          <w:sz w:val="22"/>
          <w:szCs w:val="22"/>
        </w:rPr>
      </w:pPr>
    </w:p>
    <w:p w14:paraId="3EA64E55" w14:textId="77777777" w:rsidR="00E27857" w:rsidRDefault="00E27857">
      <w:pPr>
        <w:spacing w:after="160" w:line="259" w:lineRule="auto"/>
        <w:rPr>
          <w:sz w:val="22"/>
          <w:szCs w:val="22"/>
          <w:lang w:eastAsia="ar-SA" w:bidi="hi-IN"/>
        </w:rPr>
      </w:pPr>
      <w:r>
        <w:rPr>
          <w:sz w:val="22"/>
          <w:szCs w:val="22"/>
        </w:rPr>
        <w:br w:type="page"/>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4C2072C8"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000D8AC6" w14:textId="77777777" w:rsidR="00E27857" w:rsidRPr="000E7F3F" w:rsidRDefault="00E27857" w:rsidP="00E27857">
            <w:pPr>
              <w:ind w:left="-9"/>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229176D8"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4188F6B1" w14:textId="77777777" w:rsidR="00E27857" w:rsidRPr="000E7F3F" w:rsidRDefault="00E27857" w:rsidP="00E27857">
            <w:pPr>
              <w:jc w:val="center"/>
              <w:rPr>
                <w:b/>
                <w:bCs/>
              </w:rPr>
            </w:pPr>
            <w:r w:rsidRPr="000E7F3F">
              <w:rPr>
                <w:b/>
              </w:rPr>
              <w:t>Department Elective I</w:t>
            </w:r>
          </w:p>
        </w:tc>
        <w:tc>
          <w:tcPr>
            <w:tcW w:w="700" w:type="dxa"/>
            <w:tcBorders>
              <w:top w:val="single" w:sz="8" w:space="0" w:color="auto"/>
              <w:left w:val="nil"/>
              <w:bottom w:val="single" w:sz="8" w:space="0" w:color="auto"/>
              <w:right w:val="single" w:sz="8" w:space="0" w:color="auto"/>
            </w:tcBorders>
            <w:noWrap/>
            <w:vAlign w:val="center"/>
            <w:hideMark/>
          </w:tcPr>
          <w:p w14:paraId="3E6CAA95"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69D8FE80"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44A875AD"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0DB74D62" w14:textId="77777777" w:rsidR="00E27857" w:rsidRPr="000E7F3F" w:rsidRDefault="00E27857" w:rsidP="00E27857">
            <w:pPr>
              <w:jc w:val="center"/>
              <w:rPr>
                <w:b/>
                <w:bCs/>
              </w:rPr>
            </w:pPr>
            <w:r w:rsidRPr="000E7F3F">
              <w:rPr>
                <w:b/>
                <w:bCs/>
              </w:rPr>
              <w:t>C</w:t>
            </w:r>
          </w:p>
        </w:tc>
      </w:tr>
      <w:tr w:rsidR="00E27857" w:rsidRPr="000E7F3F" w14:paraId="60FD89BE"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13E035C1"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tcPr>
          <w:p w14:paraId="1B7AF173" w14:textId="77777777" w:rsidR="00E27857" w:rsidRPr="000E7F3F" w:rsidRDefault="00E27857" w:rsidP="00E27857">
            <w:r>
              <w:t>MA410</w:t>
            </w:r>
            <w:r w:rsidRPr="000E7F3F">
              <w:t>1</w:t>
            </w:r>
          </w:p>
        </w:tc>
        <w:tc>
          <w:tcPr>
            <w:tcW w:w="4160" w:type="dxa"/>
            <w:tcBorders>
              <w:top w:val="nil"/>
              <w:left w:val="nil"/>
              <w:bottom w:val="single" w:sz="8" w:space="0" w:color="auto"/>
              <w:right w:val="single" w:sz="8" w:space="0" w:color="auto"/>
            </w:tcBorders>
            <w:vAlign w:val="center"/>
          </w:tcPr>
          <w:p w14:paraId="568D956E" w14:textId="77777777" w:rsidR="00E27857" w:rsidRPr="000E7F3F" w:rsidRDefault="00E27857" w:rsidP="00E27857">
            <w:r w:rsidRPr="000E7F3F">
              <w:t>Advanced Algorithms</w:t>
            </w:r>
          </w:p>
        </w:tc>
        <w:tc>
          <w:tcPr>
            <w:tcW w:w="700" w:type="dxa"/>
            <w:tcBorders>
              <w:top w:val="nil"/>
              <w:left w:val="nil"/>
              <w:bottom w:val="single" w:sz="8" w:space="0" w:color="auto"/>
              <w:right w:val="single" w:sz="8" w:space="0" w:color="auto"/>
            </w:tcBorders>
            <w:vAlign w:val="center"/>
          </w:tcPr>
          <w:p w14:paraId="10AA6FD6"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7591142B"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9BFB4FF"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A8F92C0" w14:textId="77777777" w:rsidR="00E27857" w:rsidRPr="000E7F3F" w:rsidRDefault="00E27857" w:rsidP="00E27857">
            <w:pPr>
              <w:jc w:val="center"/>
            </w:pPr>
            <w:r w:rsidRPr="000E7F3F">
              <w:t>3</w:t>
            </w:r>
          </w:p>
        </w:tc>
      </w:tr>
      <w:tr w:rsidR="00E27857" w:rsidRPr="000E7F3F" w14:paraId="40EF5450"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799A2E7D"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tcPr>
          <w:p w14:paraId="2AF663E7" w14:textId="77777777" w:rsidR="00E27857" w:rsidRPr="000E7F3F" w:rsidRDefault="00E27857" w:rsidP="00E27857">
            <w:r>
              <w:t>MA410</w:t>
            </w:r>
            <w:r w:rsidRPr="000E7F3F">
              <w:t>2</w:t>
            </w:r>
          </w:p>
        </w:tc>
        <w:tc>
          <w:tcPr>
            <w:tcW w:w="4160" w:type="dxa"/>
            <w:tcBorders>
              <w:top w:val="nil"/>
              <w:left w:val="nil"/>
              <w:bottom w:val="single" w:sz="8" w:space="0" w:color="auto"/>
              <w:right w:val="single" w:sz="8" w:space="0" w:color="auto"/>
            </w:tcBorders>
            <w:vAlign w:val="center"/>
          </w:tcPr>
          <w:p w14:paraId="49635D60" w14:textId="77777777" w:rsidR="00E27857" w:rsidRPr="000E7F3F" w:rsidRDefault="00E27857" w:rsidP="00E27857">
            <w:r w:rsidRPr="000E7F3F">
              <w:t>Cryptography and Network Security</w:t>
            </w:r>
          </w:p>
        </w:tc>
        <w:tc>
          <w:tcPr>
            <w:tcW w:w="700" w:type="dxa"/>
            <w:tcBorders>
              <w:top w:val="nil"/>
              <w:left w:val="nil"/>
              <w:bottom w:val="single" w:sz="8" w:space="0" w:color="auto"/>
              <w:right w:val="single" w:sz="8" w:space="0" w:color="auto"/>
            </w:tcBorders>
            <w:vAlign w:val="center"/>
          </w:tcPr>
          <w:p w14:paraId="0401F828"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A99C68F"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8634659"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38E9B79" w14:textId="77777777" w:rsidR="00E27857" w:rsidRPr="000E7F3F" w:rsidRDefault="00E27857" w:rsidP="00E27857">
            <w:pPr>
              <w:jc w:val="center"/>
            </w:pPr>
            <w:r w:rsidRPr="000E7F3F">
              <w:t>3</w:t>
            </w:r>
          </w:p>
        </w:tc>
      </w:tr>
      <w:tr w:rsidR="00E27857" w:rsidRPr="000E7F3F" w14:paraId="1367204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38825582"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tcPr>
          <w:p w14:paraId="7B172AE6" w14:textId="77777777" w:rsidR="00E27857" w:rsidRPr="000E7F3F" w:rsidRDefault="00E27857" w:rsidP="00E27857">
            <w:r>
              <w:t>MA410</w:t>
            </w:r>
            <w:r w:rsidRPr="000E7F3F">
              <w:t>3</w:t>
            </w:r>
          </w:p>
        </w:tc>
        <w:tc>
          <w:tcPr>
            <w:tcW w:w="4160" w:type="dxa"/>
            <w:tcBorders>
              <w:top w:val="nil"/>
              <w:left w:val="nil"/>
              <w:bottom w:val="single" w:sz="8" w:space="0" w:color="auto"/>
              <w:right w:val="single" w:sz="8" w:space="0" w:color="auto"/>
            </w:tcBorders>
            <w:vAlign w:val="center"/>
          </w:tcPr>
          <w:p w14:paraId="42D5AF1E" w14:textId="77777777" w:rsidR="00E27857" w:rsidRPr="000E7F3F" w:rsidRDefault="00E27857" w:rsidP="00E27857">
            <w:r w:rsidRPr="000E7F3F">
              <w:t>Rings and Modules</w:t>
            </w:r>
          </w:p>
        </w:tc>
        <w:tc>
          <w:tcPr>
            <w:tcW w:w="700" w:type="dxa"/>
            <w:tcBorders>
              <w:top w:val="nil"/>
              <w:left w:val="nil"/>
              <w:bottom w:val="single" w:sz="8" w:space="0" w:color="auto"/>
              <w:right w:val="single" w:sz="8" w:space="0" w:color="auto"/>
            </w:tcBorders>
            <w:vAlign w:val="center"/>
          </w:tcPr>
          <w:p w14:paraId="1AABEB97"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079C39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A51597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DE2DDE3" w14:textId="77777777" w:rsidR="00E27857" w:rsidRPr="000E7F3F" w:rsidRDefault="00E27857" w:rsidP="00E27857">
            <w:pPr>
              <w:jc w:val="center"/>
            </w:pPr>
            <w:r w:rsidRPr="000E7F3F">
              <w:t>3</w:t>
            </w:r>
          </w:p>
        </w:tc>
      </w:tr>
    </w:tbl>
    <w:p w14:paraId="3B08499B" w14:textId="3958D680" w:rsidR="00E27857" w:rsidRDefault="00E27857" w:rsidP="00E27857">
      <w:pPr>
        <w:pStyle w:val="BodyText"/>
        <w:spacing w:after="0"/>
        <w:rPr>
          <w:sz w:val="22"/>
          <w:szCs w:val="22"/>
        </w:rPr>
      </w:pPr>
    </w:p>
    <w:p w14:paraId="2029CB83" w14:textId="77777777" w:rsidR="00E27857" w:rsidRDefault="00E27857">
      <w:pPr>
        <w:spacing w:after="160" w:line="259" w:lineRule="auto"/>
        <w:rPr>
          <w:sz w:val="22"/>
          <w:szCs w:val="22"/>
          <w:lang w:eastAsia="ar-SA" w:bidi="hi-IN"/>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69FE55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92867C2" w14:textId="77777777" w:rsidR="00E27857" w:rsidRPr="00567B75" w:rsidRDefault="00E27857" w:rsidP="00E27857">
            <w:pPr>
              <w:rPr>
                <w:b/>
                <w:bCs/>
                <w:sz w:val="22"/>
                <w:szCs w:val="22"/>
              </w:rPr>
            </w:pPr>
            <w:r w:rsidRPr="00567B75">
              <w:rPr>
                <w:b/>
                <w:sz w:val="22"/>
                <w:szCs w:val="22"/>
                <w:u w:val="single"/>
              </w:rPr>
              <w:lastRenderedPageBreak/>
              <w:br w:type="page"/>
            </w:r>
            <w:r w:rsidRPr="00567B75">
              <w:rPr>
                <w:sz w:val="22"/>
                <w:szCs w:val="22"/>
              </w:rPr>
              <w:br w:type="page"/>
            </w:r>
            <w:r w:rsidRPr="00567B75">
              <w:rPr>
                <w:sz w:val="22"/>
                <w:szCs w:val="22"/>
              </w:rPr>
              <w:br w:type="page"/>
            </w:r>
            <w:r w:rsidRPr="00567B75">
              <w:rPr>
                <w:b/>
                <w:bCs/>
                <w:sz w:val="22"/>
                <w:szCs w:val="22"/>
              </w:rPr>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E2182B4" w14:textId="3E568E3B" w:rsidR="00E27857" w:rsidRPr="00567B75" w:rsidRDefault="00E27857" w:rsidP="00E27857">
            <w:pPr>
              <w:rPr>
                <w:sz w:val="22"/>
                <w:szCs w:val="22"/>
              </w:rPr>
            </w:pPr>
            <w:r w:rsidRPr="00567B75">
              <w:rPr>
                <w:sz w:val="22"/>
                <w:szCs w:val="22"/>
              </w:rPr>
              <w:t>MA41</w:t>
            </w:r>
            <w:r>
              <w:rPr>
                <w:sz w:val="22"/>
                <w:szCs w:val="22"/>
              </w:rPr>
              <w:t>0</w:t>
            </w:r>
            <w:r w:rsidRPr="00567B75">
              <w:rPr>
                <w:sz w:val="22"/>
                <w:szCs w:val="22"/>
              </w:rPr>
              <w:t>1</w:t>
            </w:r>
            <w:r w:rsidRPr="00567B75">
              <w:rPr>
                <w:bCs/>
                <w:sz w:val="22"/>
                <w:szCs w:val="22"/>
              </w:rPr>
              <w:t xml:space="preserve"> (DE)</w:t>
            </w:r>
          </w:p>
        </w:tc>
      </w:tr>
      <w:tr w:rsidR="00E27857" w:rsidRPr="00567B75" w14:paraId="74F2488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F2F26E8" w14:textId="77777777" w:rsidR="00E27857" w:rsidRPr="00567B75" w:rsidRDefault="00E27857" w:rsidP="00E27857">
            <w:pPr>
              <w:rPr>
                <w:b/>
                <w:sz w:val="22"/>
                <w:szCs w:val="22"/>
              </w:rPr>
            </w:pPr>
            <w:r w:rsidRPr="00567B75">
              <w:rPr>
                <w:b/>
                <w:sz w:val="22"/>
                <w:szCs w:val="22"/>
              </w:rPr>
              <w:t>Course Credit</w:t>
            </w:r>
          </w:p>
          <w:p w14:paraId="0EF4715E"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52ADE9E1" w14:textId="77777777" w:rsidR="00E27857" w:rsidRPr="00567B75" w:rsidRDefault="00E27857" w:rsidP="00E27857">
            <w:pPr>
              <w:rPr>
                <w:sz w:val="22"/>
                <w:szCs w:val="22"/>
              </w:rPr>
            </w:pPr>
            <w:r w:rsidRPr="00567B75">
              <w:rPr>
                <w:sz w:val="22"/>
                <w:szCs w:val="22"/>
              </w:rPr>
              <w:t>3-0-0-3</w:t>
            </w:r>
          </w:p>
        </w:tc>
      </w:tr>
      <w:tr w:rsidR="00E27857" w:rsidRPr="00567B75" w14:paraId="5D18DCE5"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DD67E67"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78BBF0FC" w14:textId="77777777" w:rsidR="00E27857" w:rsidRPr="00567B75" w:rsidRDefault="00E27857" w:rsidP="00E27857">
            <w:pPr>
              <w:rPr>
                <w:sz w:val="22"/>
                <w:szCs w:val="22"/>
              </w:rPr>
            </w:pPr>
            <w:r w:rsidRPr="00567B75">
              <w:rPr>
                <w:sz w:val="22"/>
                <w:szCs w:val="22"/>
              </w:rPr>
              <w:t>Advanced Algorithms</w:t>
            </w:r>
          </w:p>
        </w:tc>
      </w:tr>
      <w:tr w:rsidR="00E27857" w:rsidRPr="00567B75" w14:paraId="7BF9444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DDF2605"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4C245B7" w14:textId="77777777" w:rsidR="00E27857" w:rsidRPr="00567B75" w:rsidRDefault="00E27857" w:rsidP="00E27857">
            <w:pPr>
              <w:rPr>
                <w:sz w:val="22"/>
                <w:szCs w:val="22"/>
              </w:rPr>
            </w:pPr>
            <w:r w:rsidRPr="00567B75">
              <w:rPr>
                <w:sz w:val="22"/>
                <w:szCs w:val="22"/>
              </w:rPr>
              <w:t>Lectures</w:t>
            </w:r>
          </w:p>
        </w:tc>
      </w:tr>
      <w:tr w:rsidR="00E27857" w:rsidRPr="00567B75" w14:paraId="19226CB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4BD9750"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8629608" w14:textId="77777777" w:rsidR="00E27857" w:rsidRPr="00567B75" w:rsidRDefault="00E27857" w:rsidP="00E27857">
            <w:pPr>
              <w:jc w:val="both"/>
              <w:rPr>
                <w:sz w:val="22"/>
                <w:szCs w:val="22"/>
              </w:rPr>
            </w:pPr>
            <w:r w:rsidRPr="00567B75">
              <w:rPr>
                <w:sz w:val="22"/>
                <w:szCs w:val="22"/>
              </w:rPr>
              <w:t>To learn few advanced algorithms and also to learn how to deal with the computational problems which are NP-Complete</w:t>
            </w:r>
          </w:p>
        </w:tc>
      </w:tr>
      <w:tr w:rsidR="00E27857" w:rsidRPr="00567B75" w14:paraId="75228805"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8B0E6EB"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597A1B0" w14:textId="77777777" w:rsidR="00E27857" w:rsidRPr="00567B75" w:rsidRDefault="00E27857" w:rsidP="00E27857">
            <w:pPr>
              <w:jc w:val="both"/>
              <w:rPr>
                <w:sz w:val="22"/>
                <w:szCs w:val="22"/>
              </w:rPr>
            </w:pPr>
            <w:r w:rsidRPr="00567B75">
              <w:rPr>
                <w:sz w:val="22"/>
                <w:szCs w:val="22"/>
              </w:rPr>
              <w:t>This course introduces some advanced algorithms along with algorithm designing techniques in randomized and approximation algorithms.</w:t>
            </w:r>
          </w:p>
        </w:tc>
      </w:tr>
      <w:tr w:rsidR="00E27857" w:rsidRPr="00567B75" w14:paraId="64C8E00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8C912AA"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64DDDE7E" w14:textId="77777777" w:rsidR="00E27857" w:rsidRPr="00567B75" w:rsidRDefault="00E27857" w:rsidP="00E27857">
            <w:pPr>
              <w:jc w:val="both"/>
              <w:rPr>
                <w:sz w:val="22"/>
                <w:szCs w:val="22"/>
              </w:rPr>
            </w:pPr>
            <w:r w:rsidRPr="00567B75">
              <w:rPr>
                <w:sz w:val="22"/>
                <w:szCs w:val="22"/>
              </w:rPr>
              <w:t xml:space="preserve">Graph algorithms: Maximum bipartite matching, Maximum weighted bipartite matching, Matching in general graphs. </w:t>
            </w:r>
          </w:p>
          <w:p w14:paraId="2EAD86B4" w14:textId="77777777" w:rsidR="00E27857" w:rsidRPr="00567B75" w:rsidRDefault="00E27857" w:rsidP="00E27857">
            <w:pPr>
              <w:jc w:val="both"/>
              <w:rPr>
                <w:sz w:val="22"/>
                <w:szCs w:val="22"/>
              </w:rPr>
            </w:pPr>
            <w:r w:rsidRPr="00567B75">
              <w:rPr>
                <w:sz w:val="22"/>
                <w:szCs w:val="22"/>
              </w:rPr>
              <w:t>Fast Fourier transformation and its applications. String Matching: Rabin-Karp algorithm, Knuth-Morris-Pratt algorithm.</w:t>
            </w:r>
          </w:p>
          <w:p w14:paraId="521575B1" w14:textId="77777777" w:rsidR="00E27857" w:rsidRPr="00567B75" w:rsidRDefault="00E27857" w:rsidP="00E27857">
            <w:pPr>
              <w:jc w:val="both"/>
              <w:rPr>
                <w:sz w:val="22"/>
                <w:szCs w:val="22"/>
              </w:rPr>
            </w:pPr>
            <w:r w:rsidRPr="00567B75">
              <w:rPr>
                <w:sz w:val="22"/>
                <w:szCs w:val="22"/>
              </w:rPr>
              <w:t xml:space="preserve">Randomized algorithm: Randomized Min-Cut algorithm, Coupon collector’s problem, Median finding, </w:t>
            </w:r>
            <w:proofErr w:type="gramStart"/>
            <w:r w:rsidRPr="00567B75">
              <w:rPr>
                <w:sz w:val="22"/>
                <w:szCs w:val="22"/>
              </w:rPr>
              <w:t>Randomized</w:t>
            </w:r>
            <w:proofErr w:type="gramEnd"/>
            <w:r w:rsidRPr="00567B75">
              <w:rPr>
                <w:sz w:val="22"/>
                <w:szCs w:val="22"/>
              </w:rPr>
              <w:t xml:space="preserve"> quick sort, Markov-Chebyshev, Chernoff bound, Load balancing, Hashing revisited, Probabilistic methods: Basic counting, Expectation arguments, Sample and Modify, Application of </w:t>
            </w:r>
            <w:proofErr w:type="spellStart"/>
            <w:r w:rsidRPr="00567B75">
              <w:rPr>
                <w:sz w:val="22"/>
                <w:szCs w:val="22"/>
              </w:rPr>
              <w:t>Lovasz</w:t>
            </w:r>
            <w:proofErr w:type="spellEnd"/>
            <w:r w:rsidRPr="00567B75">
              <w:rPr>
                <w:sz w:val="22"/>
                <w:szCs w:val="22"/>
              </w:rPr>
              <w:t xml:space="preserve"> Local Lemma </w:t>
            </w:r>
          </w:p>
          <w:p w14:paraId="1C50DA06" w14:textId="77777777" w:rsidR="00E27857" w:rsidRPr="00567B75" w:rsidRDefault="00E27857" w:rsidP="00E27857">
            <w:pPr>
              <w:jc w:val="both"/>
              <w:rPr>
                <w:sz w:val="22"/>
                <w:szCs w:val="22"/>
              </w:rPr>
            </w:pPr>
            <w:r w:rsidRPr="00567B75">
              <w:rPr>
                <w:sz w:val="22"/>
                <w:szCs w:val="22"/>
              </w:rPr>
              <w:t>Introduction to approximation algorithms.</w:t>
            </w:r>
          </w:p>
        </w:tc>
      </w:tr>
      <w:tr w:rsidR="00E27857" w:rsidRPr="00567B75" w14:paraId="69C1AD08"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9479A88"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AFFFE0B" w14:textId="77777777" w:rsidR="00E27857" w:rsidRPr="00567B75" w:rsidRDefault="00E27857" w:rsidP="00E27857">
            <w:pPr>
              <w:rPr>
                <w:sz w:val="22"/>
                <w:szCs w:val="22"/>
              </w:rPr>
            </w:pPr>
            <w:r w:rsidRPr="00567B75">
              <w:rPr>
                <w:sz w:val="22"/>
                <w:szCs w:val="22"/>
              </w:rPr>
              <w:t>Students will learn few advanced algorithms and also learn how to design randomized algorithms, approximation algorithms for different computational problems.</w:t>
            </w:r>
          </w:p>
        </w:tc>
      </w:tr>
      <w:tr w:rsidR="00E27857" w:rsidRPr="00567B75" w14:paraId="1D3B95AB"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617FF39"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1A6F617" w14:textId="77777777" w:rsidR="00E27857" w:rsidRPr="00567B75" w:rsidRDefault="00E27857" w:rsidP="00E27857">
            <w:pPr>
              <w:rPr>
                <w:sz w:val="22"/>
                <w:szCs w:val="22"/>
              </w:rPr>
            </w:pPr>
            <w:r w:rsidRPr="00567B75">
              <w:rPr>
                <w:sz w:val="22"/>
                <w:szCs w:val="22"/>
              </w:rPr>
              <w:t>Quiz /Assignment/ Project / MSE / ESE</w:t>
            </w:r>
          </w:p>
        </w:tc>
      </w:tr>
    </w:tbl>
    <w:p w14:paraId="11E97546"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4444C217" w14:textId="77777777" w:rsidR="00E27857" w:rsidRPr="00567B75" w:rsidRDefault="00E27857" w:rsidP="00E27857">
      <w:pPr>
        <w:numPr>
          <w:ilvl w:val="0"/>
          <w:numId w:val="67"/>
        </w:numPr>
        <w:jc w:val="both"/>
        <w:rPr>
          <w:sz w:val="22"/>
          <w:szCs w:val="22"/>
          <w:lang w:val="en-IN" w:eastAsia="en-IN"/>
        </w:rPr>
      </w:pPr>
      <w:r w:rsidRPr="00567B75">
        <w:rPr>
          <w:sz w:val="22"/>
          <w:szCs w:val="22"/>
          <w:lang w:val="en-IN" w:eastAsia="en-IN"/>
        </w:rPr>
        <w:t xml:space="preserve">Algorithm Design </w:t>
      </w:r>
      <w:proofErr w:type="gramStart"/>
      <w:r w:rsidRPr="00567B75">
        <w:rPr>
          <w:sz w:val="22"/>
          <w:szCs w:val="22"/>
          <w:lang w:val="en-IN" w:eastAsia="en-IN"/>
        </w:rPr>
        <w:t>By</w:t>
      </w:r>
      <w:proofErr w:type="gramEnd"/>
      <w:r w:rsidRPr="00567B75">
        <w:rPr>
          <w:sz w:val="22"/>
          <w:szCs w:val="22"/>
          <w:lang w:val="en-IN" w:eastAsia="en-IN"/>
        </w:rPr>
        <w:t xml:space="preserve"> Jon Kleinberg, </w:t>
      </w:r>
      <w:proofErr w:type="spellStart"/>
      <w:r w:rsidRPr="00567B75">
        <w:rPr>
          <w:sz w:val="22"/>
          <w:szCs w:val="22"/>
          <w:lang w:val="en-IN" w:eastAsia="en-IN"/>
        </w:rPr>
        <w:t>Éva</w:t>
      </w:r>
      <w:proofErr w:type="spellEnd"/>
      <w:r w:rsidRPr="00567B75">
        <w:rPr>
          <w:sz w:val="22"/>
          <w:szCs w:val="22"/>
          <w:lang w:val="en-IN" w:eastAsia="en-IN"/>
        </w:rPr>
        <w:t xml:space="preserve"> </w:t>
      </w:r>
      <w:proofErr w:type="spellStart"/>
      <w:r w:rsidRPr="00567B75">
        <w:rPr>
          <w:sz w:val="22"/>
          <w:szCs w:val="22"/>
          <w:lang w:val="en-IN" w:eastAsia="en-IN"/>
        </w:rPr>
        <w:t>Tardos</w:t>
      </w:r>
      <w:proofErr w:type="spellEnd"/>
      <w:r w:rsidRPr="00567B75">
        <w:rPr>
          <w:sz w:val="22"/>
          <w:szCs w:val="22"/>
          <w:lang w:val="en-IN" w:eastAsia="en-IN"/>
        </w:rPr>
        <w:t>, Pearson Education</w:t>
      </w:r>
    </w:p>
    <w:p w14:paraId="1CD6C705" w14:textId="77777777" w:rsidR="00E27857" w:rsidRPr="00567B75" w:rsidRDefault="00E27857" w:rsidP="00E27857">
      <w:pPr>
        <w:numPr>
          <w:ilvl w:val="0"/>
          <w:numId w:val="67"/>
        </w:numPr>
        <w:jc w:val="both"/>
        <w:rPr>
          <w:sz w:val="22"/>
          <w:szCs w:val="22"/>
          <w:lang w:val="en-IN" w:eastAsia="en-IN"/>
        </w:rPr>
      </w:pPr>
      <w:r w:rsidRPr="00567B75">
        <w:rPr>
          <w:sz w:val="22"/>
          <w:szCs w:val="22"/>
          <w:lang w:val="en-IN" w:eastAsia="en-IN"/>
        </w:rPr>
        <w:t xml:space="preserve">The Design of Approximation Algorithms </w:t>
      </w:r>
      <w:proofErr w:type="gramStart"/>
      <w:r w:rsidRPr="00567B75">
        <w:rPr>
          <w:sz w:val="22"/>
          <w:szCs w:val="22"/>
          <w:lang w:val="en-IN" w:eastAsia="en-IN"/>
        </w:rPr>
        <w:t>By</w:t>
      </w:r>
      <w:proofErr w:type="gramEnd"/>
      <w:r w:rsidRPr="00567B75">
        <w:rPr>
          <w:sz w:val="22"/>
          <w:szCs w:val="22"/>
          <w:lang w:val="en-IN" w:eastAsia="en-IN"/>
        </w:rPr>
        <w:t xml:space="preserve"> David P. Williamson, David B. </w:t>
      </w:r>
      <w:proofErr w:type="spellStart"/>
      <w:r w:rsidRPr="00567B75">
        <w:rPr>
          <w:sz w:val="22"/>
          <w:szCs w:val="22"/>
          <w:lang w:val="en-IN" w:eastAsia="en-IN"/>
        </w:rPr>
        <w:t>Shmoys</w:t>
      </w:r>
      <w:proofErr w:type="spellEnd"/>
      <w:r w:rsidRPr="00567B75">
        <w:rPr>
          <w:sz w:val="22"/>
          <w:szCs w:val="22"/>
          <w:lang w:val="en-IN" w:eastAsia="en-IN"/>
        </w:rPr>
        <w:t>, Cambridge University Press</w:t>
      </w:r>
    </w:p>
    <w:p w14:paraId="769DDC69" w14:textId="77777777" w:rsidR="00E27857" w:rsidRPr="00567B75" w:rsidRDefault="00E27857" w:rsidP="00E27857">
      <w:pPr>
        <w:numPr>
          <w:ilvl w:val="0"/>
          <w:numId w:val="67"/>
        </w:numPr>
        <w:jc w:val="both"/>
        <w:rPr>
          <w:sz w:val="22"/>
          <w:szCs w:val="22"/>
          <w:lang w:val="en-IN" w:eastAsia="en-IN"/>
        </w:rPr>
      </w:pPr>
      <w:r w:rsidRPr="00567B75">
        <w:rPr>
          <w:sz w:val="22"/>
          <w:szCs w:val="22"/>
          <w:lang w:val="en-IN" w:eastAsia="en-IN"/>
        </w:rPr>
        <w:t xml:space="preserve">Probability and Computing: Randomization and Probabilistic Techniques in Algorithms and Data Analysis By Michael </w:t>
      </w:r>
      <w:proofErr w:type="spellStart"/>
      <w:r w:rsidRPr="00567B75">
        <w:rPr>
          <w:sz w:val="22"/>
          <w:szCs w:val="22"/>
          <w:lang w:val="en-IN" w:eastAsia="en-IN"/>
        </w:rPr>
        <w:t>Mitzenmacher</w:t>
      </w:r>
      <w:proofErr w:type="spellEnd"/>
      <w:r w:rsidRPr="00567B75">
        <w:rPr>
          <w:sz w:val="22"/>
          <w:szCs w:val="22"/>
          <w:lang w:val="en-IN" w:eastAsia="en-IN"/>
        </w:rPr>
        <w:t xml:space="preserve">, Eli </w:t>
      </w:r>
      <w:proofErr w:type="spellStart"/>
      <w:proofErr w:type="gramStart"/>
      <w:r w:rsidRPr="00567B75">
        <w:rPr>
          <w:sz w:val="22"/>
          <w:szCs w:val="22"/>
          <w:lang w:val="en-IN" w:eastAsia="en-IN"/>
        </w:rPr>
        <w:t>Upfal</w:t>
      </w:r>
      <w:proofErr w:type="spellEnd"/>
      <w:r w:rsidRPr="00567B75">
        <w:rPr>
          <w:sz w:val="22"/>
          <w:szCs w:val="22"/>
          <w:lang w:val="en-IN" w:eastAsia="en-IN"/>
        </w:rPr>
        <w:t xml:space="preserve"> ,</w:t>
      </w:r>
      <w:proofErr w:type="gramEnd"/>
      <w:r w:rsidRPr="00567B75">
        <w:rPr>
          <w:sz w:val="22"/>
          <w:szCs w:val="22"/>
          <w:lang w:val="en-IN" w:eastAsia="en-IN"/>
        </w:rPr>
        <w:t xml:space="preserve"> Cambridge University Press</w:t>
      </w:r>
    </w:p>
    <w:p w14:paraId="211DA0EE"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08B39CD0" w14:textId="77777777" w:rsidR="00E27857" w:rsidRPr="00567B75" w:rsidRDefault="00E27857" w:rsidP="00E27857">
      <w:pPr>
        <w:numPr>
          <w:ilvl w:val="0"/>
          <w:numId w:val="68"/>
        </w:numPr>
        <w:jc w:val="both"/>
        <w:rPr>
          <w:sz w:val="22"/>
          <w:szCs w:val="22"/>
          <w:lang w:val="en-IN" w:eastAsia="en-IN"/>
        </w:rPr>
      </w:pPr>
      <w:r w:rsidRPr="00567B75">
        <w:rPr>
          <w:sz w:val="22"/>
          <w:szCs w:val="22"/>
          <w:lang w:val="en-IN" w:eastAsia="en-IN"/>
        </w:rPr>
        <w:t xml:space="preserve">Design and Analysis of Algorithms: A Contemporary Perspective </w:t>
      </w:r>
      <w:proofErr w:type="gramStart"/>
      <w:r w:rsidRPr="00567B75">
        <w:rPr>
          <w:sz w:val="22"/>
          <w:szCs w:val="22"/>
          <w:lang w:val="en-IN" w:eastAsia="en-IN"/>
        </w:rPr>
        <w:t>By  Sandeep</w:t>
      </w:r>
      <w:proofErr w:type="gramEnd"/>
      <w:r w:rsidRPr="00567B75">
        <w:rPr>
          <w:sz w:val="22"/>
          <w:szCs w:val="22"/>
          <w:lang w:val="en-IN" w:eastAsia="en-IN"/>
        </w:rPr>
        <w:t xml:space="preserve"> Sen and Amit Kumar, Cambridge University Press</w:t>
      </w:r>
    </w:p>
    <w:p w14:paraId="6D937C93" w14:textId="77777777" w:rsidR="00E27857" w:rsidRPr="00567B75" w:rsidRDefault="00E27857" w:rsidP="00E27857">
      <w:pPr>
        <w:numPr>
          <w:ilvl w:val="0"/>
          <w:numId w:val="68"/>
        </w:numPr>
        <w:jc w:val="both"/>
        <w:rPr>
          <w:sz w:val="22"/>
          <w:szCs w:val="22"/>
          <w:lang w:val="en-IN" w:eastAsia="en-IN"/>
        </w:rPr>
      </w:pPr>
      <w:r w:rsidRPr="00567B75">
        <w:rPr>
          <w:sz w:val="22"/>
          <w:szCs w:val="22"/>
          <w:lang w:val="en-IN" w:eastAsia="en-IN"/>
        </w:rPr>
        <w:t xml:space="preserve">Algorithms By Sanjoy Dasgupta, Christos H. Papadimitriou, Umesh </w:t>
      </w:r>
      <w:proofErr w:type="spellStart"/>
      <w:r w:rsidRPr="00567B75">
        <w:rPr>
          <w:sz w:val="22"/>
          <w:szCs w:val="22"/>
          <w:lang w:val="en-IN" w:eastAsia="en-IN"/>
        </w:rPr>
        <w:t>Virkumar</w:t>
      </w:r>
      <w:proofErr w:type="spellEnd"/>
      <w:r w:rsidRPr="00567B75">
        <w:rPr>
          <w:sz w:val="22"/>
          <w:szCs w:val="22"/>
          <w:lang w:val="en-IN" w:eastAsia="en-IN"/>
        </w:rPr>
        <w:t xml:space="preserve"> </w:t>
      </w:r>
      <w:proofErr w:type="spellStart"/>
      <w:r w:rsidRPr="00567B75">
        <w:rPr>
          <w:sz w:val="22"/>
          <w:szCs w:val="22"/>
          <w:lang w:val="en-IN" w:eastAsia="en-IN"/>
        </w:rPr>
        <w:t>Vazirani</w:t>
      </w:r>
      <w:proofErr w:type="spellEnd"/>
      <w:r w:rsidRPr="00567B75">
        <w:rPr>
          <w:sz w:val="22"/>
          <w:szCs w:val="22"/>
          <w:lang w:val="en-IN" w:eastAsia="en-IN"/>
        </w:rPr>
        <w:t>, McGraw-Hill Higher Education, Pearson Education</w:t>
      </w:r>
    </w:p>
    <w:p w14:paraId="4E1F0944" w14:textId="77777777" w:rsidR="00E27857" w:rsidRDefault="00E27857" w:rsidP="00E27857">
      <w: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37FDE38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7B344E8"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3672B88" w14:textId="02E79907" w:rsidR="00E27857" w:rsidRPr="00567B75" w:rsidRDefault="00E27857" w:rsidP="00E27857">
            <w:pPr>
              <w:rPr>
                <w:sz w:val="22"/>
                <w:szCs w:val="22"/>
              </w:rPr>
            </w:pPr>
            <w:r w:rsidRPr="00567B75">
              <w:rPr>
                <w:sz w:val="22"/>
                <w:szCs w:val="22"/>
              </w:rPr>
              <w:t>MA41</w:t>
            </w:r>
            <w:r>
              <w:rPr>
                <w:sz w:val="22"/>
                <w:szCs w:val="22"/>
              </w:rPr>
              <w:t>0</w:t>
            </w:r>
            <w:r w:rsidRPr="00567B75">
              <w:rPr>
                <w:sz w:val="22"/>
                <w:szCs w:val="22"/>
              </w:rPr>
              <w:t>2</w:t>
            </w:r>
            <w:r w:rsidRPr="00567B75">
              <w:rPr>
                <w:bCs/>
                <w:sz w:val="22"/>
                <w:szCs w:val="22"/>
              </w:rPr>
              <w:t xml:space="preserve"> (DE)</w:t>
            </w:r>
          </w:p>
        </w:tc>
      </w:tr>
      <w:tr w:rsidR="00E27857" w:rsidRPr="00567B75" w14:paraId="7EAB26E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20EE486" w14:textId="77777777" w:rsidR="00E27857" w:rsidRPr="00567B75" w:rsidRDefault="00E27857" w:rsidP="00E27857">
            <w:pPr>
              <w:rPr>
                <w:b/>
                <w:sz w:val="22"/>
                <w:szCs w:val="22"/>
              </w:rPr>
            </w:pPr>
            <w:r w:rsidRPr="00567B75">
              <w:rPr>
                <w:b/>
                <w:sz w:val="22"/>
                <w:szCs w:val="22"/>
              </w:rPr>
              <w:t>Course Credit</w:t>
            </w:r>
          </w:p>
          <w:p w14:paraId="3061B5C8"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2F878FFA" w14:textId="77777777" w:rsidR="00E27857" w:rsidRPr="00567B75" w:rsidRDefault="00E27857" w:rsidP="00E27857">
            <w:pPr>
              <w:rPr>
                <w:sz w:val="22"/>
                <w:szCs w:val="22"/>
              </w:rPr>
            </w:pPr>
            <w:r w:rsidRPr="00567B75">
              <w:rPr>
                <w:sz w:val="22"/>
                <w:szCs w:val="22"/>
              </w:rPr>
              <w:t>3-0-0-3</w:t>
            </w:r>
          </w:p>
        </w:tc>
      </w:tr>
      <w:tr w:rsidR="00E27857" w:rsidRPr="00567B75" w14:paraId="5A3A07C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6FFADBB"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19B89BB4" w14:textId="77777777" w:rsidR="00E27857" w:rsidRPr="00567B75" w:rsidRDefault="00E27857" w:rsidP="00E27857">
            <w:pPr>
              <w:rPr>
                <w:sz w:val="22"/>
                <w:szCs w:val="22"/>
              </w:rPr>
            </w:pPr>
            <w:r w:rsidRPr="00567B75">
              <w:rPr>
                <w:sz w:val="22"/>
                <w:szCs w:val="22"/>
              </w:rPr>
              <w:t>Cryptography and Network Security</w:t>
            </w:r>
          </w:p>
        </w:tc>
      </w:tr>
      <w:tr w:rsidR="00E27857" w:rsidRPr="00567B75" w14:paraId="7274672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F4950C1"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AABF8CB" w14:textId="77777777" w:rsidR="00E27857" w:rsidRPr="00567B75" w:rsidRDefault="00E27857" w:rsidP="00E27857">
            <w:pPr>
              <w:rPr>
                <w:sz w:val="22"/>
                <w:szCs w:val="22"/>
              </w:rPr>
            </w:pPr>
            <w:r w:rsidRPr="00567B75">
              <w:rPr>
                <w:sz w:val="22"/>
                <w:szCs w:val="22"/>
              </w:rPr>
              <w:t>Lectures</w:t>
            </w:r>
          </w:p>
        </w:tc>
      </w:tr>
      <w:tr w:rsidR="00E27857" w:rsidRPr="00567B75" w14:paraId="4C60194D"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6A7049B"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068B7CE" w14:textId="77777777" w:rsidR="00E27857" w:rsidRPr="00567B75" w:rsidRDefault="00E27857" w:rsidP="00E27857">
            <w:pPr>
              <w:jc w:val="both"/>
              <w:rPr>
                <w:sz w:val="22"/>
                <w:szCs w:val="22"/>
              </w:rPr>
            </w:pPr>
            <w:r w:rsidRPr="00567B75">
              <w:rPr>
                <w:sz w:val="22"/>
                <w:szCs w:val="22"/>
              </w:rPr>
              <w:t>The objective of the course is to present an introduction to Cryptography, with an emphasis on how to protect information security from unauthorized users and is to understand the basics of Network vulnerability and Security Protection.</w:t>
            </w:r>
          </w:p>
        </w:tc>
      </w:tr>
      <w:tr w:rsidR="00E27857" w:rsidRPr="00567B75" w14:paraId="293E05C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DB7730C"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1C54D95" w14:textId="77777777" w:rsidR="00E27857" w:rsidRPr="00567B75" w:rsidRDefault="00E27857" w:rsidP="00E27857">
            <w:pPr>
              <w:jc w:val="both"/>
              <w:rPr>
                <w:sz w:val="22"/>
                <w:szCs w:val="22"/>
              </w:rPr>
            </w:pPr>
            <w:r w:rsidRPr="00567B75">
              <w:rPr>
                <w:sz w:val="22"/>
                <w:szCs w:val="22"/>
              </w:rPr>
              <w:t>The aim of this course is to introduce the student to the areas of cryptography and cryptanalysis. This course develops a basic understanding of the algorithms used to protect users online and to understand some of the design choices behind these algorithms.</w:t>
            </w:r>
          </w:p>
        </w:tc>
      </w:tr>
      <w:tr w:rsidR="00E27857" w:rsidRPr="00567B75" w14:paraId="3C2EF49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B70630E"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1950008" w14:textId="77777777" w:rsidR="00E27857" w:rsidRPr="00567B75" w:rsidRDefault="00E27857" w:rsidP="00E27857">
            <w:pPr>
              <w:jc w:val="both"/>
              <w:rPr>
                <w:sz w:val="22"/>
                <w:szCs w:val="22"/>
              </w:rPr>
            </w:pPr>
            <w:r w:rsidRPr="00567B75">
              <w:rPr>
                <w:sz w:val="22"/>
                <w:szCs w:val="22"/>
              </w:rPr>
              <w:t xml:space="preserve">Security goals and attacks, Cryptography  and cryptanalysis basics, Mathematics behind cryptography, Traditional and modern symmetric-key ciphers, DES, AES,  Asymmetric-key ciphers, One-way function, Trapdoor one-way function, RSA cryptosystem, </w:t>
            </w:r>
            <w:proofErr w:type="spellStart"/>
            <w:r w:rsidRPr="00567B75">
              <w:rPr>
                <w:sz w:val="22"/>
                <w:szCs w:val="22"/>
              </w:rPr>
              <w:t>Elgamal</w:t>
            </w:r>
            <w:proofErr w:type="spellEnd"/>
            <w:r w:rsidRPr="00567B75">
              <w:rPr>
                <w:sz w:val="22"/>
                <w:szCs w:val="22"/>
              </w:rPr>
              <w:t xml:space="preserve"> Cryptosystem, Diffie-Hellman key exchange algorithm, Cryptographic hash function, Message authentication, Digital signature, RSA digital signature,  </w:t>
            </w:r>
            <w:proofErr w:type="spellStart"/>
            <w:r w:rsidRPr="00567B75">
              <w:rPr>
                <w:sz w:val="22"/>
                <w:szCs w:val="22"/>
              </w:rPr>
              <w:t>IPSec</w:t>
            </w:r>
            <w:proofErr w:type="spellEnd"/>
            <w:r w:rsidRPr="00567B75">
              <w:rPr>
                <w:sz w:val="22"/>
                <w:szCs w:val="22"/>
              </w:rPr>
              <w:t>, SSL/TLS, PGP and Email security</w:t>
            </w:r>
          </w:p>
        </w:tc>
      </w:tr>
      <w:tr w:rsidR="00E27857" w:rsidRPr="00567B75" w14:paraId="147DD21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06B36B3"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C1E610B" w14:textId="77777777" w:rsidR="00E27857" w:rsidRPr="00567B75" w:rsidRDefault="00E27857" w:rsidP="00E27857">
            <w:pPr>
              <w:rPr>
                <w:sz w:val="22"/>
                <w:szCs w:val="22"/>
              </w:rPr>
            </w:pPr>
            <w:r w:rsidRPr="00567B75">
              <w:rPr>
                <w:sz w:val="22"/>
                <w:szCs w:val="22"/>
              </w:rPr>
              <w:t>Students will be familiar with the significance of information security in the digital era. Also, they can identify various threats and vulnerabilities in networking.</w:t>
            </w:r>
          </w:p>
        </w:tc>
      </w:tr>
      <w:tr w:rsidR="00E27857" w:rsidRPr="00567B75" w14:paraId="4D34155D"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9F28AB0"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8BF47D9" w14:textId="77777777" w:rsidR="00E27857" w:rsidRPr="00567B75" w:rsidRDefault="00E27857" w:rsidP="00E27857">
            <w:pPr>
              <w:rPr>
                <w:sz w:val="22"/>
                <w:szCs w:val="22"/>
              </w:rPr>
            </w:pPr>
            <w:r w:rsidRPr="00567B75">
              <w:rPr>
                <w:sz w:val="22"/>
                <w:szCs w:val="22"/>
              </w:rPr>
              <w:t>Quiz /Assignment/ Project / MSE / ESE</w:t>
            </w:r>
          </w:p>
        </w:tc>
      </w:tr>
    </w:tbl>
    <w:p w14:paraId="62248034"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2D57288D" w14:textId="77777777" w:rsidR="00E27857" w:rsidRPr="00567B75" w:rsidRDefault="00E27857" w:rsidP="00E27857">
      <w:pPr>
        <w:numPr>
          <w:ilvl w:val="0"/>
          <w:numId w:val="43"/>
        </w:numPr>
        <w:jc w:val="both"/>
        <w:rPr>
          <w:sz w:val="22"/>
          <w:szCs w:val="22"/>
          <w:lang w:val="en-IN" w:eastAsia="en-IN"/>
        </w:rPr>
      </w:pPr>
      <w:r w:rsidRPr="00567B75">
        <w:rPr>
          <w:sz w:val="22"/>
          <w:szCs w:val="22"/>
          <w:lang w:val="en-IN" w:eastAsia="en-IN"/>
        </w:rPr>
        <w:t xml:space="preserve">Cryptography and Network Security by Behrouz A. </w:t>
      </w:r>
      <w:proofErr w:type="spellStart"/>
      <w:r w:rsidRPr="00567B75">
        <w:rPr>
          <w:sz w:val="22"/>
          <w:szCs w:val="22"/>
          <w:lang w:val="en-IN" w:eastAsia="en-IN"/>
        </w:rPr>
        <w:t>Forouzan</w:t>
      </w:r>
      <w:proofErr w:type="spellEnd"/>
      <w:r w:rsidRPr="00567B75">
        <w:rPr>
          <w:sz w:val="22"/>
          <w:szCs w:val="22"/>
          <w:lang w:val="en-IN" w:eastAsia="en-IN"/>
        </w:rPr>
        <w:t xml:space="preserve"> and </w:t>
      </w:r>
      <w:proofErr w:type="spellStart"/>
      <w:r w:rsidRPr="00567B75">
        <w:rPr>
          <w:sz w:val="22"/>
          <w:szCs w:val="22"/>
          <w:lang w:val="en-IN" w:eastAsia="en-IN"/>
        </w:rPr>
        <w:t>Debdeep</w:t>
      </w:r>
      <w:proofErr w:type="spellEnd"/>
      <w:r w:rsidRPr="00567B75">
        <w:rPr>
          <w:sz w:val="22"/>
          <w:szCs w:val="22"/>
          <w:lang w:val="en-IN" w:eastAsia="en-IN"/>
        </w:rPr>
        <w:t xml:space="preserve"> Mukhopadhyay, Second edition, Tata McGraw Hill, 2011.</w:t>
      </w:r>
    </w:p>
    <w:p w14:paraId="03BB8504" w14:textId="77777777" w:rsidR="00E27857" w:rsidRPr="00567B75" w:rsidRDefault="00E27857" w:rsidP="00E27857">
      <w:pPr>
        <w:numPr>
          <w:ilvl w:val="0"/>
          <w:numId w:val="43"/>
        </w:numPr>
        <w:jc w:val="both"/>
        <w:rPr>
          <w:sz w:val="22"/>
          <w:szCs w:val="22"/>
          <w:lang w:val="en-IN" w:eastAsia="en-IN"/>
        </w:rPr>
      </w:pPr>
      <w:r w:rsidRPr="00567B75">
        <w:rPr>
          <w:sz w:val="22"/>
          <w:szCs w:val="22"/>
          <w:lang w:val="en-IN" w:eastAsia="en-IN"/>
        </w:rPr>
        <w:t>Cryptography and Network Security Principles and practice by W. Stallings, 5/e, Pearson Education Asia, 2012.</w:t>
      </w:r>
    </w:p>
    <w:p w14:paraId="4BEA8B1F"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7FE80597" w14:textId="77777777" w:rsidR="00E27857" w:rsidRPr="00567B75" w:rsidRDefault="00E27857" w:rsidP="00E27857">
      <w:pPr>
        <w:numPr>
          <w:ilvl w:val="0"/>
          <w:numId w:val="44"/>
        </w:numPr>
        <w:jc w:val="both"/>
        <w:rPr>
          <w:sz w:val="22"/>
          <w:szCs w:val="22"/>
          <w:lang w:val="en-IN" w:eastAsia="en-IN"/>
        </w:rPr>
      </w:pPr>
      <w:r w:rsidRPr="00567B75">
        <w:rPr>
          <w:sz w:val="22"/>
          <w:szCs w:val="22"/>
          <w:lang w:val="en-IN" w:eastAsia="en-IN"/>
        </w:rPr>
        <w:t xml:space="preserve">Cryptography: Theory and Practice by Stinson. D., third edition, Chapman &amp;Hall/CRC, 2010. </w:t>
      </w:r>
    </w:p>
    <w:p w14:paraId="032B7030" w14:textId="77777777" w:rsidR="00E27857" w:rsidRPr="00567B75" w:rsidRDefault="00E27857" w:rsidP="00E27857">
      <w:pPr>
        <w:numPr>
          <w:ilvl w:val="0"/>
          <w:numId w:val="44"/>
        </w:numPr>
        <w:jc w:val="both"/>
        <w:rPr>
          <w:sz w:val="22"/>
          <w:szCs w:val="22"/>
          <w:lang w:val="en-IN" w:eastAsia="en-IN"/>
        </w:rPr>
      </w:pPr>
      <w:r w:rsidRPr="00567B75">
        <w:rPr>
          <w:sz w:val="22"/>
          <w:szCs w:val="22"/>
          <w:lang w:val="en-IN" w:eastAsia="en-IN"/>
        </w:rPr>
        <w:t>Elementary Number Theory with applications by Thomas Koshy, Elsevier India, 2005.</w:t>
      </w:r>
    </w:p>
    <w:p w14:paraId="347B9E81" w14:textId="77777777" w:rsidR="00E27857" w:rsidRPr="00567B75" w:rsidRDefault="00E27857" w:rsidP="00E27857">
      <w:pPr>
        <w:numPr>
          <w:ilvl w:val="0"/>
          <w:numId w:val="44"/>
        </w:numPr>
        <w:jc w:val="both"/>
        <w:rPr>
          <w:sz w:val="22"/>
          <w:szCs w:val="22"/>
          <w:lang w:val="en-IN" w:eastAsia="en-IN"/>
        </w:rPr>
      </w:pPr>
      <w:r w:rsidRPr="00567B75">
        <w:rPr>
          <w:sz w:val="22"/>
          <w:szCs w:val="22"/>
          <w:lang w:val="en-IN" w:eastAsia="en-IN"/>
        </w:rPr>
        <w:t>Research papers</w:t>
      </w:r>
    </w:p>
    <w:p w14:paraId="057C9622"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433FB36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798439C"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766866C" w14:textId="62ACEF60" w:rsidR="00E27857" w:rsidRPr="00567B75" w:rsidRDefault="00E27857" w:rsidP="00E27857">
            <w:pPr>
              <w:rPr>
                <w:sz w:val="22"/>
                <w:szCs w:val="22"/>
              </w:rPr>
            </w:pPr>
            <w:r w:rsidRPr="00567B75">
              <w:rPr>
                <w:sz w:val="22"/>
                <w:szCs w:val="22"/>
              </w:rPr>
              <w:t>MA41</w:t>
            </w:r>
            <w:r>
              <w:rPr>
                <w:sz w:val="22"/>
                <w:szCs w:val="22"/>
              </w:rPr>
              <w:t>0</w:t>
            </w:r>
            <w:r w:rsidRPr="00567B75">
              <w:rPr>
                <w:sz w:val="22"/>
                <w:szCs w:val="22"/>
              </w:rPr>
              <w:t>3</w:t>
            </w:r>
            <w:r w:rsidRPr="00567B75">
              <w:rPr>
                <w:bCs/>
                <w:sz w:val="22"/>
                <w:szCs w:val="22"/>
              </w:rPr>
              <w:t xml:space="preserve"> (DE)</w:t>
            </w:r>
          </w:p>
        </w:tc>
      </w:tr>
      <w:tr w:rsidR="00E27857" w:rsidRPr="00567B75" w14:paraId="1918312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DD24BE8" w14:textId="77777777" w:rsidR="00E27857" w:rsidRPr="00567B75" w:rsidRDefault="00E27857" w:rsidP="00E27857">
            <w:pPr>
              <w:rPr>
                <w:b/>
                <w:sz w:val="22"/>
                <w:szCs w:val="22"/>
              </w:rPr>
            </w:pPr>
            <w:r w:rsidRPr="00567B75">
              <w:rPr>
                <w:b/>
                <w:sz w:val="22"/>
                <w:szCs w:val="22"/>
              </w:rPr>
              <w:t>Course Credit</w:t>
            </w:r>
          </w:p>
          <w:p w14:paraId="07B70D27"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14804D0A" w14:textId="77777777" w:rsidR="00E27857" w:rsidRPr="00567B75" w:rsidRDefault="00E27857" w:rsidP="00E27857">
            <w:pPr>
              <w:rPr>
                <w:sz w:val="22"/>
                <w:szCs w:val="22"/>
              </w:rPr>
            </w:pPr>
            <w:r w:rsidRPr="00567B75">
              <w:rPr>
                <w:sz w:val="22"/>
                <w:szCs w:val="22"/>
              </w:rPr>
              <w:t>3-0-0-3</w:t>
            </w:r>
          </w:p>
        </w:tc>
      </w:tr>
      <w:tr w:rsidR="00E27857" w:rsidRPr="00567B75" w14:paraId="3E28F5B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021972E"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3B19189" w14:textId="77777777" w:rsidR="00E27857" w:rsidRPr="00567B75" w:rsidRDefault="00E27857" w:rsidP="00E27857">
            <w:pPr>
              <w:rPr>
                <w:sz w:val="22"/>
                <w:szCs w:val="22"/>
              </w:rPr>
            </w:pPr>
            <w:r w:rsidRPr="00567B75">
              <w:rPr>
                <w:sz w:val="22"/>
                <w:szCs w:val="22"/>
              </w:rPr>
              <w:t>Rings and Modules</w:t>
            </w:r>
          </w:p>
        </w:tc>
      </w:tr>
      <w:tr w:rsidR="00E27857" w:rsidRPr="00567B75" w14:paraId="3400615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467F348"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62ECDDA8" w14:textId="77777777" w:rsidR="00E27857" w:rsidRPr="00567B75" w:rsidRDefault="00E27857" w:rsidP="00E27857">
            <w:pPr>
              <w:rPr>
                <w:sz w:val="22"/>
                <w:szCs w:val="22"/>
              </w:rPr>
            </w:pPr>
            <w:r w:rsidRPr="00567B75">
              <w:rPr>
                <w:sz w:val="22"/>
                <w:szCs w:val="22"/>
              </w:rPr>
              <w:t>Lectures/ Tutorials</w:t>
            </w:r>
          </w:p>
        </w:tc>
      </w:tr>
      <w:tr w:rsidR="00E27857" w:rsidRPr="00567B75" w14:paraId="61D7023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DA2B18E"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582467D" w14:textId="77777777" w:rsidR="00E27857" w:rsidRPr="00567B75" w:rsidRDefault="00E27857" w:rsidP="00E27857">
            <w:pPr>
              <w:jc w:val="both"/>
              <w:rPr>
                <w:sz w:val="22"/>
                <w:szCs w:val="22"/>
              </w:rPr>
            </w:pPr>
            <w:r w:rsidRPr="00567B75">
              <w:rPr>
                <w:sz w:val="22"/>
                <w:szCs w:val="22"/>
              </w:rPr>
              <w:t>Readers of this course will be well-equipped with basic concepts of Rings &amp; Modules which are prerequisites to the courses on Fields and Galois Theory, Coding Theory, Cryptography, Homological Algebra, Noncommutative Algebra, Algebraic Geometry, and advanced courses on Analysis.</w:t>
            </w:r>
          </w:p>
        </w:tc>
      </w:tr>
      <w:tr w:rsidR="00E27857" w:rsidRPr="00567B75" w14:paraId="397DE90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07C41BC"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9F28FA8" w14:textId="77777777" w:rsidR="00E27857" w:rsidRPr="00567B75" w:rsidRDefault="00E27857" w:rsidP="00E27857">
            <w:pPr>
              <w:jc w:val="both"/>
              <w:rPr>
                <w:sz w:val="22"/>
                <w:szCs w:val="22"/>
              </w:rPr>
            </w:pPr>
            <w:r w:rsidRPr="00567B75">
              <w:rPr>
                <w:sz w:val="22"/>
                <w:szCs w:val="22"/>
              </w:rPr>
              <w:t>It gives a foundation for further studies in algebra by discussing several classes of rings and modules. This course includes structure theorems for modules over PID, Artinian, and Noetherian rings and modules, and their radicals.</w:t>
            </w:r>
          </w:p>
        </w:tc>
      </w:tr>
      <w:tr w:rsidR="00E27857" w:rsidRPr="00567B75" w14:paraId="1F1D61F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E60EEC9"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7B54E90" w14:textId="77777777" w:rsidR="00E27857" w:rsidRPr="00567B75" w:rsidRDefault="00E27857" w:rsidP="00E27857">
            <w:pPr>
              <w:jc w:val="both"/>
              <w:rPr>
                <w:sz w:val="22"/>
                <w:szCs w:val="22"/>
              </w:rPr>
            </w:pPr>
            <w:r w:rsidRPr="00567B75">
              <w:rPr>
                <w:sz w:val="22"/>
                <w:szCs w:val="22"/>
              </w:rPr>
              <w:t xml:space="preserve">Rings, Ring of Endomorphisms, Ideal, Prime Ideals, Maximal Ideal, Principal Ideal Domain, Nilpotent Ideal, Nil Ideal, UFD, Field of Fractions. </w:t>
            </w:r>
          </w:p>
          <w:p w14:paraId="6193D755" w14:textId="77777777" w:rsidR="00E27857" w:rsidRPr="00567B75" w:rsidRDefault="00E27857" w:rsidP="00E27857">
            <w:pPr>
              <w:jc w:val="both"/>
              <w:rPr>
                <w:sz w:val="22"/>
                <w:szCs w:val="22"/>
              </w:rPr>
            </w:pPr>
            <w:r w:rsidRPr="00567B75">
              <w:rPr>
                <w:sz w:val="22"/>
                <w:szCs w:val="22"/>
              </w:rPr>
              <w:t xml:space="preserve">Modules, submodules, quotient modules and module homomorphisms, Generation of modules, direct sums and free modules, simple modules  </w:t>
            </w:r>
          </w:p>
          <w:p w14:paraId="7FB8BCBB" w14:textId="77777777" w:rsidR="00E27857" w:rsidRPr="00567B75" w:rsidRDefault="00E27857" w:rsidP="00E27857">
            <w:pPr>
              <w:jc w:val="both"/>
              <w:rPr>
                <w:sz w:val="22"/>
                <w:szCs w:val="22"/>
              </w:rPr>
            </w:pPr>
            <w:r w:rsidRPr="00567B75">
              <w:rPr>
                <w:sz w:val="22"/>
                <w:szCs w:val="22"/>
              </w:rPr>
              <w:t xml:space="preserve">Finitely generated modules over principal ideal domains. </w:t>
            </w:r>
          </w:p>
          <w:p w14:paraId="6D2D3E81" w14:textId="77777777" w:rsidR="00E27857" w:rsidRPr="00567B75" w:rsidRDefault="00E27857" w:rsidP="00E27857">
            <w:pPr>
              <w:jc w:val="both"/>
              <w:rPr>
                <w:sz w:val="22"/>
                <w:szCs w:val="22"/>
              </w:rPr>
            </w:pPr>
            <w:r w:rsidRPr="00567B75">
              <w:rPr>
                <w:sz w:val="22"/>
                <w:szCs w:val="22"/>
              </w:rPr>
              <w:t xml:space="preserve">Ascending Chain Condition and Descending Chain Condition, Artinian and Noetherian rings and modules, Hilbert basis theorem, Primary decomposition of ideals in Noetherian rings. </w:t>
            </w:r>
          </w:p>
          <w:p w14:paraId="7BC3BC57" w14:textId="77777777" w:rsidR="00E27857" w:rsidRPr="00567B75" w:rsidRDefault="00E27857" w:rsidP="00E27857">
            <w:pPr>
              <w:jc w:val="both"/>
              <w:rPr>
                <w:sz w:val="22"/>
                <w:szCs w:val="22"/>
              </w:rPr>
            </w:pPr>
            <w:r w:rsidRPr="00567B75">
              <w:rPr>
                <w:sz w:val="22"/>
                <w:szCs w:val="22"/>
              </w:rPr>
              <w:t xml:space="preserve"> Radicals: Nil radical, Jacobson radical and prime radical, the relation of radicals in the case of Artinian and Noetherian rings.</w:t>
            </w:r>
          </w:p>
        </w:tc>
      </w:tr>
      <w:tr w:rsidR="00E27857" w:rsidRPr="00567B75" w14:paraId="7E53461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54362FF"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539A18F" w14:textId="77777777" w:rsidR="00E27857" w:rsidRPr="00567B75" w:rsidRDefault="00E27857" w:rsidP="00E27857">
            <w:pPr>
              <w:rPr>
                <w:sz w:val="22"/>
                <w:szCs w:val="22"/>
              </w:rPr>
            </w:pPr>
            <w:r w:rsidRPr="00567B75">
              <w:rPr>
                <w:sz w:val="22"/>
                <w:szCs w:val="22"/>
              </w:rPr>
              <w:t>On successful completion of the course, students should be able to:</w:t>
            </w:r>
          </w:p>
          <w:p w14:paraId="4EF7CB62" w14:textId="77777777" w:rsidR="00E27857" w:rsidRPr="00567B75" w:rsidRDefault="00E27857" w:rsidP="00E27857">
            <w:pPr>
              <w:rPr>
                <w:sz w:val="22"/>
                <w:szCs w:val="22"/>
              </w:rPr>
            </w:pPr>
            <w:r w:rsidRPr="00567B75">
              <w:rPr>
                <w:sz w:val="22"/>
                <w:szCs w:val="22"/>
              </w:rPr>
              <w:t>1.</w:t>
            </w:r>
            <w:r w:rsidRPr="00567B75">
              <w:rPr>
                <w:sz w:val="22"/>
                <w:szCs w:val="22"/>
              </w:rPr>
              <w:tab/>
              <w:t>Understand, apply and analyze the notion of rings, ideals, and modules in related concepts required for advanced courses and research in Algebra.</w:t>
            </w:r>
          </w:p>
          <w:p w14:paraId="13423FAD" w14:textId="77777777" w:rsidR="00E27857" w:rsidRPr="00567B75" w:rsidRDefault="00E27857" w:rsidP="00E27857">
            <w:pPr>
              <w:rPr>
                <w:sz w:val="22"/>
                <w:szCs w:val="22"/>
              </w:rPr>
            </w:pPr>
            <w:r w:rsidRPr="00567B75">
              <w:rPr>
                <w:sz w:val="22"/>
                <w:szCs w:val="22"/>
              </w:rPr>
              <w:t>2.</w:t>
            </w:r>
            <w:r w:rsidRPr="00567B75">
              <w:rPr>
                <w:sz w:val="22"/>
                <w:szCs w:val="22"/>
              </w:rPr>
              <w:tab/>
              <w:t xml:space="preserve">Familiar with the key properties and examples of Artinian and Noetherian rings and modules and their generalization; </w:t>
            </w:r>
          </w:p>
          <w:p w14:paraId="6F9197DA" w14:textId="77777777" w:rsidR="00E27857" w:rsidRPr="00567B75" w:rsidRDefault="00E27857" w:rsidP="00E27857">
            <w:pPr>
              <w:rPr>
                <w:sz w:val="22"/>
                <w:szCs w:val="22"/>
              </w:rPr>
            </w:pPr>
            <w:r w:rsidRPr="00567B75">
              <w:rPr>
                <w:sz w:val="22"/>
                <w:szCs w:val="22"/>
              </w:rPr>
              <w:t>3.</w:t>
            </w:r>
            <w:r w:rsidRPr="00567B75">
              <w:rPr>
                <w:sz w:val="22"/>
                <w:szCs w:val="22"/>
              </w:rPr>
              <w:tab/>
              <w:t>Decide whether a given ring or module, or a class of rings or modules, is Noetherian/Artinian, by applying the characterizations discussed in the course;</w:t>
            </w:r>
          </w:p>
          <w:p w14:paraId="3F7B7564" w14:textId="77777777" w:rsidR="00E27857" w:rsidRPr="00567B75" w:rsidRDefault="00E27857" w:rsidP="00E27857">
            <w:pPr>
              <w:rPr>
                <w:sz w:val="22"/>
                <w:szCs w:val="22"/>
              </w:rPr>
            </w:pPr>
            <w:r w:rsidRPr="00567B75">
              <w:rPr>
                <w:sz w:val="22"/>
                <w:szCs w:val="22"/>
              </w:rPr>
              <w:t>4.</w:t>
            </w:r>
            <w:r w:rsidRPr="00567B75">
              <w:rPr>
                <w:sz w:val="22"/>
                <w:szCs w:val="22"/>
              </w:rPr>
              <w:tab/>
              <w:t xml:space="preserve"> Able to use this concept for research in Information Circuits (Coding Theory, Cryptography, Image Processing, etc.</w:t>
            </w:r>
          </w:p>
        </w:tc>
      </w:tr>
      <w:tr w:rsidR="00E27857" w:rsidRPr="00567B75" w14:paraId="5666D8F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BB47BC7"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5FD6DB7" w14:textId="77777777" w:rsidR="00E27857" w:rsidRPr="00567B75" w:rsidRDefault="00E27857" w:rsidP="00E27857">
            <w:pPr>
              <w:rPr>
                <w:sz w:val="22"/>
                <w:szCs w:val="22"/>
              </w:rPr>
            </w:pPr>
            <w:r w:rsidRPr="00567B75">
              <w:rPr>
                <w:sz w:val="22"/>
                <w:szCs w:val="22"/>
              </w:rPr>
              <w:t>Quiz /Assignment/ Project / MSE / ESE</w:t>
            </w:r>
          </w:p>
        </w:tc>
      </w:tr>
    </w:tbl>
    <w:p w14:paraId="429DC974"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3A46458D" w14:textId="77777777" w:rsidR="00E27857" w:rsidRPr="00567B75" w:rsidRDefault="00E27857" w:rsidP="00E27857">
      <w:pPr>
        <w:numPr>
          <w:ilvl w:val="0"/>
          <w:numId w:val="62"/>
        </w:numPr>
        <w:jc w:val="both"/>
        <w:rPr>
          <w:sz w:val="22"/>
          <w:szCs w:val="22"/>
          <w:lang w:val="en-IN" w:eastAsia="en-IN"/>
        </w:rPr>
      </w:pPr>
      <w:r w:rsidRPr="00567B75">
        <w:rPr>
          <w:sz w:val="22"/>
          <w:szCs w:val="22"/>
          <w:lang w:val="en-IN" w:eastAsia="en-IN"/>
        </w:rPr>
        <w:t xml:space="preserve">C. </w:t>
      </w:r>
      <w:proofErr w:type="spellStart"/>
      <w:r w:rsidRPr="00567B75">
        <w:rPr>
          <w:sz w:val="22"/>
          <w:szCs w:val="22"/>
          <w:lang w:val="en-IN" w:eastAsia="en-IN"/>
        </w:rPr>
        <w:t>Musili</w:t>
      </w:r>
      <w:proofErr w:type="spellEnd"/>
      <w:r w:rsidRPr="00567B75">
        <w:rPr>
          <w:sz w:val="22"/>
          <w:szCs w:val="22"/>
          <w:lang w:val="en-IN" w:eastAsia="en-IN"/>
        </w:rPr>
        <w:t xml:space="preserve">, Introduction to Rings and Modules, </w:t>
      </w:r>
      <w:proofErr w:type="spellStart"/>
      <w:r w:rsidRPr="00567B75">
        <w:rPr>
          <w:sz w:val="22"/>
          <w:szCs w:val="22"/>
          <w:lang w:val="en-IN" w:eastAsia="en-IN"/>
        </w:rPr>
        <w:t>Narosa</w:t>
      </w:r>
      <w:proofErr w:type="spellEnd"/>
      <w:r w:rsidRPr="00567B75">
        <w:rPr>
          <w:sz w:val="22"/>
          <w:szCs w:val="22"/>
          <w:lang w:val="en-IN" w:eastAsia="en-IN"/>
        </w:rPr>
        <w:t xml:space="preserve"> Pub. House, New Delhi, Sec. Edition, 2001.</w:t>
      </w:r>
    </w:p>
    <w:p w14:paraId="34E706F8" w14:textId="77777777" w:rsidR="00E27857" w:rsidRPr="00567B75" w:rsidRDefault="00E27857" w:rsidP="00E27857">
      <w:pPr>
        <w:numPr>
          <w:ilvl w:val="0"/>
          <w:numId w:val="62"/>
        </w:numPr>
        <w:jc w:val="both"/>
        <w:rPr>
          <w:sz w:val="22"/>
          <w:szCs w:val="22"/>
          <w:lang w:val="en-IN" w:eastAsia="en-IN"/>
        </w:rPr>
      </w:pPr>
      <w:r w:rsidRPr="00567B75">
        <w:rPr>
          <w:sz w:val="22"/>
          <w:szCs w:val="22"/>
          <w:lang w:val="en-IN" w:eastAsia="en-IN"/>
        </w:rPr>
        <w:t>J. A. Beachy, Introduction to Rings and Modules, London Math. Soc., Cam. Univ. Press, 2004.</w:t>
      </w:r>
    </w:p>
    <w:p w14:paraId="1E031C48"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7860B4DE" w14:textId="77777777" w:rsidR="00E27857" w:rsidRPr="00567B75" w:rsidRDefault="00E27857" w:rsidP="00E27857">
      <w:pPr>
        <w:numPr>
          <w:ilvl w:val="0"/>
          <w:numId w:val="63"/>
        </w:numPr>
        <w:jc w:val="both"/>
        <w:rPr>
          <w:sz w:val="22"/>
          <w:szCs w:val="22"/>
          <w:lang w:val="en-IN" w:eastAsia="en-IN"/>
        </w:rPr>
      </w:pPr>
      <w:r w:rsidRPr="00567B75">
        <w:rPr>
          <w:sz w:val="22"/>
          <w:szCs w:val="22"/>
          <w:lang w:val="en-IN" w:eastAsia="en-IN"/>
        </w:rPr>
        <w:t xml:space="preserve">M. F. </w:t>
      </w:r>
      <w:proofErr w:type="spellStart"/>
      <w:r w:rsidRPr="00567B75">
        <w:rPr>
          <w:sz w:val="22"/>
          <w:szCs w:val="22"/>
          <w:lang w:val="en-IN" w:eastAsia="en-IN"/>
        </w:rPr>
        <w:t>Atiyah</w:t>
      </w:r>
      <w:proofErr w:type="spellEnd"/>
      <w:r w:rsidRPr="00567B75">
        <w:rPr>
          <w:sz w:val="22"/>
          <w:szCs w:val="22"/>
          <w:lang w:val="en-IN" w:eastAsia="en-IN"/>
        </w:rPr>
        <w:t xml:space="preserve"> and I. G. Macdonald, Introduction to Commutative Algebra, Addison Wesley, 1969.</w:t>
      </w:r>
    </w:p>
    <w:p w14:paraId="3107AA20" w14:textId="77777777" w:rsidR="00E27857" w:rsidRPr="00567B75" w:rsidRDefault="00E27857" w:rsidP="00E27857">
      <w:pPr>
        <w:numPr>
          <w:ilvl w:val="0"/>
          <w:numId w:val="63"/>
        </w:numPr>
        <w:jc w:val="both"/>
        <w:rPr>
          <w:sz w:val="22"/>
          <w:szCs w:val="22"/>
          <w:lang w:val="en-IN" w:eastAsia="en-IN"/>
        </w:rPr>
      </w:pPr>
      <w:r w:rsidRPr="00567B75">
        <w:rPr>
          <w:sz w:val="22"/>
          <w:szCs w:val="22"/>
          <w:lang w:val="en-IN" w:eastAsia="en-IN"/>
        </w:rPr>
        <w:t xml:space="preserve">K. R. </w:t>
      </w:r>
      <w:proofErr w:type="spellStart"/>
      <w:r w:rsidRPr="00567B75">
        <w:rPr>
          <w:sz w:val="22"/>
          <w:szCs w:val="22"/>
          <w:lang w:val="en-IN" w:eastAsia="en-IN"/>
        </w:rPr>
        <w:t>Goodearl</w:t>
      </w:r>
      <w:proofErr w:type="spellEnd"/>
      <w:r w:rsidRPr="00567B75">
        <w:rPr>
          <w:sz w:val="22"/>
          <w:szCs w:val="22"/>
          <w:lang w:val="en-IN" w:eastAsia="en-IN"/>
        </w:rPr>
        <w:t xml:space="preserve"> and Jr. R. B. Warfield, An Introduction to Noncommutative Noetherian Rings. 2nd ed. Cambridge University Press; 2004.</w:t>
      </w:r>
    </w:p>
    <w:p w14:paraId="0E1662AC" w14:textId="77777777" w:rsidR="00E27857" w:rsidRPr="00567B75" w:rsidRDefault="00E27857" w:rsidP="00E27857">
      <w:pPr>
        <w:numPr>
          <w:ilvl w:val="0"/>
          <w:numId w:val="63"/>
        </w:numPr>
        <w:jc w:val="both"/>
        <w:rPr>
          <w:sz w:val="22"/>
          <w:szCs w:val="22"/>
          <w:lang w:val="en-IN" w:eastAsia="en-IN"/>
        </w:rPr>
      </w:pPr>
      <w:r w:rsidRPr="00567B75">
        <w:rPr>
          <w:sz w:val="22"/>
          <w:szCs w:val="22"/>
          <w:lang w:val="en-IN" w:eastAsia="en-IN"/>
        </w:rPr>
        <w:t xml:space="preserve">D. S. </w:t>
      </w:r>
      <w:proofErr w:type="spellStart"/>
      <w:r w:rsidRPr="00567B75">
        <w:rPr>
          <w:sz w:val="22"/>
          <w:szCs w:val="22"/>
          <w:lang w:val="en-IN" w:eastAsia="en-IN"/>
        </w:rPr>
        <w:t>Dummit</w:t>
      </w:r>
      <w:proofErr w:type="spellEnd"/>
      <w:r w:rsidRPr="00567B75">
        <w:rPr>
          <w:sz w:val="22"/>
          <w:szCs w:val="22"/>
          <w:lang w:val="en-IN" w:eastAsia="en-IN"/>
        </w:rPr>
        <w:t xml:space="preserve"> and R. M. Foote, Abstract Algebra, 2nd Ed., John Wiley, 2002.</w:t>
      </w:r>
    </w:p>
    <w:p w14:paraId="0BD41A2F" w14:textId="77777777" w:rsidR="00E27857" w:rsidRPr="00567B75" w:rsidRDefault="00E27857" w:rsidP="00E27857">
      <w:pPr>
        <w:numPr>
          <w:ilvl w:val="0"/>
          <w:numId w:val="63"/>
        </w:numPr>
        <w:jc w:val="both"/>
        <w:rPr>
          <w:sz w:val="22"/>
          <w:szCs w:val="22"/>
          <w:lang w:val="en-IN" w:eastAsia="en-IN"/>
        </w:rPr>
      </w:pPr>
      <w:r w:rsidRPr="00567B75">
        <w:rPr>
          <w:sz w:val="22"/>
          <w:szCs w:val="22"/>
          <w:lang w:val="en-IN" w:eastAsia="en-IN"/>
        </w:rPr>
        <w:t>N. Jacobson, Basic Algebra I and II, 2nd Ed., W. H. Freeman, 1985 and 1989.</w:t>
      </w:r>
    </w:p>
    <w:p w14:paraId="62FD2B4E" w14:textId="77777777" w:rsidR="00E27857" w:rsidRPr="00567B75" w:rsidRDefault="00E27857" w:rsidP="00E27857">
      <w:pPr>
        <w:numPr>
          <w:ilvl w:val="0"/>
          <w:numId w:val="63"/>
        </w:numPr>
        <w:jc w:val="both"/>
        <w:rPr>
          <w:sz w:val="22"/>
          <w:szCs w:val="22"/>
          <w:lang w:val="en-IN" w:eastAsia="en-IN"/>
        </w:rPr>
      </w:pPr>
      <w:r w:rsidRPr="00567B75">
        <w:rPr>
          <w:sz w:val="22"/>
          <w:szCs w:val="22"/>
          <w:lang w:val="en-IN" w:eastAsia="en-IN"/>
        </w:rPr>
        <w:t>S. Lang, Algebra, 3rd Ed., Springer (India), 2004.</w:t>
      </w:r>
    </w:p>
    <w:p w14:paraId="25732BF3" w14:textId="77777777" w:rsidR="00E27857" w:rsidRPr="00567B75" w:rsidRDefault="00E27857" w:rsidP="00E27857">
      <w:pPr>
        <w:rPr>
          <w:b/>
          <w:bCs/>
          <w:color w:val="000000"/>
          <w:sz w:val="22"/>
          <w:szCs w:val="22"/>
        </w:rPr>
      </w:pPr>
    </w:p>
    <w:p w14:paraId="4E69D03C" w14:textId="77777777" w:rsidR="00E27857" w:rsidRPr="00567B75" w:rsidRDefault="00E27857" w:rsidP="00E27857">
      <w:pPr>
        <w:rPr>
          <w:b/>
          <w:bCs/>
          <w:color w:val="000000"/>
          <w:sz w:val="22"/>
          <w:szCs w:val="22"/>
        </w:rPr>
      </w:pPr>
    </w:p>
    <w:p w14:paraId="27851DB3" w14:textId="77777777" w:rsidR="00E27857" w:rsidRPr="00567B75" w:rsidRDefault="00E27857" w:rsidP="00E27857">
      <w:pPr>
        <w:pStyle w:val="BodyText"/>
        <w:spacing w:after="0"/>
        <w:rPr>
          <w:sz w:val="22"/>
          <w:szCs w:val="22"/>
        </w:rPr>
      </w:pPr>
      <w:r>
        <w:br w:type="page"/>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3CE789FF"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38D12010" w14:textId="77777777" w:rsidR="00E27857" w:rsidRPr="000E7F3F" w:rsidRDefault="00E27857" w:rsidP="00E27857">
            <w:pPr>
              <w:ind w:left="-9"/>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49C7DCF4"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13746000" w14:textId="77777777" w:rsidR="00E27857" w:rsidRPr="000E7F3F" w:rsidRDefault="00E27857" w:rsidP="00E27857">
            <w:pPr>
              <w:jc w:val="center"/>
              <w:rPr>
                <w:b/>
                <w:bCs/>
              </w:rPr>
            </w:pPr>
            <w:r w:rsidRPr="000E7F3F">
              <w:rPr>
                <w:b/>
              </w:rPr>
              <w:t>Department Elective II</w:t>
            </w:r>
          </w:p>
        </w:tc>
        <w:tc>
          <w:tcPr>
            <w:tcW w:w="700" w:type="dxa"/>
            <w:tcBorders>
              <w:top w:val="single" w:sz="8" w:space="0" w:color="auto"/>
              <w:left w:val="nil"/>
              <w:bottom w:val="single" w:sz="8" w:space="0" w:color="auto"/>
              <w:right w:val="single" w:sz="8" w:space="0" w:color="auto"/>
            </w:tcBorders>
            <w:noWrap/>
            <w:vAlign w:val="center"/>
            <w:hideMark/>
          </w:tcPr>
          <w:p w14:paraId="72938DEE"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21B8CA90"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493FCDC1"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2FC53DFB" w14:textId="77777777" w:rsidR="00E27857" w:rsidRPr="000E7F3F" w:rsidRDefault="00E27857" w:rsidP="00E27857">
            <w:pPr>
              <w:jc w:val="center"/>
              <w:rPr>
                <w:b/>
                <w:bCs/>
              </w:rPr>
            </w:pPr>
            <w:r w:rsidRPr="000E7F3F">
              <w:rPr>
                <w:b/>
                <w:bCs/>
              </w:rPr>
              <w:t>C</w:t>
            </w:r>
          </w:p>
        </w:tc>
      </w:tr>
      <w:tr w:rsidR="00E27857" w:rsidRPr="000E7F3F" w14:paraId="0F9407F0"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19A5BDE0" w14:textId="77777777" w:rsidR="00E27857" w:rsidRPr="000E7F3F" w:rsidRDefault="00E27857" w:rsidP="00E27857">
            <w:pPr>
              <w:jc w:val="center"/>
            </w:pPr>
            <w:r w:rsidRPr="000E7F3F">
              <w:t>1.</w:t>
            </w:r>
          </w:p>
        </w:tc>
        <w:tc>
          <w:tcPr>
            <w:tcW w:w="1150" w:type="dxa"/>
            <w:tcBorders>
              <w:top w:val="nil"/>
              <w:left w:val="nil"/>
              <w:bottom w:val="single" w:sz="8" w:space="0" w:color="auto"/>
              <w:right w:val="single" w:sz="8" w:space="0" w:color="auto"/>
            </w:tcBorders>
            <w:noWrap/>
            <w:vAlign w:val="center"/>
          </w:tcPr>
          <w:p w14:paraId="067203BC" w14:textId="77777777" w:rsidR="00E27857" w:rsidRPr="000E7F3F" w:rsidRDefault="00E27857" w:rsidP="00E27857">
            <w:r>
              <w:t>MA410</w:t>
            </w:r>
            <w:r w:rsidRPr="000E7F3F">
              <w:t>4</w:t>
            </w:r>
          </w:p>
        </w:tc>
        <w:tc>
          <w:tcPr>
            <w:tcW w:w="4160" w:type="dxa"/>
            <w:tcBorders>
              <w:top w:val="nil"/>
              <w:left w:val="nil"/>
              <w:bottom w:val="single" w:sz="8" w:space="0" w:color="auto"/>
              <w:right w:val="single" w:sz="8" w:space="0" w:color="auto"/>
            </w:tcBorders>
            <w:vAlign w:val="center"/>
          </w:tcPr>
          <w:p w14:paraId="5F05F01A" w14:textId="77777777" w:rsidR="00E27857" w:rsidRPr="000E7F3F" w:rsidRDefault="00E27857" w:rsidP="00E27857">
            <w:r w:rsidRPr="000E7F3F">
              <w:t>Deep Learning</w:t>
            </w:r>
          </w:p>
        </w:tc>
        <w:tc>
          <w:tcPr>
            <w:tcW w:w="700" w:type="dxa"/>
            <w:tcBorders>
              <w:top w:val="nil"/>
              <w:left w:val="nil"/>
              <w:bottom w:val="single" w:sz="8" w:space="0" w:color="auto"/>
              <w:right w:val="single" w:sz="8" w:space="0" w:color="auto"/>
            </w:tcBorders>
            <w:vAlign w:val="center"/>
          </w:tcPr>
          <w:p w14:paraId="01D9071E" w14:textId="77777777" w:rsidR="00E27857" w:rsidRPr="000E7F3F" w:rsidRDefault="00E27857" w:rsidP="00E27857">
            <w:pPr>
              <w:jc w:val="center"/>
            </w:pPr>
            <w:r w:rsidRPr="000E7F3F">
              <w:t>2</w:t>
            </w:r>
          </w:p>
        </w:tc>
        <w:tc>
          <w:tcPr>
            <w:tcW w:w="708" w:type="dxa"/>
            <w:tcBorders>
              <w:top w:val="nil"/>
              <w:left w:val="nil"/>
              <w:bottom w:val="single" w:sz="8" w:space="0" w:color="auto"/>
              <w:right w:val="single" w:sz="8" w:space="0" w:color="auto"/>
            </w:tcBorders>
            <w:noWrap/>
            <w:vAlign w:val="center"/>
          </w:tcPr>
          <w:p w14:paraId="7DF2AC1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1BFDB6C" w14:textId="77777777" w:rsidR="00E27857" w:rsidRPr="000E7F3F" w:rsidRDefault="00E27857" w:rsidP="00E27857">
            <w:pPr>
              <w:jc w:val="center"/>
            </w:pPr>
            <w:r w:rsidRPr="000E7F3F">
              <w:t>2</w:t>
            </w:r>
          </w:p>
        </w:tc>
        <w:tc>
          <w:tcPr>
            <w:tcW w:w="709" w:type="dxa"/>
            <w:tcBorders>
              <w:top w:val="nil"/>
              <w:left w:val="nil"/>
              <w:bottom w:val="single" w:sz="8" w:space="0" w:color="auto"/>
              <w:right w:val="single" w:sz="8" w:space="0" w:color="auto"/>
            </w:tcBorders>
            <w:noWrap/>
            <w:vAlign w:val="center"/>
          </w:tcPr>
          <w:p w14:paraId="1851A783" w14:textId="77777777" w:rsidR="00E27857" w:rsidRPr="000E7F3F" w:rsidRDefault="00E27857" w:rsidP="00E27857">
            <w:pPr>
              <w:jc w:val="center"/>
            </w:pPr>
            <w:r w:rsidRPr="000E7F3F">
              <w:t>3</w:t>
            </w:r>
          </w:p>
        </w:tc>
      </w:tr>
      <w:tr w:rsidR="00E27857" w:rsidRPr="000E7F3F" w14:paraId="371D8F89"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3D013045" w14:textId="77777777" w:rsidR="00E27857" w:rsidRPr="000E7F3F" w:rsidRDefault="00E27857" w:rsidP="00E27857">
            <w:pPr>
              <w:jc w:val="center"/>
            </w:pPr>
            <w:r w:rsidRPr="000E7F3F">
              <w:t>2.</w:t>
            </w:r>
          </w:p>
        </w:tc>
        <w:tc>
          <w:tcPr>
            <w:tcW w:w="1150" w:type="dxa"/>
            <w:tcBorders>
              <w:top w:val="nil"/>
              <w:left w:val="nil"/>
              <w:bottom w:val="single" w:sz="8" w:space="0" w:color="auto"/>
              <w:right w:val="single" w:sz="8" w:space="0" w:color="auto"/>
            </w:tcBorders>
            <w:noWrap/>
            <w:vAlign w:val="center"/>
          </w:tcPr>
          <w:p w14:paraId="71A595BD" w14:textId="77777777" w:rsidR="00E27857" w:rsidRPr="000E7F3F" w:rsidRDefault="00E27857" w:rsidP="00E27857">
            <w:r>
              <w:t>MA410</w:t>
            </w:r>
            <w:r w:rsidRPr="000E7F3F">
              <w:t>5</w:t>
            </w:r>
          </w:p>
        </w:tc>
        <w:tc>
          <w:tcPr>
            <w:tcW w:w="4160" w:type="dxa"/>
            <w:tcBorders>
              <w:top w:val="nil"/>
              <w:left w:val="nil"/>
              <w:bottom w:val="single" w:sz="8" w:space="0" w:color="auto"/>
              <w:right w:val="single" w:sz="8" w:space="0" w:color="auto"/>
            </w:tcBorders>
            <w:vAlign w:val="center"/>
          </w:tcPr>
          <w:p w14:paraId="786E6938" w14:textId="77777777" w:rsidR="00E27857" w:rsidRPr="000E7F3F" w:rsidRDefault="00E27857" w:rsidP="00E27857">
            <w:r w:rsidRPr="000E7F3F">
              <w:t>Fields and Galois theory</w:t>
            </w:r>
          </w:p>
        </w:tc>
        <w:tc>
          <w:tcPr>
            <w:tcW w:w="700" w:type="dxa"/>
            <w:tcBorders>
              <w:top w:val="nil"/>
              <w:left w:val="nil"/>
              <w:bottom w:val="single" w:sz="8" w:space="0" w:color="auto"/>
              <w:right w:val="single" w:sz="8" w:space="0" w:color="auto"/>
            </w:tcBorders>
            <w:vAlign w:val="center"/>
          </w:tcPr>
          <w:p w14:paraId="3EC78966"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07EED1D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FF5F3E2"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99A14D2" w14:textId="77777777" w:rsidR="00E27857" w:rsidRPr="000E7F3F" w:rsidRDefault="00E27857" w:rsidP="00E27857">
            <w:pPr>
              <w:jc w:val="center"/>
            </w:pPr>
            <w:r w:rsidRPr="000E7F3F">
              <w:t>3</w:t>
            </w:r>
          </w:p>
        </w:tc>
      </w:tr>
      <w:tr w:rsidR="00E27857" w:rsidRPr="000E7F3F" w14:paraId="5EDC08F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bottom"/>
            <w:hideMark/>
          </w:tcPr>
          <w:p w14:paraId="04184D0B" w14:textId="77777777" w:rsidR="00E27857" w:rsidRPr="000E7F3F" w:rsidRDefault="00E27857" w:rsidP="00E27857">
            <w:pPr>
              <w:jc w:val="center"/>
            </w:pPr>
            <w:r w:rsidRPr="000E7F3F">
              <w:t>3.</w:t>
            </w:r>
          </w:p>
        </w:tc>
        <w:tc>
          <w:tcPr>
            <w:tcW w:w="1150" w:type="dxa"/>
            <w:tcBorders>
              <w:top w:val="nil"/>
              <w:left w:val="nil"/>
              <w:bottom w:val="single" w:sz="8" w:space="0" w:color="auto"/>
              <w:right w:val="single" w:sz="8" w:space="0" w:color="auto"/>
            </w:tcBorders>
            <w:noWrap/>
            <w:vAlign w:val="center"/>
          </w:tcPr>
          <w:p w14:paraId="33506368" w14:textId="77777777" w:rsidR="00E27857" w:rsidRPr="000E7F3F" w:rsidRDefault="00E27857" w:rsidP="00E27857">
            <w:r>
              <w:t>MA410</w:t>
            </w:r>
            <w:r w:rsidRPr="000E7F3F">
              <w:t>6</w:t>
            </w:r>
          </w:p>
        </w:tc>
        <w:tc>
          <w:tcPr>
            <w:tcW w:w="4160" w:type="dxa"/>
            <w:tcBorders>
              <w:top w:val="nil"/>
              <w:left w:val="nil"/>
              <w:bottom w:val="single" w:sz="8" w:space="0" w:color="auto"/>
              <w:right w:val="single" w:sz="8" w:space="0" w:color="auto"/>
            </w:tcBorders>
            <w:vAlign w:val="center"/>
          </w:tcPr>
          <w:p w14:paraId="2E026067" w14:textId="77777777" w:rsidR="00E27857" w:rsidRPr="000E7F3F" w:rsidRDefault="00E27857" w:rsidP="00E27857">
            <w:r w:rsidRPr="000E7F3F">
              <w:t xml:space="preserve">Mathematical Finance </w:t>
            </w:r>
          </w:p>
        </w:tc>
        <w:tc>
          <w:tcPr>
            <w:tcW w:w="700" w:type="dxa"/>
            <w:tcBorders>
              <w:top w:val="nil"/>
              <w:left w:val="nil"/>
              <w:bottom w:val="single" w:sz="8" w:space="0" w:color="auto"/>
              <w:right w:val="single" w:sz="8" w:space="0" w:color="auto"/>
            </w:tcBorders>
            <w:vAlign w:val="center"/>
          </w:tcPr>
          <w:p w14:paraId="2C391E2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26472DC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3B473E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CCE3BE2" w14:textId="77777777" w:rsidR="00E27857" w:rsidRPr="000E7F3F" w:rsidRDefault="00E27857" w:rsidP="00E27857">
            <w:pPr>
              <w:jc w:val="center"/>
            </w:pPr>
            <w:r w:rsidRPr="000E7F3F">
              <w:t>3</w:t>
            </w:r>
          </w:p>
        </w:tc>
      </w:tr>
    </w:tbl>
    <w:p w14:paraId="668938E7" w14:textId="3BBF73B9" w:rsidR="00E27857" w:rsidRDefault="00E27857" w:rsidP="00E27857">
      <w:pPr>
        <w:pStyle w:val="BodyText"/>
        <w:spacing w:after="0"/>
        <w:rPr>
          <w:sz w:val="22"/>
          <w:szCs w:val="22"/>
        </w:rPr>
      </w:pPr>
    </w:p>
    <w:p w14:paraId="3AC766B6" w14:textId="77777777" w:rsidR="00E27857" w:rsidRDefault="00E27857">
      <w:pPr>
        <w:spacing w:after="160" w:line="259" w:lineRule="auto"/>
        <w:rPr>
          <w:sz w:val="22"/>
          <w:szCs w:val="22"/>
          <w:lang w:eastAsia="ar-SA" w:bidi="hi-IN"/>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359D72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FE0EC48"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2D57E45" w14:textId="0CCD359C" w:rsidR="00E27857" w:rsidRPr="00567B75" w:rsidRDefault="00E27857" w:rsidP="00E27857">
            <w:pPr>
              <w:rPr>
                <w:sz w:val="22"/>
                <w:szCs w:val="22"/>
              </w:rPr>
            </w:pPr>
            <w:r w:rsidRPr="00567B75">
              <w:rPr>
                <w:sz w:val="22"/>
                <w:szCs w:val="22"/>
              </w:rPr>
              <w:t>MA41</w:t>
            </w:r>
            <w:r>
              <w:rPr>
                <w:sz w:val="22"/>
                <w:szCs w:val="22"/>
              </w:rPr>
              <w:t>0</w:t>
            </w:r>
            <w:r w:rsidRPr="00567B75">
              <w:rPr>
                <w:sz w:val="22"/>
                <w:szCs w:val="22"/>
              </w:rPr>
              <w:t>4</w:t>
            </w:r>
            <w:r w:rsidRPr="00567B75">
              <w:rPr>
                <w:bCs/>
                <w:sz w:val="22"/>
                <w:szCs w:val="22"/>
              </w:rPr>
              <w:t xml:space="preserve"> (DE)</w:t>
            </w:r>
          </w:p>
        </w:tc>
      </w:tr>
      <w:tr w:rsidR="00E27857" w:rsidRPr="00567B75" w14:paraId="7246599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89F2AC9" w14:textId="77777777" w:rsidR="00E27857" w:rsidRPr="00567B75" w:rsidRDefault="00E27857" w:rsidP="00E27857">
            <w:pPr>
              <w:rPr>
                <w:b/>
                <w:sz w:val="22"/>
                <w:szCs w:val="22"/>
              </w:rPr>
            </w:pPr>
            <w:r w:rsidRPr="00567B75">
              <w:rPr>
                <w:b/>
                <w:sz w:val="22"/>
                <w:szCs w:val="22"/>
              </w:rPr>
              <w:t>Course Credit</w:t>
            </w:r>
          </w:p>
          <w:p w14:paraId="6D394F89"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4AAD37E6" w14:textId="77777777" w:rsidR="00E27857" w:rsidRPr="00567B75" w:rsidRDefault="00E27857" w:rsidP="00E27857">
            <w:pPr>
              <w:rPr>
                <w:sz w:val="22"/>
                <w:szCs w:val="22"/>
              </w:rPr>
            </w:pPr>
            <w:r w:rsidRPr="00567B75">
              <w:rPr>
                <w:sz w:val="22"/>
                <w:szCs w:val="22"/>
              </w:rPr>
              <w:t>2 – 0 – 2 – 3</w:t>
            </w:r>
          </w:p>
        </w:tc>
      </w:tr>
      <w:tr w:rsidR="00E27857" w:rsidRPr="00567B75" w14:paraId="74F78500"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FE7799B"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E30E615" w14:textId="77777777" w:rsidR="00E27857" w:rsidRPr="00567B75" w:rsidRDefault="00E27857" w:rsidP="00E27857">
            <w:pPr>
              <w:rPr>
                <w:sz w:val="22"/>
                <w:szCs w:val="22"/>
              </w:rPr>
            </w:pPr>
            <w:r w:rsidRPr="00567B75">
              <w:rPr>
                <w:sz w:val="22"/>
                <w:szCs w:val="22"/>
              </w:rPr>
              <w:t>Deep Learning</w:t>
            </w:r>
          </w:p>
        </w:tc>
      </w:tr>
      <w:tr w:rsidR="00E27857" w:rsidRPr="00567B75" w14:paraId="4AC437E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6B634E1"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7177A86" w14:textId="77777777" w:rsidR="00E27857" w:rsidRPr="00567B75" w:rsidRDefault="00E27857" w:rsidP="00E27857">
            <w:pPr>
              <w:rPr>
                <w:sz w:val="22"/>
                <w:szCs w:val="22"/>
              </w:rPr>
            </w:pPr>
            <w:r w:rsidRPr="00567B75">
              <w:rPr>
                <w:sz w:val="22"/>
                <w:szCs w:val="22"/>
              </w:rPr>
              <w:t>Lectures and Labs</w:t>
            </w:r>
          </w:p>
        </w:tc>
      </w:tr>
      <w:tr w:rsidR="00E27857" w:rsidRPr="00567B75" w14:paraId="0CC15EE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4A16EDC"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026D4E0" w14:textId="77777777" w:rsidR="00E27857" w:rsidRPr="00567B75" w:rsidRDefault="00E27857" w:rsidP="00E27857">
            <w:pPr>
              <w:jc w:val="both"/>
              <w:rPr>
                <w:sz w:val="22"/>
                <w:szCs w:val="22"/>
              </w:rPr>
            </w:pPr>
            <w:r w:rsidRPr="00567B75">
              <w:rPr>
                <w:sz w:val="22"/>
                <w:szCs w:val="22"/>
              </w:rPr>
              <w:t>Gain expertise in artificial neural networks, covering fundamentals, feedforward and deep neural networks, convolutional networks, recurrent neural networks, and popular deep learning architectures, to proficiently tackle pattern recognition tasks and real-world challenges.</w:t>
            </w:r>
          </w:p>
        </w:tc>
      </w:tr>
      <w:tr w:rsidR="00E27857" w:rsidRPr="00567B75" w14:paraId="2430138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161BED8"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DE34DE4" w14:textId="77777777" w:rsidR="00E27857" w:rsidRPr="00567B75" w:rsidRDefault="00E27857" w:rsidP="00E27857">
            <w:pPr>
              <w:jc w:val="both"/>
              <w:rPr>
                <w:sz w:val="22"/>
                <w:szCs w:val="22"/>
              </w:rPr>
            </w:pPr>
            <w:r w:rsidRPr="00567B75">
              <w:rPr>
                <w:sz w:val="22"/>
                <w:szCs w:val="22"/>
              </w:rPr>
              <w:t>Explore the foundations and applications of deep learning, covering artificial neural networks, convolutional networks, recurrent neural networks, and popular architectures like VAE, and GANs for solving real-world tasks.</w:t>
            </w:r>
          </w:p>
        </w:tc>
      </w:tr>
      <w:tr w:rsidR="00E27857" w:rsidRPr="00567B75" w14:paraId="05F1B0F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36AB507"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FAFBF36" w14:textId="77777777" w:rsidR="00E27857" w:rsidRPr="00567B75" w:rsidRDefault="00E27857" w:rsidP="00E27857">
            <w:pPr>
              <w:jc w:val="both"/>
              <w:rPr>
                <w:sz w:val="22"/>
                <w:szCs w:val="22"/>
              </w:rPr>
            </w:pPr>
            <w:r w:rsidRPr="00567B75">
              <w:rPr>
                <w:sz w:val="22"/>
                <w:szCs w:val="22"/>
              </w:rPr>
              <w:t xml:space="preserve">Basics of artificial neural networks (ANN); Feedforward neural networks: Pattern classification using </w:t>
            </w:r>
            <w:proofErr w:type="spellStart"/>
            <w:r w:rsidRPr="00567B75">
              <w:rPr>
                <w:sz w:val="22"/>
                <w:szCs w:val="22"/>
              </w:rPr>
              <w:t>perceprton</w:t>
            </w:r>
            <w:proofErr w:type="spellEnd"/>
            <w:r w:rsidRPr="00567B75">
              <w:rPr>
                <w:sz w:val="22"/>
                <w:szCs w:val="22"/>
              </w:rPr>
              <w:t xml:space="preserve">, Multilayer feedforward neural networks, Backpropagation </w:t>
            </w:r>
            <w:proofErr w:type="gramStart"/>
            <w:r w:rsidRPr="00567B75">
              <w:rPr>
                <w:sz w:val="22"/>
                <w:szCs w:val="22"/>
              </w:rPr>
              <w:t>learning,  Normalization</w:t>
            </w:r>
            <w:proofErr w:type="gramEnd"/>
            <w:r w:rsidRPr="00567B75">
              <w:rPr>
                <w:sz w:val="22"/>
                <w:szCs w:val="22"/>
              </w:rPr>
              <w:t>; Deep neural networks (DNNs): Difficulty of training DNNs, Optimization for training DNNs, Optimization methods for neural networks (</w:t>
            </w:r>
            <w:proofErr w:type="spellStart"/>
            <w:r w:rsidRPr="00567B75">
              <w:rPr>
                <w:sz w:val="22"/>
                <w:szCs w:val="22"/>
              </w:rPr>
              <w:t>AdaGrad</w:t>
            </w:r>
            <w:proofErr w:type="spellEnd"/>
            <w:r w:rsidRPr="00567B75">
              <w:rPr>
                <w:sz w:val="22"/>
                <w:szCs w:val="22"/>
              </w:rPr>
              <w:t xml:space="preserve">, </w:t>
            </w:r>
            <w:proofErr w:type="spellStart"/>
            <w:r w:rsidRPr="00567B75">
              <w:rPr>
                <w:sz w:val="22"/>
                <w:szCs w:val="22"/>
              </w:rPr>
              <w:t>RMSProp</w:t>
            </w:r>
            <w:proofErr w:type="spellEnd"/>
            <w:r w:rsidRPr="00567B75">
              <w:rPr>
                <w:sz w:val="22"/>
                <w:szCs w:val="22"/>
              </w:rPr>
              <w:t>, Adam etc.), Regularization methods.</w:t>
            </w:r>
          </w:p>
          <w:p w14:paraId="64474325" w14:textId="77777777" w:rsidR="00E27857" w:rsidRPr="00567B75" w:rsidRDefault="00E27857" w:rsidP="00E27857">
            <w:pPr>
              <w:jc w:val="both"/>
              <w:rPr>
                <w:sz w:val="22"/>
                <w:szCs w:val="22"/>
              </w:rPr>
            </w:pPr>
            <w:r w:rsidRPr="00567B75">
              <w:rPr>
                <w:sz w:val="22"/>
                <w:szCs w:val="22"/>
              </w:rPr>
              <w:t>Convolutional Networks (CNNs): Introduction to CNNs – convolution, pooling, Deep CNNs, Deep CNN architectures (</w:t>
            </w:r>
            <w:proofErr w:type="spellStart"/>
            <w:r w:rsidRPr="00567B75">
              <w:rPr>
                <w:sz w:val="22"/>
                <w:szCs w:val="22"/>
              </w:rPr>
              <w:t>AlexNet</w:t>
            </w:r>
            <w:proofErr w:type="spellEnd"/>
            <w:r w:rsidRPr="00567B75">
              <w:rPr>
                <w:sz w:val="22"/>
                <w:szCs w:val="22"/>
              </w:rPr>
              <w:t xml:space="preserve">, VGG, </w:t>
            </w:r>
            <w:proofErr w:type="spellStart"/>
            <w:r w:rsidRPr="00567B75">
              <w:rPr>
                <w:sz w:val="22"/>
                <w:szCs w:val="22"/>
              </w:rPr>
              <w:t>GoogLeNet</w:t>
            </w:r>
            <w:proofErr w:type="spellEnd"/>
            <w:r w:rsidRPr="00567B75">
              <w:rPr>
                <w:sz w:val="22"/>
                <w:szCs w:val="22"/>
              </w:rPr>
              <w:t xml:space="preserve">, </w:t>
            </w:r>
            <w:proofErr w:type="spellStart"/>
            <w:r w:rsidRPr="00567B75">
              <w:rPr>
                <w:sz w:val="22"/>
                <w:szCs w:val="22"/>
              </w:rPr>
              <w:t>ResNet</w:t>
            </w:r>
            <w:proofErr w:type="spellEnd"/>
            <w:r w:rsidRPr="00567B75">
              <w:rPr>
                <w:sz w:val="22"/>
                <w:szCs w:val="22"/>
              </w:rPr>
              <w:t xml:space="preserve">), Other Recent CNN architectures. </w:t>
            </w:r>
          </w:p>
          <w:p w14:paraId="1CE7DC0D" w14:textId="77777777" w:rsidR="00E27857" w:rsidRPr="00567B75" w:rsidRDefault="00E27857" w:rsidP="00E27857">
            <w:pPr>
              <w:jc w:val="both"/>
              <w:rPr>
                <w:sz w:val="22"/>
                <w:szCs w:val="22"/>
              </w:rPr>
            </w:pPr>
            <w:r w:rsidRPr="00567B75">
              <w:rPr>
                <w:sz w:val="22"/>
                <w:szCs w:val="22"/>
              </w:rPr>
              <w:t>Recurrent neural networks (RNNs), Long Short Term Memory (LSTM), Other Recent Sequential Networks; Some popular Architectures/concepts in Deep Learning: Object Detection and Localization, Siamese Networks, Autoencoders &amp; VAE, Generative Adversarial Networks (GANs), Other Recent Topics.</w:t>
            </w:r>
          </w:p>
        </w:tc>
      </w:tr>
      <w:tr w:rsidR="00E27857" w:rsidRPr="00567B75" w14:paraId="5DAAB1E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41FEB0C"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788FEFA" w14:textId="77777777" w:rsidR="00E27857" w:rsidRPr="00567B75" w:rsidRDefault="00E27857" w:rsidP="00E27857">
            <w:pPr>
              <w:rPr>
                <w:sz w:val="22"/>
                <w:szCs w:val="22"/>
              </w:rPr>
            </w:pPr>
            <w:r w:rsidRPr="00567B75">
              <w:rPr>
                <w:sz w:val="22"/>
                <w:szCs w:val="22"/>
              </w:rPr>
              <w:t>Students will acquire a thorough grasp of both foundational and advanced concepts in deep learning, along with practical proficiency in utilizing these methods to address real-world challenges.</w:t>
            </w:r>
          </w:p>
        </w:tc>
      </w:tr>
      <w:tr w:rsidR="00E27857" w:rsidRPr="00567B75" w14:paraId="2849A8C0"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878F410"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3380CA3" w14:textId="77777777" w:rsidR="00E27857" w:rsidRPr="00567B75" w:rsidRDefault="00E27857" w:rsidP="00E27857">
            <w:pPr>
              <w:rPr>
                <w:sz w:val="22"/>
                <w:szCs w:val="22"/>
              </w:rPr>
            </w:pPr>
            <w:r w:rsidRPr="00567B75">
              <w:rPr>
                <w:sz w:val="22"/>
                <w:szCs w:val="22"/>
              </w:rPr>
              <w:t>Quiz /Assignment/ Project / MSE / ESE</w:t>
            </w:r>
          </w:p>
        </w:tc>
      </w:tr>
    </w:tbl>
    <w:p w14:paraId="2CDB97EE"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7F60588E" w14:textId="77777777" w:rsidR="00E27857" w:rsidRPr="00567B75" w:rsidRDefault="00E27857" w:rsidP="00E27857">
      <w:pPr>
        <w:numPr>
          <w:ilvl w:val="0"/>
          <w:numId w:val="45"/>
        </w:numPr>
        <w:jc w:val="both"/>
        <w:rPr>
          <w:sz w:val="22"/>
          <w:szCs w:val="22"/>
          <w:lang w:val="en-IN" w:eastAsia="en-IN"/>
        </w:rPr>
      </w:pPr>
      <w:r w:rsidRPr="00567B75">
        <w:rPr>
          <w:sz w:val="22"/>
          <w:szCs w:val="22"/>
          <w:lang w:val="en-IN" w:eastAsia="en-IN"/>
        </w:rPr>
        <w:t xml:space="preserve">Deep learning, Ian Goodfellow, </w:t>
      </w:r>
      <w:proofErr w:type="spellStart"/>
      <w:r w:rsidRPr="00567B75">
        <w:rPr>
          <w:sz w:val="22"/>
          <w:szCs w:val="22"/>
          <w:lang w:val="en-IN" w:eastAsia="en-IN"/>
        </w:rPr>
        <w:t>Yoshua</w:t>
      </w:r>
      <w:proofErr w:type="spellEnd"/>
      <w:r w:rsidRPr="00567B75">
        <w:rPr>
          <w:sz w:val="22"/>
          <w:szCs w:val="22"/>
          <w:lang w:val="en-IN" w:eastAsia="en-IN"/>
        </w:rPr>
        <w:t xml:space="preserve"> </w:t>
      </w:r>
      <w:proofErr w:type="spellStart"/>
      <w:r w:rsidRPr="00567B75">
        <w:rPr>
          <w:sz w:val="22"/>
          <w:szCs w:val="22"/>
          <w:lang w:val="en-IN" w:eastAsia="en-IN"/>
        </w:rPr>
        <w:t>Bengio</w:t>
      </w:r>
      <w:proofErr w:type="spellEnd"/>
      <w:r w:rsidRPr="00567B75">
        <w:rPr>
          <w:sz w:val="22"/>
          <w:szCs w:val="22"/>
          <w:lang w:val="en-IN" w:eastAsia="en-IN"/>
        </w:rPr>
        <w:t xml:space="preserve"> and Aaron Courville, MIT Press, 2016.</w:t>
      </w:r>
    </w:p>
    <w:p w14:paraId="2E322A49"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558CFF2C" w14:textId="77777777" w:rsidR="00E27857" w:rsidRPr="00567B75" w:rsidRDefault="00E27857" w:rsidP="00E27857">
      <w:pPr>
        <w:numPr>
          <w:ilvl w:val="0"/>
          <w:numId w:val="46"/>
        </w:numPr>
        <w:jc w:val="both"/>
        <w:rPr>
          <w:sz w:val="22"/>
          <w:szCs w:val="22"/>
          <w:lang w:val="en-IN" w:eastAsia="en-IN"/>
        </w:rPr>
      </w:pPr>
      <w:r w:rsidRPr="00567B75">
        <w:rPr>
          <w:sz w:val="22"/>
          <w:szCs w:val="22"/>
          <w:lang w:val="en-IN" w:eastAsia="en-IN"/>
        </w:rPr>
        <w:t xml:space="preserve">S. </w:t>
      </w:r>
      <w:proofErr w:type="spellStart"/>
      <w:r w:rsidRPr="00567B75">
        <w:rPr>
          <w:sz w:val="22"/>
          <w:szCs w:val="22"/>
          <w:lang w:val="en-IN" w:eastAsia="en-IN"/>
        </w:rPr>
        <w:t>Haykin</w:t>
      </w:r>
      <w:proofErr w:type="spellEnd"/>
      <w:r w:rsidRPr="00567B75">
        <w:rPr>
          <w:sz w:val="22"/>
          <w:szCs w:val="22"/>
          <w:lang w:val="en-IN" w:eastAsia="en-IN"/>
        </w:rPr>
        <w:t xml:space="preserve">, Neural Networks and Learning </w:t>
      </w:r>
      <w:proofErr w:type="gramStart"/>
      <w:r w:rsidRPr="00567B75">
        <w:rPr>
          <w:sz w:val="22"/>
          <w:szCs w:val="22"/>
          <w:lang w:val="en-IN" w:eastAsia="en-IN"/>
        </w:rPr>
        <w:t>Machines ,</w:t>
      </w:r>
      <w:proofErr w:type="gramEnd"/>
      <w:r w:rsidRPr="00567B75">
        <w:rPr>
          <w:sz w:val="22"/>
          <w:szCs w:val="22"/>
          <w:lang w:val="en-IN" w:eastAsia="en-IN"/>
        </w:rPr>
        <w:t xml:space="preserve"> Prentice Hall of India, 2010 </w:t>
      </w:r>
    </w:p>
    <w:p w14:paraId="1D260DDC" w14:textId="77777777" w:rsidR="00E27857" w:rsidRPr="00567B75" w:rsidRDefault="00E27857" w:rsidP="00E27857">
      <w:pPr>
        <w:numPr>
          <w:ilvl w:val="0"/>
          <w:numId w:val="46"/>
        </w:numPr>
        <w:jc w:val="both"/>
        <w:rPr>
          <w:sz w:val="22"/>
          <w:szCs w:val="22"/>
          <w:lang w:val="en-IN" w:eastAsia="en-IN"/>
        </w:rPr>
      </w:pPr>
      <w:r w:rsidRPr="00567B75">
        <w:rPr>
          <w:sz w:val="22"/>
          <w:szCs w:val="22"/>
          <w:lang w:val="en-IN" w:eastAsia="en-IN"/>
        </w:rPr>
        <w:t xml:space="preserve">Satish Kumar, Neural Networks - A Class Room Approach, Second Edition, Tata McGraw-Hill, 2013  </w:t>
      </w:r>
    </w:p>
    <w:p w14:paraId="57EE605A" w14:textId="77777777" w:rsidR="00E27857" w:rsidRPr="00567B75" w:rsidRDefault="00E27857" w:rsidP="00E27857">
      <w:pPr>
        <w:numPr>
          <w:ilvl w:val="0"/>
          <w:numId w:val="46"/>
        </w:numPr>
        <w:jc w:val="both"/>
        <w:rPr>
          <w:sz w:val="22"/>
          <w:szCs w:val="22"/>
          <w:lang w:val="en-IN" w:eastAsia="en-IN"/>
        </w:rPr>
      </w:pPr>
      <w:r w:rsidRPr="00567B75">
        <w:rPr>
          <w:sz w:val="22"/>
          <w:szCs w:val="22"/>
          <w:lang w:val="en-IN" w:eastAsia="en-IN"/>
        </w:rPr>
        <w:t>C.M. Bishop, Pattern Recognition and Machine Learning, Springer, 2006</w:t>
      </w:r>
    </w:p>
    <w:p w14:paraId="6EF335B5" w14:textId="77777777" w:rsidR="00E27857" w:rsidRPr="00567B75" w:rsidRDefault="00E27857" w:rsidP="00E27857">
      <w:pPr>
        <w:jc w:val="both"/>
        <w:rPr>
          <w:sz w:val="22"/>
          <w:szCs w:val="22"/>
          <w:lang w:val="en-IN" w:eastAsia="en-IN"/>
        </w:rPr>
      </w:pPr>
      <w:r w:rsidRPr="00567B75">
        <w:rPr>
          <w:sz w:val="22"/>
          <w:szCs w:val="22"/>
          <w:lang w:val="en-IN" w:eastAsia="en-IN"/>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3E2EC1EB" w14:textId="77777777" w:rsidTr="00E27857">
        <w:tc>
          <w:tcPr>
            <w:tcW w:w="2551" w:type="dxa"/>
            <w:tcBorders>
              <w:top w:val="single" w:sz="4" w:space="0" w:color="auto"/>
              <w:left w:val="single" w:sz="4" w:space="0" w:color="auto"/>
              <w:bottom w:val="single" w:sz="4" w:space="0" w:color="auto"/>
              <w:right w:val="single" w:sz="4" w:space="0" w:color="auto"/>
            </w:tcBorders>
            <w:hideMark/>
          </w:tcPr>
          <w:p w14:paraId="036058DE"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hideMark/>
          </w:tcPr>
          <w:p w14:paraId="223DF6B8" w14:textId="0C364DEA" w:rsidR="00E27857" w:rsidRPr="00567B75" w:rsidRDefault="00E27857" w:rsidP="00E27857">
            <w:pPr>
              <w:rPr>
                <w:bCs/>
                <w:sz w:val="22"/>
                <w:szCs w:val="22"/>
              </w:rPr>
            </w:pPr>
            <w:r w:rsidRPr="00567B75">
              <w:rPr>
                <w:bCs/>
                <w:sz w:val="22"/>
                <w:szCs w:val="22"/>
              </w:rPr>
              <w:t>MA41</w:t>
            </w:r>
            <w:r>
              <w:rPr>
                <w:bCs/>
                <w:sz w:val="22"/>
                <w:szCs w:val="22"/>
              </w:rPr>
              <w:t>0</w:t>
            </w:r>
            <w:r w:rsidRPr="00567B75">
              <w:rPr>
                <w:bCs/>
                <w:sz w:val="22"/>
                <w:szCs w:val="22"/>
              </w:rPr>
              <w:t>5 (DE)</w:t>
            </w:r>
          </w:p>
        </w:tc>
      </w:tr>
      <w:tr w:rsidR="00E27857" w:rsidRPr="00567B75" w14:paraId="45F1C279" w14:textId="77777777" w:rsidTr="00E27857">
        <w:trPr>
          <w:trHeight w:val="386"/>
        </w:trPr>
        <w:tc>
          <w:tcPr>
            <w:tcW w:w="2551" w:type="dxa"/>
            <w:tcBorders>
              <w:top w:val="single" w:sz="4" w:space="0" w:color="auto"/>
              <w:left w:val="single" w:sz="4" w:space="0" w:color="auto"/>
              <w:bottom w:val="single" w:sz="4" w:space="0" w:color="auto"/>
              <w:right w:val="single" w:sz="4" w:space="0" w:color="auto"/>
            </w:tcBorders>
            <w:hideMark/>
          </w:tcPr>
          <w:p w14:paraId="22D21C61" w14:textId="77777777" w:rsidR="00E27857" w:rsidRPr="00567B75" w:rsidRDefault="00E27857" w:rsidP="00E27857">
            <w:pPr>
              <w:rPr>
                <w:b/>
                <w:sz w:val="22"/>
                <w:szCs w:val="22"/>
              </w:rPr>
            </w:pPr>
            <w:r w:rsidRPr="00567B75">
              <w:rPr>
                <w:b/>
                <w:sz w:val="22"/>
                <w:szCs w:val="22"/>
              </w:rPr>
              <w:t>Course Credit</w:t>
            </w:r>
          </w:p>
          <w:p w14:paraId="71977E11" w14:textId="77777777" w:rsidR="00E27857" w:rsidRPr="00567B75" w:rsidRDefault="00E27857" w:rsidP="00E27857">
            <w:pPr>
              <w:rPr>
                <w:b/>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vAlign w:val="center"/>
            <w:hideMark/>
          </w:tcPr>
          <w:p w14:paraId="5BCC414B" w14:textId="77777777" w:rsidR="00E27857" w:rsidRPr="00567B75" w:rsidRDefault="00E27857" w:rsidP="00E27857">
            <w:pPr>
              <w:rPr>
                <w:bCs/>
                <w:sz w:val="22"/>
                <w:szCs w:val="22"/>
              </w:rPr>
            </w:pPr>
            <w:r w:rsidRPr="00567B75">
              <w:rPr>
                <w:bCs/>
                <w:sz w:val="22"/>
                <w:szCs w:val="22"/>
              </w:rPr>
              <w:t>3-0-0-3</w:t>
            </w:r>
          </w:p>
        </w:tc>
      </w:tr>
      <w:tr w:rsidR="00E27857" w:rsidRPr="00567B75" w14:paraId="77F516F5" w14:textId="77777777" w:rsidTr="00E27857">
        <w:tc>
          <w:tcPr>
            <w:tcW w:w="2551" w:type="dxa"/>
            <w:tcBorders>
              <w:top w:val="single" w:sz="4" w:space="0" w:color="auto"/>
              <w:left w:val="single" w:sz="4" w:space="0" w:color="auto"/>
              <w:bottom w:val="single" w:sz="4" w:space="0" w:color="auto"/>
              <w:right w:val="single" w:sz="4" w:space="0" w:color="auto"/>
            </w:tcBorders>
            <w:hideMark/>
          </w:tcPr>
          <w:p w14:paraId="66BE68D5" w14:textId="77777777" w:rsidR="00E27857" w:rsidRPr="00567B75" w:rsidRDefault="00E27857" w:rsidP="00E27857">
            <w:pPr>
              <w:rPr>
                <w:b/>
                <w:sz w:val="22"/>
                <w:szCs w:val="22"/>
              </w:rPr>
            </w:pPr>
            <w:r w:rsidRPr="00567B75">
              <w:rPr>
                <w:b/>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vAlign w:val="center"/>
            <w:hideMark/>
          </w:tcPr>
          <w:p w14:paraId="31C89B28" w14:textId="77777777" w:rsidR="00E27857" w:rsidRPr="00567B75" w:rsidRDefault="00E27857" w:rsidP="00E27857">
            <w:pPr>
              <w:rPr>
                <w:sz w:val="22"/>
                <w:szCs w:val="22"/>
              </w:rPr>
            </w:pPr>
            <w:r w:rsidRPr="00567B75">
              <w:rPr>
                <w:sz w:val="22"/>
                <w:szCs w:val="22"/>
              </w:rPr>
              <w:t>Fields and Galois Theory</w:t>
            </w:r>
          </w:p>
        </w:tc>
      </w:tr>
      <w:tr w:rsidR="00E27857" w:rsidRPr="00567B75" w14:paraId="49C07BEC" w14:textId="77777777" w:rsidTr="00E27857">
        <w:tc>
          <w:tcPr>
            <w:tcW w:w="2551" w:type="dxa"/>
            <w:tcBorders>
              <w:top w:val="single" w:sz="4" w:space="0" w:color="auto"/>
              <w:left w:val="single" w:sz="4" w:space="0" w:color="auto"/>
              <w:bottom w:val="single" w:sz="4" w:space="0" w:color="auto"/>
              <w:right w:val="single" w:sz="4" w:space="0" w:color="auto"/>
            </w:tcBorders>
            <w:hideMark/>
          </w:tcPr>
          <w:p w14:paraId="107EB582" w14:textId="77777777" w:rsidR="00E27857" w:rsidRPr="00567B75" w:rsidRDefault="00E27857" w:rsidP="00E27857">
            <w:pPr>
              <w:rPr>
                <w:b/>
                <w:sz w:val="22"/>
                <w:szCs w:val="22"/>
              </w:rPr>
            </w:pPr>
            <w:r w:rsidRPr="00567B75">
              <w:rPr>
                <w:b/>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hideMark/>
          </w:tcPr>
          <w:p w14:paraId="6806037B" w14:textId="77777777" w:rsidR="00E27857" w:rsidRPr="00567B75" w:rsidRDefault="00E27857" w:rsidP="00E27857">
            <w:pPr>
              <w:rPr>
                <w:bCs/>
                <w:sz w:val="22"/>
                <w:szCs w:val="22"/>
              </w:rPr>
            </w:pPr>
            <w:r w:rsidRPr="00567B75">
              <w:rPr>
                <w:bCs/>
                <w:sz w:val="22"/>
                <w:szCs w:val="22"/>
              </w:rPr>
              <w:t>Lectures</w:t>
            </w:r>
          </w:p>
        </w:tc>
      </w:tr>
      <w:tr w:rsidR="00E27857" w:rsidRPr="00567B75" w14:paraId="76FC8610" w14:textId="77777777" w:rsidTr="00E27857">
        <w:trPr>
          <w:trHeight w:val="386"/>
        </w:trPr>
        <w:tc>
          <w:tcPr>
            <w:tcW w:w="2551" w:type="dxa"/>
            <w:tcBorders>
              <w:top w:val="single" w:sz="4" w:space="0" w:color="auto"/>
              <w:left w:val="single" w:sz="4" w:space="0" w:color="auto"/>
              <w:bottom w:val="single" w:sz="4" w:space="0" w:color="auto"/>
              <w:right w:val="single" w:sz="4" w:space="0" w:color="auto"/>
            </w:tcBorders>
            <w:hideMark/>
          </w:tcPr>
          <w:p w14:paraId="785ED855" w14:textId="77777777" w:rsidR="00E27857" w:rsidRPr="00567B75" w:rsidRDefault="00E27857" w:rsidP="00E27857">
            <w:pPr>
              <w:rPr>
                <w:b/>
                <w:sz w:val="22"/>
                <w:szCs w:val="22"/>
              </w:rPr>
            </w:pPr>
            <w:r w:rsidRPr="00567B75">
              <w:rPr>
                <w:b/>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hideMark/>
          </w:tcPr>
          <w:p w14:paraId="699E3FA5" w14:textId="77777777" w:rsidR="00E27857" w:rsidRPr="00567B75" w:rsidRDefault="00E27857" w:rsidP="00E27857">
            <w:pPr>
              <w:rPr>
                <w:bCs/>
                <w:sz w:val="22"/>
                <w:szCs w:val="22"/>
              </w:rPr>
            </w:pPr>
            <w:r w:rsidRPr="00567B75">
              <w:rPr>
                <w:bCs/>
                <w:sz w:val="22"/>
                <w:szCs w:val="22"/>
              </w:rPr>
              <w:t>To get exposed to the classical journey of solving polynomial equations,  the theoretical ways to look at it, particularly when numerical methods have its limitations.</w:t>
            </w:r>
          </w:p>
        </w:tc>
      </w:tr>
      <w:tr w:rsidR="00E27857" w:rsidRPr="00567B75" w14:paraId="4D95769D" w14:textId="77777777" w:rsidTr="00E27857">
        <w:trPr>
          <w:trHeight w:val="692"/>
        </w:trPr>
        <w:tc>
          <w:tcPr>
            <w:tcW w:w="2551" w:type="dxa"/>
            <w:tcBorders>
              <w:top w:val="single" w:sz="4" w:space="0" w:color="auto"/>
              <w:left w:val="single" w:sz="4" w:space="0" w:color="auto"/>
              <w:bottom w:val="single" w:sz="4" w:space="0" w:color="auto"/>
              <w:right w:val="single" w:sz="4" w:space="0" w:color="auto"/>
            </w:tcBorders>
            <w:hideMark/>
          </w:tcPr>
          <w:p w14:paraId="50B00DF2" w14:textId="77777777" w:rsidR="00E27857" w:rsidRPr="00567B75" w:rsidRDefault="00E27857" w:rsidP="00E27857">
            <w:pPr>
              <w:rPr>
                <w:b/>
                <w:sz w:val="22"/>
                <w:szCs w:val="22"/>
              </w:rPr>
            </w:pPr>
            <w:r w:rsidRPr="00567B75">
              <w:rPr>
                <w:b/>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hideMark/>
          </w:tcPr>
          <w:p w14:paraId="0D13D9C1" w14:textId="77777777" w:rsidR="00E27857" w:rsidRPr="00567B75" w:rsidRDefault="00E27857" w:rsidP="00E27857">
            <w:pPr>
              <w:jc w:val="both"/>
              <w:rPr>
                <w:bCs/>
                <w:sz w:val="22"/>
                <w:szCs w:val="22"/>
              </w:rPr>
            </w:pPr>
            <w:r w:rsidRPr="00567B75">
              <w:rPr>
                <w:bCs/>
                <w:sz w:val="22"/>
                <w:szCs w:val="22"/>
              </w:rPr>
              <w:t>This course will cover the basics of field theory and its extensions from the perspective of the existence of solutions of polynomial equations.</w:t>
            </w:r>
          </w:p>
        </w:tc>
      </w:tr>
      <w:tr w:rsidR="00E27857" w:rsidRPr="00567B75" w14:paraId="3B5493B8" w14:textId="77777777" w:rsidTr="00E27857">
        <w:trPr>
          <w:trHeight w:val="1836"/>
        </w:trPr>
        <w:tc>
          <w:tcPr>
            <w:tcW w:w="2551" w:type="dxa"/>
            <w:tcBorders>
              <w:top w:val="single" w:sz="4" w:space="0" w:color="auto"/>
              <w:left w:val="single" w:sz="4" w:space="0" w:color="auto"/>
              <w:bottom w:val="single" w:sz="4" w:space="0" w:color="auto"/>
              <w:right w:val="single" w:sz="4" w:space="0" w:color="auto"/>
            </w:tcBorders>
            <w:hideMark/>
          </w:tcPr>
          <w:p w14:paraId="79F43308" w14:textId="77777777" w:rsidR="00E27857" w:rsidRPr="00567B75" w:rsidRDefault="00E27857" w:rsidP="00E27857">
            <w:pPr>
              <w:rPr>
                <w:b/>
                <w:sz w:val="22"/>
                <w:szCs w:val="22"/>
              </w:rPr>
            </w:pPr>
            <w:r w:rsidRPr="00567B75">
              <w:rPr>
                <w:b/>
                <w:sz w:val="22"/>
                <w:szCs w:val="22"/>
              </w:rPr>
              <w:t xml:space="preserve">Course Content          </w:t>
            </w:r>
          </w:p>
        </w:tc>
        <w:tc>
          <w:tcPr>
            <w:tcW w:w="8220" w:type="dxa"/>
            <w:tcBorders>
              <w:top w:val="single" w:sz="4" w:space="0" w:color="auto"/>
              <w:left w:val="single" w:sz="4" w:space="0" w:color="auto"/>
              <w:bottom w:val="single" w:sz="4" w:space="0" w:color="auto"/>
              <w:right w:val="single" w:sz="4" w:space="0" w:color="auto"/>
            </w:tcBorders>
          </w:tcPr>
          <w:p w14:paraId="2856BD7B"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Review of Rings, Ring homomorphisms, Ideals, prime and maximal ideals </w:t>
            </w:r>
          </w:p>
          <w:p w14:paraId="22AFF007"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Fields, basic theory of field extensions: field automorphisms, Algebraic extension, splitting fields, algebraic closure, separable and inseparable extensions, finite fields, cyclotomic polynomials, normal extensions. </w:t>
            </w:r>
          </w:p>
          <w:p w14:paraId="5297F5F0" w14:textId="77777777" w:rsidR="00E27857" w:rsidRPr="00567B75" w:rsidRDefault="00E27857" w:rsidP="00E27857">
            <w:pPr>
              <w:pStyle w:val="Default"/>
              <w:jc w:val="both"/>
              <w:rPr>
                <w:bCs/>
                <w:color w:val="auto"/>
                <w:sz w:val="22"/>
                <w:szCs w:val="22"/>
              </w:rPr>
            </w:pPr>
          </w:p>
          <w:p w14:paraId="2AC2D746" w14:textId="77777777" w:rsidR="00E27857" w:rsidRPr="00567B75" w:rsidRDefault="00E27857" w:rsidP="00E27857">
            <w:pPr>
              <w:pStyle w:val="Default"/>
              <w:jc w:val="both"/>
              <w:rPr>
                <w:bCs/>
                <w:color w:val="auto"/>
                <w:sz w:val="22"/>
                <w:szCs w:val="22"/>
              </w:rPr>
            </w:pPr>
            <w:r w:rsidRPr="00567B75">
              <w:rPr>
                <w:bCs/>
                <w:color w:val="auto"/>
                <w:sz w:val="22"/>
                <w:szCs w:val="22"/>
              </w:rPr>
              <w:t>Galois extension, Galois group of a field extension, The fundamental theorem of Galois theory, Galois closure, theory of symmetric polynomials, the fundamental theorem of Algebra, solvable extensions, radical extensions, solution of polynomial equations by radicals, insolvability of the quintic, transcendence of e and pi</w:t>
            </w:r>
          </w:p>
          <w:p w14:paraId="0FC95F2A" w14:textId="77777777" w:rsidR="00E27857" w:rsidRPr="00567B75" w:rsidRDefault="00E27857" w:rsidP="00E27857">
            <w:pPr>
              <w:pStyle w:val="Default"/>
              <w:jc w:val="both"/>
              <w:rPr>
                <w:bCs/>
                <w:color w:val="auto"/>
                <w:sz w:val="22"/>
                <w:szCs w:val="22"/>
              </w:rPr>
            </w:pPr>
          </w:p>
        </w:tc>
      </w:tr>
      <w:tr w:rsidR="00E27857" w:rsidRPr="00567B75" w14:paraId="59ADD4EF" w14:textId="77777777" w:rsidTr="00E27857">
        <w:tc>
          <w:tcPr>
            <w:tcW w:w="2551" w:type="dxa"/>
            <w:tcBorders>
              <w:top w:val="single" w:sz="4" w:space="0" w:color="auto"/>
              <w:left w:val="single" w:sz="4" w:space="0" w:color="auto"/>
              <w:bottom w:val="single" w:sz="4" w:space="0" w:color="auto"/>
              <w:right w:val="single" w:sz="4" w:space="0" w:color="auto"/>
            </w:tcBorders>
            <w:hideMark/>
          </w:tcPr>
          <w:p w14:paraId="36B3BBEE" w14:textId="77777777" w:rsidR="00E27857" w:rsidRPr="00567B75" w:rsidRDefault="00E27857" w:rsidP="00E27857">
            <w:pPr>
              <w:rPr>
                <w:b/>
                <w:sz w:val="22"/>
                <w:szCs w:val="22"/>
              </w:rPr>
            </w:pPr>
            <w:r w:rsidRPr="00567B75">
              <w:rPr>
                <w:b/>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hideMark/>
          </w:tcPr>
          <w:p w14:paraId="283D7B3E" w14:textId="77777777" w:rsidR="00E27857" w:rsidRPr="00567B75" w:rsidRDefault="00E27857" w:rsidP="00E27857">
            <w:pPr>
              <w:rPr>
                <w:bCs/>
                <w:sz w:val="22"/>
                <w:szCs w:val="22"/>
              </w:rPr>
            </w:pPr>
            <w:r w:rsidRPr="00567B75">
              <w:rPr>
                <w:bCs/>
                <w:sz w:val="22"/>
                <w:szCs w:val="22"/>
              </w:rPr>
              <w:t>The students will know algebraically closed field, splitting fields, Fundamental theorems of Algebra and of Galois theory. Students will understand why it is not possible to have a formula for solving a polynomial equation of degree five.</w:t>
            </w:r>
          </w:p>
        </w:tc>
      </w:tr>
      <w:tr w:rsidR="00E27857" w:rsidRPr="00567B75" w14:paraId="3A9C98D3" w14:textId="77777777" w:rsidTr="00E27857">
        <w:tc>
          <w:tcPr>
            <w:tcW w:w="2551" w:type="dxa"/>
            <w:tcBorders>
              <w:top w:val="single" w:sz="4" w:space="0" w:color="auto"/>
              <w:left w:val="single" w:sz="4" w:space="0" w:color="auto"/>
              <w:bottom w:val="single" w:sz="4" w:space="0" w:color="auto"/>
              <w:right w:val="single" w:sz="4" w:space="0" w:color="auto"/>
            </w:tcBorders>
            <w:hideMark/>
          </w:tcPr>
          <w:p w14:paraId="7CCEC5BD" w14:textId="77777777" w:rsidR="00E27857" w:rsidRPr="00567B75" w:rsidRDefault="00E27857" w:rsidP="00E27857">
            <w:pPr>
              <w:rPr>
                <w:b/>
                <w:sz w:val="22"/>
                <w:szCs w:val="22"/>
              </w:rPr>
            </w:pPr>
            <w:r w:rsidRPr="00567B75">
              <w:rPr>
                <w:b/>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hideMark/>
          </w:tcPr>
          <w:p w14:paraId="2384D999" w14:textId="77777777" w:rsidR="00E27857" w:rsidRPr="00567B75" w:rsidRDefault="00E27857" w:rsidP="00E27857">
            <w:pPr>
              <w:rPr>
                <w:bCs/>
                <w:sz w:val="22"/>
                <w:szCs w:val="22"/>
              </w:rPr>
            </w:pPr>
            <w:r w:rsidRPr="00567B75">
              <w:rPr>
                <w:bCs/>
                <w:sz w:val="22"/>
                <w:szCs w:val="22"/>
              </w:rPr>
              <w:t>Quiz /Assignment/ Project / MSE / ESE</w:t>
            </w:r>
          </w:p>
        </w:tc>
      </w:tr>
    </w:tbl>
    <w:p w14:paraId="249FB31E" w14:textId="77777777" w:rsidR="00E27857" w:rsidRPr="00567B75" w:rsidRDefault="00E27857" w:rsidP="00E27857">
      <w:pPr>
        <w:rPr>
          <w:sz w:val="22"/>
          <w:szCs w:val="22"/>
        </w:rPr>
      </w:pPr>
    </w:p>
    <w:p w14:paraId="1DA73EEC" w14:textId="77777777" w:rsidR="00E27857" w:rsidRPr="00567B75" w:rsidRDefault="00E27857" w:rsidP="00E27857">
      <w:pPr>
        <w:rPr>
          <w:b/>
          <w:sz w:val="22"/>
          <w:szCs w:val="22"/>
        </w:rPr>
      </w:pPr>
      <w:r w:rsidRPr="00567B75">
        <w:rPr>
          <w:b/>
          <w:sz w:val="22"/>
          <w:szCs w:val="22"/>
        </w:rPr>
        <w:t>Text Books:</w:t>
      </w:r>
    </w:p>
    <w:p w14:paraId="34259FFA" w14:textId="77777777" w:rsidR="00E27857" w:rsidRPr="00567B75" w:rsidRDefault="00E27857" w:rsidP="00E27857">
      <w:pPr>
        <w:pStyle w:val="ListParagraph"/>
        <w:numPr>
          <w:ilvl w:val="0"/>
          <w:numId w:val="77"/>
        </w:numPr>
        <w:spacing w:after="0" w:line="240" w:lineRule="auto"/>
        <w:ind w:left="720"/>
        <w:contextualSpacing w:val="0"/>
        <w:rPr>
          <w:rFonts w:ascii="Times New Roman" w:hAnsi="Times New Roman" w:cs="Times New Roman"/>
          <w:szCs w:val="22"/>
        </w:rPr>
      </w:pPr>
      <w:r w:rsidRPr="00567B75">
        <w:rPr>
          <w:rFonts w:ascii="Times New Roman" w:hAnsi="Times New Roman" w:cs="Times New Roman"/>
          <w:szCs w:val="22"/>
        </w:rPr>
        <w:t xml:space="preserve">D. S. </w:t>
      </w:r>
      <w:proofErr w:type="spellStart"/>
      <w:r w:rsidRPr="00567B75">
        <w:rPr>
          <w:rFonts w:ascii="Times New Roman" w:hAnsi="Times New Roman" w:cs="Times New Roman"/>
          <w:szCs w:val="22"/>
        </w:rPr>
        <w:t>Dummit</w:t>
      </w:r>
      <w:proofErr w:type="spellEnd"/>
      <w:r w:rsidRPr="00567B75">
        <w:rPr>
          <w:rFonts w:ascii="Times New Roman" w:hAnsi="Times New Roman" w:cs="Times New Roman"/>
          <w:szCs w:val="22"/>
        </w:rPr>
        <w:t xml:space="preserve"> and R. M. Foote, Abstract Algebra, John Wiley &amp; sons, Inc., 2nd Edition, 1999.  </w:t>
      </w:r>
    </w:p>
    <w:p w14:paraId="22771529" w14:textId="77777777" w:rsidR="00E27857" w:rsidRPr="00567B75" w:rsidRDefault="00E27857" w:rsidP="00E27857">
      <w:pPr>
        <w:pStyle w:val="ListParagraph"/>
        <w:numPr>
          <w:ilvl w:val="0"/>
          <w:numId w:val="77"/>
        </w:numPr>
        <w:spacing w:after="0" w:line="240" w:lineRule="auto"/>
        <w:ind w:left="720"/>
        <w:contextualSpacing w:val="0"/>
        <w:rPr>
          <w:rFonts w:ascii="Times New Roman" w:hAnsi="Times New Roman" w:cs="Times New Roman"/>
          <w:szCs w:val="22"/>
        </w:rPr>
      </w:pPr>
      <w:r w:rsidRPr="00567B75">
        <w:rPr>
          <w:rFonts w:ascii="Times New Roman" w:hAnsi="Times New Roman" w:cs="Times New Roman"/>
          <w:szCs w:val="22"/>
        </w:rPr>
        <w:t>I. Stewart: Galois Theory, Academic Press, edition 1989.</w:t>
      </w:r>
    </w:p>
    <w:p w14:paraId="4D73897B" w14:textId="77777777" w:rsidR="00E27857" w:rsidRPr="00567B75" w:rsidRDefault="00E27857" w:rsidP="00E27857">
      <w:pPr>
        <w:rPr>
          <w:b/>
          <w:sz w:val="22"/>
          <w:szCs w:val="22"/>
        </w:rPr>
      </w:pPr>
      <w:r w:rsidRPr="00567B75">
        <w:rPr>
          <w:b/>
          <w:sz w:val="22"/>
          <w:szCs w:val="22"/>
        </w:rPr>
        <w:t>Reference Books:</w:t>
      </w:r>
    </w:p>
    <w:p w14:paraId="646E0760" w14:textId="77777777" w:rsidR="00E27857" w:rsidRPr="00567B75" w:rsidRDefault="00E27857" w:rsidP="00E27857">
      <w:pPr>
        <w:pStyle w:val="ListParagraph"/>
        <w:numPr>
          <w:ilvl w:val="0"/>
          <w:numId w:val="78"/>
        </w:numPr>
        <w:spacing w:after="0" w:line="240" w:lineRule="auto"/>
        <w:ind w:left="720"/>
        <w:contextualSpacing w:val="0"/>
        <w:rPr>
          <w:rFonts w:ascii="Times New Roman" w:hAnsi="Times New Roman" w:cs="Times New Roman"/>
          <w:szCs w:val="22"/>
        </w:rPr>
      </w:pPr>
      <w:r w:rsidRPr="00567B75">
        <w:rPr>
          <w:rFonts w:ascii="Times New Roman" w:hAnsi="Times New Roman" w:cs="Times New Roman"/>
          <w:szCs w:val="22"/>
        </w:rPr>
        <w:t xml:space="preserve">Emil </w:t>
      </w:r>
      <w:proofErr w:type="spellStart"/>
      <w:r w:rsidRPr="00567B75">
        <w:rPr>
          <w:rFonts w:ascii="Times New Roman" w:hAnsi="Times New Roman" w:cs="Times New Roman"/>
          <w:szCs w:val="22"/>
        </w:rPr>
        <w:t>Artin</w:t>
      </w:r>
      <w:proofErr w:type="spellEnd"/>
      <w:r w:rsidRPr="00567B75">
        <w:rPr>
          <w:rFonts w:ascii="Times New Roman" w:hAnsi="Times New Roman" w:cs="Times New Roman"/>
          <w:szCs w:val="22"/>
        </w:rPr>
        <w:t>: Galois Theory, University of Notre Dame Press, 1971.</w:t>
      </w:r>
    </w:p>
    <w:p w14:paraId="6C1DE9F4" w14:textId="77777777" w:rsidR="00E27857" w:rsidRPr="00567B75" w:rsidRDefault="00E27857" w:rsidP="00E27857">
      <w:pPr>
        <w:pStyle w:val="ListParagraph"/>
        <w:numPr>
          <w:ilvl w:val="0"/>
          <w:numId w:val="78"/>
        </w:numPr>
        <w:spacing w:after="0" w:line="240" w:lineRule="auto"/>
        <w:ind w:left="720"/>
        <w:contextualSpacing w:val="0"/>
        <w:rPr>
          <w:rFonts w:ascii="Times New Roman" w:hAnsi="Times New Roman" w:cs="Times New Roman"/>
          <w:szCs w:val="22"/>
        </w:rPr>
      </w:pPr>
      <w:r w:rsidRPr="00567B75">
        <w:rPr>
          <w:rFonts w:ascii="Times New Roman" w:hAnsi="Times New Roman" w:cs="Times New Roman"/>
          <w:szCs w:val="22"/>
        </w:rPr>
        <w:t>S. Lang: Algebra, III Edition, Springer, 2004.</w:t>
      </w:r>
    </w:p>
    <w:p w14:paraId="52A52E0D" w14:textId="77777777" w:rsidR="00E27857" w:rsidRPr="00567B75" w:rsidRDefault="00E27857" w:rsidP="00E27857">
      <w:pPr>
        <w:jc w:val="both"/>
        <w:rPr>
          <w:sz w:val="22"/>
          <w:szCs w:val="22"/>
          <w:lang w:val="en-IN" w:eastAsia="en-IN"/>
        </w:rPr>
      </w:pPr>
    </w:p>
    <w:p w14:paraId="25E47EAB"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4AD3FDD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9DC26B6"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DC5DDA0" w14:textId="397C6CE1" w:rsidR="00E27857" w:rsidRPr="00567B75" w:rsidRDefault="00E27857" w:rsidP="00E27857">
            <w:pPr>
              <w:rPr>
                <w:sz w:val="22"/>
                <w:szCs w:val="22"/>
              </w:rPr>
            </w:pPr>
            <w:r w:rsidRPr="00567B75">
              <w:rPr>
                <w:sz w:val="22"/>
                <w:szCs w:val="22"/>
              </w:rPr>
              <w:t>MA41</w:t>
            </w:r>
            <w:r>
              <w:rPr>
                <w:sz w:val="22"/>
                <w:szCs w:val="22"/>
              </w:rPr>
              <w:t>0</w:t>
            </w:r>
            <w:r w:rsidRPr="00567B75">
              <w:rPr>
                <w:sz w:val="22"/>
                <w:szCs w:val="22"/>
              </w:rPr>
              <w:t>6</w:t>
            </w:r>
            <w:r w:rsidRPr="00567B75">
              <w:rPr>
                <w:bCs/>
                <w:sz w:val="22"/>
                <w:szCs w:val="22"/>
              </w:rPr>
              <w:t xml:space="preserve"> (DE)</w:t>
            </w:r>
          </w:p>
        </w:tc>
      </w:tr>
      <w:tr w:rsidR="00E27857" w:rsidRPr="00567B75" w14:paraId="12CA3338"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1BF1713" w14:textId="77777777" w:rsidR="00E27857" w:rsidRPr="00567B75" w:rsidRDefault="00E27857" w:rsidP="00E27857">
            <w:pPr>
              <w:rPr>
                <w:b/>
                <w:sz w:val="22"/>
                <w:szCs w:val="22"/>
              </w:rPr>
            </w:pPr>
            <w:r w:rsidRPr="00567B75">
              <w:rPr>
                <w:b/>
                <w:sz w:val="22"/>
                <w:szCs w:val="22"/>
              </w:rPr>
              <w:t>Course Credit</w:t>
            </w:r>
          </w:p>
          <w:p w14:paraId="5AE4FD2E"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1DD1C047" w14:textId="77777777" w:rsidR="00E27857" w:rsidRPr="00567B75" w:rsidRDefault="00E27857" w:rsidP="00E27857">
            <w:pPr>
              <w:rPr>
                <w:sz w:val="22"/>
                <w:szCs w:val="22"/>
              </w:rPr>
            </w:pPr>
            <w:r w:rsidRPr="00567B75">
              <w:rPr>
                <w:sz w:val="22"/>
                <w:szCs w:val="22"/>
              </w:rPr>
              <w:t>3-0-0-3</w:t>
            </w:r>
          </w:p>
        </w:tc>
      </w:tr>
      <w:tr w:rsidR="00E27857" w:rsidRPr="00567B75" w14:paraId="4E5D73BB"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21BB37F"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2BC20C45" w14:textId="77777777" w:rsidR="00E27857" w:rsidRPr="00567B75" w:rsidRDefault="00E27857" w:rsidP="00E27857">
            <w:pPr>
              <w:rPr>
                <w:sz w:val="22"/>
                <w:szCs w:val="22"/>
              </w:rPr>
            </w:pPr>
            <w:r w:rsidRPr="00567B75">
              <w:rPr>
                <w:sz w:val="22"/>
                <w:szCs w:val="22"/>
              </w:rPr>
              <w:t>Mathematical Finance</w:t>
            </w:r>
          </w:p>
        </w:tc>
      </w:tr>
      <w:tr w:rsidR="00E27857" w:rsidRPr="00567B75" w14:paraId="2324F81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22D9D67"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AFC7BC4" w14:textId="77777777" w:rsidR="00E27857" w:rsidRPr="00567B75" w:rsidRDefault="00E27857" w:rsidP="00E27857">
            <w:pPr>
              <w:rPr>
                <w:sz w:val="22"/>
                <w:szCs w:val="22"/>
              </w:rPr>
            </w:pPr>
            <w:r w:rsidRPr="00567B75">
              <w:rPr>
                <w:sz w:val="22"/>
                <w:szCs w:val="22"/>
              </w:rPr>
              <w:t>Lectures</w:t>
            </w:r>
          </w:p>
        </w:tc>
      </w:tr>
      <w:tr w:rsidR="00E27857" w:rsidRPr="00567B75" w14:paraId="620A6735"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C4DE3FE"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330611D" w14:textId="77777777" w:rsidR="00E27857" w:rsidRPr="00567B75" w:rsidRDefault="00E27857" w:rsidP="00E27857">
            <w:pPr>
              <w:jc w:val="both"/>
              <w:rPr>
                <w:sz w:val="22"/>
                <w:szCs w:val="22"/>
              </w:rPr>
            </w:pPr>
            <w:r w:rsidRPr="00567B75">
              <w:rPr>
                <w:sz w:val="22"/>
                <w:szCs w:val="22"/>
              </w:rPr>
              <w:t>The main objective of the course is to introduce the students to the broader area of mathematical finance from a theoretical and computational perspective.</w:t>
            </w:r>
          </w:p>
        </w:tc>
      </w:tr>
      <w:tr w:rsidR="00E27857" w:rsidRPr="00567B75" w14:paraId="4C064260"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42635A5"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8E4C92C" w14:textId="77777777" w:rsidR="00E27857" w:rsidRPr="00567B75" w:rsidRDefault="00E27857" w:rsidP="00E27857">
            <w:pPr>
              <w:jc w:val="both"/>
              <w:rPr>
                <w:sz w:val="22"/>
                <w:szCs w:val="22"/>
              </w:rPr>
            </w:pPr>
            <w:r w:rsidRPr="00567B75">
              <w:rPr>
                <w:sz w:val="22"/>
                <w:szCs w:val="22"/>
              </w:rPr>
              <w:t>Mathematical Finance, as an interdisciplinary subject, focuses on relations between fundamentals of Mathematics and concepts of financial markets along with the other economic activities.</w:t>
            </w:r>
          </w:p>
        </w:tc>
      </w:tr>
      <w:tr w:rsidR="00E27857" w:rsidRPr="00567B75" w14:paraId="2E6017C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72D28DB"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A851415" w14:textId="77777777" w:rsidR="00E27857" w:rsidRPr="00567B75" w:rsidRDefault="00E27857" w:rsidP="00E27857">
            <w:pPr>
              <w:jc w:val="both"/>
              <w:rPr>
                <w:sz w:val="22"/>
                <w:szCs w:val="22"/>
              </w:rPr>
            </w:pPr>
            <w:r w:rsidRPr="00567B75">
              <w:rPr>
                <w:sz w:val="22"/>
                <w:szCs w:val="22"/>
              </w:rPr>
              <w:t>Financial markets and instruments, risk-free and risky assets; Interest rates, present and future values of cash flows, term structure of interest rates, spot rate, forward rate; Bonds, bond pricing, yields, duration, term structure of interest rates; Asset pricing models, no-arbitrage principle; Cox-Ross-Rubinstein binomial model, geometric Brownian motion model; Financial derivatives, Forward and futures contracts and their pricing, hedging strategies using futures, interest rate and index futures; Swaps and its valuation, interest rate swaps, currency swaps; Options, general properties of options, trading strategies involving options; Discrete time pricing of European and American derivative securities by replication; Continuous time pricing of European and American derivate securities by risk-neutral valuation.</w:t>
            </w:r>
          </w:p>
        </w:tc>
      </w:tr>
      <w:tr w:rsidR="00E27857" w:rsidRPr="00567B75" w14:paraId="4B2184E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77D4FAA"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D65F7D6" w14:textId="77777777" w:rsidR="00E27857" w:rsidRPr="00567B75" w:rsidRDefault="00E27857" w:rsidP="00E27857">
            <w:pPr>
              <w:rPr>
                <w:sz w:val="22"/>
                <w:szCs w:val="22"/>
              </w:rPr>
            </w:pPr>
            <w:r w:rsidRPr="00567B75">
              <w:rPr>
                <w:sz w:val="22"/>
                <w:szCs w:val="22"/>
              </w:rPr>
              <w:t>On successful completion of the course, students should be able to:</w:t>
            </w:r>
          </w:p>
          <w:p w14:paraId="2BE1A6BC" w14:textId="77777777" w:rsidR="00E27857" w:rsidRPr="00567B75" w:rsidRDefault="00E27857" w:rsidP="00E27857">
            <w:pPr>
              <w:rPr>
                <w:sz w:val="22"/>
                <w:szCs w:val="22"/>
              </w:rPr>
            </w:pPr>
            <w:r w:rsidRPr="00567B75">
              <w:rPr>
                <w:sz w:val="22"/>
                <w:szCs w:val="22"/>
              </w:rPr>
              <w:t xml:space="preserve">1. Understand the fundamentals of quantitative finance. </w:t>
            </w:r>
          </w:p>
          <w:p w14:paraId="0AC6338C" w14:textId="77777777" w:rsidR="00E27857" w:rsidRPr="00567B75" w:rsidRDefault="00E27857" w:rsidP="00E27857">
            <w:pPr>
              <w:rPr>
                <w:sz w:val="22"/>
                <w:szCs w:val="22"/>
              </w:rPr>
            </w:pPr>
            <w:r w:rsidRPr="00567B75">
              <w:rPr>
                <w:sz w:val="22"/>
                <w:szCs w:val="22"/>
              </w:rPr>
              <w:t>2. Grasp the concept of time value of money and interest rates.</w:t>
            </w:r>
          </w:p>
          <w:p w14:paraId="70B42CA4" w14:textId="77777777" w:rsidR="00E27857" w:rsidRPr="00567B75" w:rsidRDefault="00E27857" w:rsidP="00E27857">
            <w:pPr>
              <w:rPr>
                <w:sz w:val="22"/>
                <w:szCs w:val="22"/>
              </w:rPr>
            </w:pPr>
            <w:r w:rsidRPr="00567B75">
              <w:rPr>
                <w:sz w:val="22"/>
                <w:szCs w:val="22"/>
              </w:rPr>
              <w:t>3. Comprehend ideas of pricing through the application of basic mathematical concepts.</w:t>
            </w:r>
          </w:p>
        </w:tc>
      </w:tr>
      <w:tr w:rsidR="00E27857" w:rsidRPr="00567B75" w14:paraId="6654B0E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FF4F03B"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2B0DE80" w14:textId="77777777" w:rsidR="00E27857" w:rsidRPr="00567B75" w:rsidRDefault="00E27857" w:rsidP="00E27857">
            <w:pPr>
              <w:rPr>
                <w:sz w:val="22"/>
                <w:szCs w:val="22"/>
              </w:rPr>
            </w:pPr>
            <w:r w:rsidRPr="00567B75">
              <w:rPr>
                <w:sz w:val="22"/>
                <w:szCs w:val="22"/>
              </w:rPr>
              <w:t>Quiz /Assignment/ Project / MSE / ESE</w:t>
            </w:r>
          </w:p>
        </w:tc>
      </w:tr>
    </w:tbl>
    <w:p w14:paraId="5A12CCE1"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1E4ABA78" w14:textId="77777777" w:rsidR="00E27857" w:rsidRPr="00567B75" w:rsidRDefault="00E27857" w:rsidP="00E27857">
      <w:pPr>
        <w:numPr>
          <w:ilvl w:val="0"/>
          <w:numId w:val="71"/>
        </w:numPr>
        <w:jc w:val="both"/>
        <w:rPr>
          <w:sz w:val="22"/>
          <w:szCs w:val="22"/>
          <w:lang w:val="en-IN" w:eastAsia="en-IN"/>
        </w:rPr>
      </w:pPr>
      <w:r w:rsidRPr="00567B75">
        <w:rPr>
          <w:sz w:val="22"/>
          <w:szCs w:val="22"/>
          <w:lang w:val="en-IN" w:eastAsia="en-IN"/>
        </w:rPr>
        <w:t xml:space="preserve">M. </w:t>
      </w:r>
      <w:proofErr w:type="spellStart"/>
      <w:r w:rsidRPr="00567B75">
        <w:rPr>
          <w:sz w:val="22"/>
          <w:szCs w:val="22"/>
          <w:lang w:val="en-IN" w:eastAsia="en-IN"/>
        </w:rPr>
        <w:t>Capinski</w:t>
      </w:r>
      <w:proofErr w:type="spellEnd"/>
      <w:r w:rsidRPr="00567B75">
        <w:rPr>
          <w:sz w:val="22"/>
          <w:szCs w:val="22"/>
          <w:lang w:val="en-IN" w:eastAsia="en-IN"/>
        </w:rPr>
        <w:t xml:space="preserve"> and T. </w:t>
      </w:r>
      <w:proofErr w:type="spellStart"/>
      <w:r w:rsidRPr="00567B75">
        <w:rPr>
          <w:sz w:val="22"/>
          <w:szCs w:val="22"/>
          <w:lang w:val="en-IN" w:eastAsia="en-IN"/>
        </w:rPr>
        <w:t>Zastawniak</w:t>
      </w:r>
      <w:proofErr w:type="spellEnd"/>
      <w:r w:rsidRPr="00567B75">
        <w:rPr>
          <w:sz w:val="22"/>
          <w:szCs w:val="22"/>
          <w:lang w:val="en-IN" w:eastAsia="en-IN"/>
        </w:rPr>
        <w:t>, Mathematics for Finance: An Introduction to Financial Engineering, 2nd Edition, Springer, 2010.</w:t>
      </w:r>
    </w:p>
    <w:p w14:paraId="33E04232" w14:textId="77777777" w:rsidR="00E27857" w:rsidRPr="00567B75" w:rsidRDefault="00E27857" w:rsidP="00E27857">
      <w:pPr>
        <w:numPr>
          <w:ilvl w:val="0"/>
          <w:numId w:val="71"/>
        </w:numPr>
        <w:jc w:val="both"/>
        <w:rPr>
          <w:sz w:val="22"/>
          <w:szCs w:val="22"/>
          <w:lang w:val="en-IN" w:eastAsia="en-IN"/>
        </w:rPr>
      </w:pPr>
      <w:r w:rsidRPr="00567B75">
        <w:rPr>
          <w:sz w:val="22"/>
          <w:szCs w:val="22"/>
          <w:lang w:val="en-IN" w:eastAsia="en-IN"/>
        </w:rPr>
        <w:t>D. Higham, Introduction to Financial Option Valuation: Mathematics, Stochastic and Computation, Cambridge University Press, 2004.</w:t>
      </w:r>
    </w:p>
    <w:p w14:paraId="3D583F46"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7D80225D" w14:textId="77777777" w:rsidR="00E27857" w:rsidRPr="00567B75" w:rsidRDefault="00E27857" w:rsidP="00E27857">
      <w:pPr>
        <w:numPr>
          <w:ilvl w:val="0"/>
          <w:numId w:val="72"/>
        </w:numPr>
        <w:jc w:val="both"/>
        <w:rPr>
          <w:sz w:val="22"/>
          <w:szCs w:val="22"/>
          <w:lang w:val="en-IN" w:eastAsia="en-IN"/>
        </w:rPr>
      </w:pPr>
      <w:r w:rsidRPr="00567B75">
        <w:rPr>
          <w:sz w:val="22"/>
          <w:szCs w:val="22"/>
          <w:lang w:val="en-IN" w:eastAsia="en-IN"/>
        </w:rPr>
        <w:t>J.C. Hull, Options, Futures and Other Derivatives, 10th Edition, Pearson, 2018.</w:t>
      </w:r>
    </w:p>
    <w:p w14:paraId="2EF302CE" w14:textId="7604DA1A" w:rsidR="00E27857" w:rsidRDefault="00E27857" w:rsidP="00E27857">
      <w:pPr>
        <w:pStyle w:val="BodyText"/>
        <w:spacing w:after="0"/>
        <w:rPr>
          <w:sz w:val="22"/>
          <w:szCs w:val="22"/>
          <w:lang w:val="en-IN" w:eastAsia="en-IN"/>
        </w:rPr>
      </w:pPr>
      <w:r w:rsidRPr="00567B75">
        <w:rPr>
          <w:sz w:val="22"/>
          <w:szCs w:val="22"/>
          <w:lang w:val="en-IN" w:eastAsia="en-IN"/>
        </w:rPr>
        <w:t xml:space="preserve">J. </w:t>
      </w:r>
      <w:proofErr w:type="spellStart"/>
      <w:r w:rsidRPr="00567B75">
        <w:rPr>
          <w:sz w:val="22"/>
          <w:szCs w:val="22"/>
          <w:lang w:val="en-IN" w:eastAsia="en-IN"/>
        </w:rPr>
        <w:t>Cvitanic</w:t>
      </w:r>
      <w:proofErr w:type="spellEnd"/>
      <w:r w:rsidRPr="00567B75">
        <w:rPr>
          <w:sz w:val="22"/>
          <w:szCs w:val="22"/>
          <w:lang w:val="en-IN" w:eastAsia="en-IN"/>
        </w:rPr>
        <w:t xml:space="preserve"> and F. Zapatero, Introduction to the Economics and Mathematics of Financial Markets, Prentice-Hall of India, 2007.</w:t>
      </w:r>
    </w:p>
    <w:p w14:paraId="3330115B" w14:textId="77777777" w:rsidR="00E27857" w:rsidRDefault="00E27857">
      <w:pPr>
        <w:spacing w:after="160" w:line="259" w:lineRule="auto"/>
        <w:rPr>
          <w:sz w:val="22"/>
          <w:szCs w:val="22"/>
          <w:lang w:val="en-IN" w:eastAsia="en-IN" w:bidi="hi-IN"/>
        </w:rPr>
      </w:pPr>
      <w:r>
        <w:rPr>
          <w:sz w:val="22"/>
          <w:szCs w:val="22"/>
          <w:lang w:val="en-IN" w:eastAsia="en-IN"/>
        </w:rPr>
        <w:br w:type="page"/>
      </w:r>
    </w:p>
    <w:tbl>
      <w:tblPr>
        <w:tblW w:w="9389" w:type="dxa"/>
        <w:jc w:val="center"/>
        <w:tblLayout w:type="fixed"/>
        <w:tblLook w:val="04A0" w:firstRow="1" w:lastRow="0" w:firstColumn="1" w:lastColumn="0" w:noHBand="0" w:noVBand="1"/>
      </w:tblPr>
      <w:tblGrid>
        <w:gridCol w:w="643"/>
        <w:gridCol w:w="1332"/>
        <w:gridCol w:w="4137"/>
        <w:gridCol w:w="700"/>
        <w:gridCol w:w="859"/>
        <w:gridCol w:w="859"/>
        <w:gridCol w:w="859"/>
      </w:tblGrid>
      <w:tr w:rsidR="00E27857" w:rsidRPr="000E7F3F" w14:paraId="0E0455D0"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09E86A9E" w14:textId="77777777" w:rsidR="00E27857" w:rsidRPr="000E7F3F" w:rsidRDefault="00E27857" w:rsidP="00E27857">
            <w:pPr>
              <w:jc w:val="center"/>
              <w:rPr>
                <w:b/>
                <w:bCs/>
              </w:rPr>
            </w:pPr>
            <w:r w:rsidRPr="000E7F3F">
              <w:rPr>
                <w:b/>
                <w:bCs/>
              </w:rPr>
              <w:lastRenderedPageBreak/>
              <w:t>Sl. No.</w:t>
            </w:r>
          </w:p>
        </w:tc>
        <w:tc>
          <w:tcPr>
            <w:tcW w:w="1332" w:type="dxa"/>
            <w:tcBorders>
              <w:top w:val="single" w:sz="8" w:space="0" w:color="auto"/>
              <w:left w:val="nil"/>
              <w:bottom w:val="single" w:sz="8" w:space="0" w:color="auto"/>
              <w:right w:val="single" w:sz="8" w:space="0" w:color="auto"/>
            </w:tcBorders>
            <w:noWrap/>
            <w:vAlign w:val="center"/>
            <w:hideMark/>
          </w:tcPr>
          <w:p w14:paraId="344EF528" w14:textId="77777777" w:rsidR="00E27857" w:rsidRPr="000E7F3F" w:rsidRDefault="00E27857" w:rsidP="00E27857">
            <w:pPr>
              <w:jc w:val="center"/>
              <w:rPr>
                <w:b/>
                <w:bCs/>
              </w:rPr>
            </w:pPr>
            <w:r w:rsidRPr="000E7F3F">
              <w:rPr>
                <w:b/>
                <w:bCs/>
              </w:rPr>
              <w:t>Subject Code</w:t>
            </w:r>
          </w:p>
        </w:tc>
        <w:tc>
          <w:tcPr>
            <w:tcW w:w="4137" w:type="dxa"/>
            <w:tcBorders>
              <w:top w:val="single" w:sz="8" w:space="0" w:color="auto"/>
              <w:left w:val="nil"/>
              <w:bottom w:val="single" w:sz="8" w:space="0" w:color="auto"/>
              <w:right w:val="single" w:sz="8" w:space="0" w:color="auto"/>
            </w:tcBorders>
            <w:noWrap/>
            <w:vAlign w:val="center"/>
            <w:hideMark/>
          </w:tcPr>
          <w:p w14:paraId="541FDD7E" w14:textId="77777777" w:rsidR="00E27857" w:rsidRPr="000E7F3F" w:rsidRDefault="00E27857" w:rsidP="00E27857">
            <w:pPr>
              <w:jc w:val="center"/>
              <w:rPr>
                <w:b/>
                <w:bCs/>
              </w:rPr>
            </w:pPr>
            <w:r w:rsidRPr="000E7F3F">
              <w:rPr>
                <w:b/>
                <w:bCs/>
              </w:rPr>
              <w:t>SEMESTER VII</w:t>
            </w:r>
          </w:p>
        </w:tc>
        <w:tc>
          <w:tcPr>
            <w:tcW w:w="700" w:type="dxa"/>
            <w:tcBorders>
              <w:top w:val="single" w:sz="8" w:space="0" w:color="auto"/>
              <w:left w:val="nil"/>
              <w:bottom w:val="single" w:sz="8" w:space="0" w:color="auto"/>
              <w:right w:val="single" w:sz="8" w:space="0" w:color="auto"/>
            </w:tcBorders>
            <w:noWrap/>
            <w:vAlign w:val="center"/>
            <w:hideMark/>
          </w:tcPr>
          <w:p w14:paraId="6580FC12" w14:textId="77777777" w:rsidR="00E27857" w:rsidRPr="000E7F3F" w:rsidRDefault="00E27857" w:rsidP="00E27857">
            <w:pPr>
              <w:jc w:val="center"/>
              <w:rPr>
                <w:b/>
                <w:bCs/>
              </w:rPr>
            </w:pPr>
            <w:r w:rsidRPr="000E7F3F">
              <w:rPr>
                <w:b/>
                <w:bCs/>
              </w:rPr>
              <w:t>L</w:t>
            </w:r>
          </w:p>
        </w:tc>
        <w:tc>
          <w:tcPr>
            <w:tcW w:w="859" w:type="dxa"/>
            <w:tcBorders>
              <w:top w:val="single" w:sz="8" w:space="0" w:color="auto"/>
              <w:left w:val="nil"/>
              <w:bottom w:val="single" w:sz="8" w:space="0" w:color="auto"/>
              <w:right w:val="single" w:sz="8" w:space="0" w:color="auto"/>
            </w:tcBorders>
            <w:noWrap/>
            <w:vAlign w:val="center"/>
            <w:hideMark/>
          </w:tcPr>
          <w:p w14:paraId="20531B74" w14:textId="77777777" w:rsidR="00E27857" w:rsidRPr="000E7F3F" w:rsidRDefault="00E27857" w:rsidP="00E27857">
            <w:pPr>
              <w:jc w:val="center"/>
              <w:rPr>
                <w:b/>
                <w:bCs/>
              </w:rPr>
            </w:pPr>
            <w:r w:rsidRPr="000E7F3F">
              <w:rPr>
                <w:b/>
                <w:bCs/>
              </w:rPr>
              <w:t>T</w:t>
            </w:r>
          </w:p>
        </w:tc>
        <w:tc>
          <w:tcPr>
            <w:tcW w:w="859" w:type="dxa"/>
            <w:tcBorders>
              <w:top w:val="single" w:sz="8" w:space="0" w:color="auto"/>
              <w:left w:val="nil"/>
              <w:bottom w:val="single" w:sz="8" w:space="0" w:color="auto"/>
              <w:right w:val="single" w:sz="8" w:space="0" w:color="auto"/>
            </w:tcBorders>
            <w:noWrap/>
            <w:vAlign w:val="center"/>
            <w:hideMark/>
          </w:tcPr>
          <w:p w14:paraId="2F50ED9C" w14:textId="77777777" w:rsidR="00E27857" w:rsidRPr="000E7F3F" w:rsidRDefault="00E27857" w:rsidP="00E27857">
            <w:pPr>
              <w:jc w:val="center"/>
              <w:rPr>
                <w:b/>
                <w:bCs/>
              </w:rPr>
            </w:pPr>
            <w:r w:rsidRPr="000E7F3F">
              <w:rPr>
                <w:b/>
                <w:bCs/>
              </w:rPr>
              <w:t>P</w:t>
            </w:r>
          </w:p>
        </w:tc>
        <w:tc>
          <w:tcPr>
            <w:tcW w:w="859" w:type="dxa"/>
            <w:tcBorders>
              <w:top w:val="single" w:sz="8" w:space="0" w:color="auto"/>
              <w:left w:val="nil"/>
              <w:bottom w:val="single" w:sz="8" w:space="0" w:color="auto"/>
              <w:right w:val="single" w:sz="8" w:space="0" w:color="auto"/>
            </w:tcBorders>
            <w:noWrap/>
            <w:vAlign w:val="center"/>
            <w:hideMark/>
          </w:tcPr>
          <w:p w14:paraId="4EB8438D" w14:textId="77777777" w:rsidR="00E27857" w:rsidRPr="000E7F3F" w:rsidRDefault="00E27857" w:rsidP="00E27857">
            <w:pPr>
              <w:jc w:val="center"/>
              <w:rPr>
                <w:b/>
                <w:bCs/>
              </w:rPr>
            </w:pPr>
            <w:r w:rsidRPr="000E7F3F">
              <w:rPr>
                <w:b/>
                <w:bCs/>
              </w:rPr>
              <w:t>C</w:t>
            </w:r>
          </w:p>
        </w:tc>
      </w:tr>
      <w:tr w:rsidR="00E27857" w:rsidRPr="000E7F3F" w14:paraId="1DB7A254"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575CBB04" w14:textId="77777777" w:rsidR="00E27857" w:rsidRPr="000E7F3F" w:rsidRDefault="00E27857" w:rsidP="00E27857">
            <w:pPr>
              <w:jc w:val="center"/>
            </w:pPr>
            <w:r w:rsidRPr="000E7F3F">
              <w:t>1.</w:t>
            </w:r>
          </w:p>
        </w:tc>
        <w:tc>
          <w:tcPr>
            <w:tcW w:w="1332" w:type="dxa"/>
            <w:tcBorders>
              <w:top w:val="single" w:sz="8" w:space="0" w:color="auto"/>
              <w:left w:val="nil"/>
              <w:bottom w:val="single" w:sz="8" w:space="0" w:color="auto"/>
              <w:right w:val="single" w:sz="8" w:space="0" w:color="auto"/>
            </w:tcBorders>
            <w:noWrap/>
            <w:vAlign w:val="center"/>
            <w:hideMark/>
          </w:tcPr>
          <w:p w14:paraId="1B7F79F9" w14:textId="77777777" w:rsidR="00E27857" w:rsidRPr="000E7F3F" w:rsidRDefault="00E27857" w:rsidP="00E27857">
            <w:pPr>
              <w:jc w:val="center"/>
            </w:pPr>
            <w:r>
              <w:t>HS41</w:t>
            </w:r>
            <w:r w:rsidRPr="000E7F3F">
              <w:t>XX</w:t>
            </w:r>
          </w:p>
        </w:tc>
        <w:tc>
          <w:tcPr>
            <w:tcW w:w="4137" w:type="dxa"/>
            <w:tcBorders>
              <w:top w:val="single" w:sz="8" w:space="0" w:color="auto"/>
              <w:left w:val="nil"/>
              <w:bottom w:val="single" w:sz="8" w:space="0" w:color="auto"/>
              <w:right w:val="single" w:sz="8" w:space="0" w:color="auto"/>
            </w:tcBorders>
            <w:noWrap/>
            <w:vAlign w:val="center"/>
            <w:hideMark/>
          </w:tcPr>
          <w:p w14:paraId="0477000E" w14:textId="77777777" w:rsidR="00E27857" w:rsidRPr="000E7F3F" w:rsidRDefault="00E27857" w:rsidP="00E27857">
            <w:pPr>
              <w:rPr>
                <w:bCs/>
              </w:rPr>
            </w:pPr>
            <w:r w:rsidRPr="000E7F3F">
              <w:rPr>
                <w:bCs/>
              </w:rPr>
              <w:t>HSS Elective - II</w:t>
            </w:r>
          </w:p>
        </w:tc>
        <w:tc>
          <w:tcPr>
            <w:tcW w:w="700" w:type="dxa"/>
            <w:tcBorders>
              <w:top w:val="single" w:sz="8" w:space="0" w:color="auto"/>
              <w:left w:val="nil"/>
              <w:bottom w:val="single" w:sz="8" w:space="0" w:color="auto"/>
              <w:right w:val="single" w:sz="8" w:space="0" w:color="auto"/>
            </w:tcBorders>
            <w:noWrap/>
            <w:vAlign w:val="center"/>
            <w:hideMark/>
          </w:tcPr>
          <w:p w14:paraId="6449CE35"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7E78BF23"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79499387"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16AD9EF4" w14:textId="77777777" w:rsidR="00E27857" w:rsidRPr="000E7F3F" w:rsidRDefault="00E27857" w:rsidP="00E27857">
            <w:pPr>
              <w:jc w:val="center"/>
            </w:pPr>
            <w:r w:rsidRPr="000E7F3F">
              <w:t>3</w:t>
            </w:r>
          </w:p>
        </w:tc>
      </w:tr>
      <w:tr w:rsidR="00E27857" w:rsidRPr="000E7F3F" w14:paraId="76C6B650" w14:textId="77777777" w:rsidTr="00E27857">
        <w:trPr>
          <w:trHeight w:val="240"/>
          <w:jc w:val="center"/>
        </w:trPr>
        <w:tc>
          <w:tcPr>
            <w:tcW w:w="643" w:type="dxa"/>
            <w:tcBorders>
              <w:top w:val="single" w:sz="8" w:space="0" w:color="auto"/>
              <w:left w:val="single" w:sz="8" w:space="0" w:color="auto"/>
              <w:bottom w:val="single" w:sz="8" w:space="0" w:color="auto"/>
              <w:right w:val="single" w:sz="8" w:space="0" w:color="auto"/>
            </w:tcBorders>
            <w:noWrap/>
            <w:vAlign w:val="center"/>
            <w:hideMark/>
          </w:tcPr>
          <w:p w14:paraId="28DB2006" w14:textId="77777777" w:rsidR="00E27857" w:rsidRPr="000E7F3F" w:rsidRDefault="00E27857" w:rsidP="00E27857">
            <w:pPr>
              <w:jc w:val="center"/>
            </w:pPr>
            <w:r w:rsidRPr="000E7F3F">
              <w:t>2.</w:t>
            </w:r>
          </w:p>
        </w:tc>
        <w:tc>
          <w:tcPr>
            <w:tcW w:w="1332" w:type="dxa"/>
            <w:tcBorders>
              <w:top w:val="single" w:sz="8" w:space="0" w:color="auto"/>
              <w:left w:val="nil"/>
              <w:bottom w:val="single" w:sz="8" w:space="0" w:color="auto"/>
              <w:right w:val="single" w:sz="8" w:space="0" w:color="auto"/>
            </w:tcBorders>
            <w:noWrap/>
            <w:vAlign w:val="center"/>
            <w:hideMark/>
          </w:tcPr>
          <w:p w14:paraId="79683FCC" w14:textId="77777777" w:rsidR="00E27857" w:rsidRPr="000E7F3F" w:rsidRDefault="00E27857" w:rsidP="00E27857">
            <w:r w:rsidRPr="000E7F3F">
              <w:t>XX41PQ</w:t>
            </w:r>
          </w:p>
        </w:tc>
        <w:tc>
          <w:tcPr>
            <w:tcW w:w="4137" w:type="dxa"/>
            <w:tcBorders>
              <w:top w:val="single" w:sz="8" w:space="0" w:color="auto"/>
              <w:left w:val="nil"/>
              <w:bottom w:val="single" w:sz="8" w:space="0" w:color="auto"/>
              <w:right w:val="single" w:sz="8" w:space="0" w:color="auto"/>
            </w:tcBorders>
            <w:noWrap/>
            <w:vAlign w:val="center"/>
            <w:hideMark/>
          </w:tcPr>
          <w:p w14:paraId="2F64691A" w14:textId="77777777" w:rsidR="00E27857" w:rsidRPr="000E7F3F" w:rsidRDefault="00E27857" w:rsidP="00E27857">
            <w:pPr>
              <w:rPr>
                <w:bCs/>
              </w:rPr>
            </w:pPr>
            <w:r w:rsidRPr="000E7F3F">
              <w:rPr>
                <w:bCs/>
              </w:rPr>
              <w:t>IDE - III</w:t>
            </w:r>
          </w:p>
        </w:tc>
        <w:tc>
          <w:tcPr>
            <w:tcW w:w="700" w:type="dxa"/>
            <w:tcBorders>
              <w:top w:val="single" w:sz="8" w:space="0" w:color="auto"/>
              <w:left w:val="nil"/>
              <w:bottom w:val="single" w:sz="8" w:space="0" w:color="auto"/>
              <w:right w:val="single" w:sz="8" w:space="0" w:color="auto"/>
            </w:tcBorders>
            <w:noWrap/>
            <w:vAlign w:val="center"/>
            <w:hideMark/>
          </w:tcPr>
          <w:p w14:paraId="3A20C4D1" w14:textId="77777777" w:rsidR="00E27857" w:rsidRPr="000E7F3F" w:rsidRDefault="00E27857" w:rsidP="00E27857">
            <w:pPr>
              <w:jc w:val="center"/>
            </w:pPr>
            <w:r w:rsidRPr="000E7F3F">
              <w:t>3</w:t>
            </w:r>
          </w:p>
        </w:tc>
        <w:tc>
          <w:tcPr>
            <w:tcW w:w="859" w:type="dxa"/>
            <w:tcBorders>
              <w:top w:val="single" w:sz="8" w:space="0" w:color="auto"/>
              <w:left w:val="nil"/>
              <w:bottom w:val="single" w:sz="8" w:space="0" w:color="auto"/>
              <w:right w:val="single" w:sz="8" w:space="0" w:color="auto"/>
            </w:tcBorders>
            <w:noWrap/>
            <w:vAlign w:val="center"/>
            <w:hideMark/>
          </w:tcPr>
          <w:p w14:paraId="162B4C83"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1622F51D" w14:textId="77777777" w:rsidR="00E27857" w:rsidRPr="000E7F3F" w:rsidRDefault="00E27857" w:rsidP="00E27857">
            <w:pPr>
              <w:jc w:val="center"/>
            </w:pPr>
            <w:r w:rsidRPr="000E7F3F">
              <w:t>0</w:t>
            </w:r>
          </w:p>
        </w:tc>
        <w:tc>
          <w:tcPr>
            <w:tcW w:w="859" w:type="dxa"/>
            <w:tcBorders>
              <w:top w:val="single" w:sz="8" w:space="0" w:color="auto"/>
              <w:left w:val="nil"/>
              <w:bottom w:val="single" w:sz="8" w:space="0" w:color="auto"/>
              <w:right w:val="single" w:sz="8" w:space="0" w:color="auto"/>
            </w:tcBorders>
            <w:noWrap/>
            <w:vAlign w:val="center"/>
            <w:hideMark/>
          </w:tcPr>
          <w:p w14:paraId="562223DD" w14:textId="77777777" w:rsidR="00E27857" w:rsidRPr="000E7F3F" w:rsidRDefault="00E27857" w:rsidP="00E27857">
            <w:pPr>
              <w:jc w:val="center"/>
            </w:pPr>
            <w:r w:rsidRPr="000E7F3F">
              <w:t>3</w:t>
            </w:r>
          </w:p>
        </w:tc>
      </w:tr>
      <w:tr w:rsidR="00E27857" w:rsidRPr="000E7F3F" w14:paraId="232DE4A8"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404D23E2" w14:textId="77777777" w:rsidR="00E27857" w:rsidRPr="000E7F3F" w:rsidRDefault="00E27857" w:rsidP="00E27857">
            <w:pPr>
              <w:jc w:val="center"/>
            </w:pPr>
            <w:r w:rsidRPr="000E7F3F">
              <w:t>3.</w:t>
            </w:r>
          </w:p>
        </w:tc>
        <w:tc>
          <w:tcPr>
            <w:tcW w:w="1332" w:type="dxa"/>
            <w:tcBorders>
              <w:top w:val="nil"/>
              <w:left w:val="nil"/>
              <w:bottom w:val="single" w:sz="8" w:space="0" w:color="auto"/>
              <w:right w:val="single" w:sz="8" w:space="0" w:color="auto"/>
            </w:tcBorders>
            <w:noWrap/>
            <w:vAlign w:val="center"/>
            <w:hideMark/>
          </w:tcPr>
          <w:p w14:paraId="6A6662A6"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74E37A6E" w14:textId="77777777" w:rsidR="00E27857" w:rsidRPr="000E7F3F" w:rsidRDefault="00E27857" w:rsidP="00E27857">
            <w:r w:rsidRPr="000E7F3F">
              <w:t>Departmental Elective – I</w:t>
            </w:r>
          </w:p>
        </w:tc>
        <w:tc>
          <w:tcPr>
            <w:tcW w:w="700" w:type="dxa"/>
            <w:tcBorders>
              <w:top w:val="nil"/>
              <w:left w:val="nil"/>
              <w:bottom w:val="single" w:sz="8" w:space="0" w:color="auto"/>
              <w:right w:val="single" w:sz="8" w:space="0" w:color="auto"/>
            </w:tcBorders>
            <w:noWrap/>
            <w:vAlign w:val="center"/>
          </w:tcPr>
          <w:p w14:paraId="55DCBF07" w14:textId="77777777" w:rsidR="00E27857" w:rsidRPr="000E7F3F" w:rsidRDefault="00E27857" w:rsidP="00E27857">
            <w:pPr>
              <w:jc w:val="center"/>
            </w:pPr>
            <w:r w:rsidRPr="000E7F3F">
              <w:t>3</w:t>
            </w:r>
          </w:p>
        </w:tc>
        <w:tc>
          <w:tcPr>
            <w:tcW w:w="859" w:type="dxa"/>
            <w:tcBorders>
              <w:top w:val="nil"/>
              <w:left w:val="nil"/>
              <w:bottom w:val="single" w:sz="8" w:space="0" w:color="auto"/>
              <w:right w:val="single" w:sz="8" w:space="0" w:color="auto"/>
            </w:tcBorders>
            <w:noWrap/>
            <w:vAlign w:val="center"/>
          </w:tcPr>
          <w:p w14:paraId="10994D22"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tcPr>
          <w:p w14:paraId="6430BFCE"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3D3B335A" w14:textId="77777777" w:rsidR="00E27857" w:rsidRPr="000E7F3F" w:rsidRDefault="00E27857" w:rsidP="00E27857">
            <w:pPr>
              <w:jc w:val="center"/>
            </w:pPr>
            <w:r w:rsidRPr="000E7F3F">
              <w:t>3</w:t>
            </w:r>
          </w:p>
        </w:tc>
      </w:tr>
      <w:tr w:rsidR="00E27857" w:rsidRPr="000E7F3F" w14:paraId="66E8F66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32A9B628" w14:textId="77777777" w:rsidR="00E27857" w:rsidRPr="000E7F3F" w:rsidRDefault="00E27857" w:rsidP="00E27857">
            <w:pPr>
              <w:jc w:val="center"/>
            </w:pPr>
            <w:r w:rsidRPr="000E7F3F">
              <w:t>4.</w:t>
            </w:r>
          </w:p>
        </w:tc>
        <w:tc>
          <w:tcPr>
            <w:tcW w:w="1332" w:type="dxa"/>
            <w:tcBorders>
              <w:top w:val="nil"/>
              <w:left w:val="nil"/>
              <w:bottom w:val="single" w:sz="8" w:space="0" w:color="auto"/>
              <w:right w:val="single" w:sz="8" w:space="0" w:color="auto"/>
            </w:tcBorders>
            <w:vAlign w:val="center"/>
            <w:hideMark/>
          </w:tcPr>
          <w:p w14:paraId="33BDEE0E" w14:textId="77777777" w:rsidR="00E27857" w:rsidRPr="000E7F3F" w:rsidRDefault="00E27857" w:rsidP="00E27857">
            <w:r>
              <w:t>MA41XX</w:t>
            </w:r>
          </w:p>
        </w:tc>
        <w:tc>
          <w:tcPr>
            <w:tcW w:w="4137" w:type="dxa"/>
            <w:tcBorders>
              <w:top w:val="nil"/>
              <w:left w:val="nil"/>
              <w:bottom w:val="single" w:sz="8" w:space="0" w:color="auto"/>
              <w:right w:val="single" w:sz="8" w:space="0" w:color="auto"/>
            </w:tcBorders>
            <w:vAlign w:val="center"/>
            <w:hideMark/>
          </w:tcPr>
          <w:p w14:paraId="18625A8B" w14:textId="77777777" w:rsidR="00E27857" w:rsidRPr="000E7F3F" w:rsidRDefault="00E27857" w:rsidP="00E27857">
            <w:r w:rsidRPr="000E7F3F">
              <w:t>Departmental Elective – II</w:t>
            </w:r>
          </w:p>
        </w:tc>
        <w:tc>
          <w:tcPr>
            <w:tcW w:w="700" w:type="dxa"/>
            <w:tcBorders>
              <w:top w:val="nil"/>
              <w:left w:val="nil"/>
              <w:bottom w:val="single" w:sz="8" w:space="0" w:color="auto"/>
              <w:right w:val="single" w:sz="8" w:space="0" w:color="auto"/>
            </w:tcBorders>
            <w:vAlign w:val="center"/>
          </w:tcPr>
          <w:p w14:paraId="1038369A" w14:textId="77777777" w:rsidR="00E27857" w:rsidRPr="000E7F3F" w:rsidRDefault="00E27857" w:rsidP="00E27857">
            <w:pPr>
              <w:jc w:val="center"/>
            </w:pPr>
            <w:r>
              <w:t>3</w:t>
            </w:r>
          </w:p>
        </w:tc>
        <w:tc>
          <w:tcPr>
            <w:tcW w:w="859" w:type="dxa"/>
            <w:tcBorders>
              <w:top w:val="nil"/>
              <w:left w:val="nil"/>
              <w:bottom w:val="single" w:sz="8" w:space="0" w:color="auto"/>
              <w:right w:val="single" w:sz="8" w:space="0" w:color="auto"/>
            </w:tcBorders>
            <w:noWrap/>
            <w:vAlign w:val="center"/>
          </w:tcPr>
          <w:p w14:paraId="57937CF3"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tcPr>
          <w:p w14:paraId="502D494C" w14:textId="77777777" w:rsidR="00E27857" w:rsidRPr="000E7F3F" w:rsidRDefault="00E27857" w:rsidP="00E27857">
            <w:pPr>
              <w:jc w:val="center"/>
            </w:pPr>
            <w:r>
              <w:t>0</w:t>
            </w:r>
          </w:p>
        </w:tc>
        <w:tc>
          <w:tcPr>
            <w:tcW w:w="859" w:type="dxa"/>
            <w:tcBorders>
              <w:top w:val="nil"/>
              <w:left w:val="nil"/>
              <w:bottom w:val="single" w:sz="8" w:space="0" w:color="auto"/>
              <w:right w:val="single" w:sz="8" w:space="0" w:color="auto"/>
            </w:tcBorders>
            <w:noWrap/>
            <w:vAlign w:val="center"/>
            <w:hideMark/>
          </w:tcPr>
          <w:p w14:paraId="7461CC56" w14:textId="77777777" w:rsidR="00E27857" w:rsidRPr="000E7F3F" w:rsidRDefault="00E27857" w:rsidP="00E27857">
            <w:pPr>
              <w:jc w:val="center"/>
            </w:pPr>
            <w:r w:rsidRPr="000E7F3F">
              <w:t>3</w:t>
            </w:r>
          </w:p>
        </w:tc>
      </w:tr>
      <w:tr w:rsidR="00E27857" w:rsidRPr="000E7F3F" w14:paraId="6CF45780"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1240B9E3" w14:textId="77777777" w:rsidR="00E27857" w:rsidRPr="000E7F3F" w:rsidRDefault="00E27857" w:rsidP="00E27857">
            <w:pPr>
              <w:jc w:val="center"/>
            </w:pPr>
            <w:r w:rsidRPr="000E7F3F">
              <w:t>5.</w:t>
            </w:r>
          </w:p>
        </w:tc>
        <w:tc>
          <w:tcPr>
            <w:tcW w:w="1332" w:type="dxa"/>
            <w:tcBorders>
              <w:top w:val="nil"/>
              <w:left w:val="nil"/>
              <w:bottom w:val="single" w:sz="8" w:space="0" w:color="auto"/>
              <w:right w:val="single" w:sz="8" w:space="0" w:color="auto"/>
            </w:tcBorders>
            <w:noWrap/>
            <w:vAlign w:val="center"/>
            <w:hideMark/>
          </w:tcPr>
          <w:p w14:paraId="5827FA5A" w14:textId="77777777" w:rsidR="00E27857" w:rsidRPr="000E7F3F" w:rsidRDefault="00E27857" w:rsidP="00E27857">
            <w:r w:rsidRPr="000E7F3F">
              <w:t>MA4198</w:t>
            </w:r>
          </w:p>
        </w:tc>
        <w:tc>
          <w:tcPr>
            <w:tcW w:w="4137" w:type="dxa"/>
            <w:tcBorders>
              <w:top w:val="nil"/>
              <w:left w:val="nil"/>
              <w:bottom w:val="single" w:sz="8" w:space="0" w:color="auto"/>
              <w:right w:val="single" w:sz="8" w:space="0" w:color="auto"/>
            </w:tcBorders>
            <w:vAlign w:val="center"/>
            <w:hideMark/>
          </w:tcPr>
          <w:p w14:paraId="10BC3414" w14:textId="77777777" w:rsidR="00E27857" w:rsidRPr="000E7F3F" w:rsidRDefault="00E27857" w:rsidP="00E27857">
            <w:r w:rsidRPr="000E7F3F">
              <w:t>Summer Internship*</w:t>
            </w:r>
          </w:p>
        </w:tc>
        <w:tc>
          <w:tcPr>
            <w:tcW w:w="700" w:type="dxa"/>
            <w:tcBorders>
              <w:top w:val="nil"/>
              <w:left w:val="nil"/>
              <w:bottom w:val="single" w:sz="8" w:space="0" w:color="auto"/>
              <w:right w:val="single" w:sz="8" w:space="0" w:color="auto"/>
            </w:tcBorders>
            <w:vAlign w:val="center"/>
            <w:hideMark/>
          </w:tcPr>
          <w:p w14:paraId="1F268D87"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2510389B"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7A584D80"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28A2145F" w14:textId="77777777" w:rsidR="00E27857" w:rsidRPr="000E7F3F" w:rsidRDefault="00E27857" w:rsidP="00E27857">
            <w:pPr>
              <w:jc w:val="center"/>
            </w:pPr>
            <w:r w:rsidRPr="000E7F3F">
              <w:t>3</w:t>
            </w:r>
          </w:p>
        </w:tc>
      </w:tr>
      <w:tr w:rsidR="00E27857" w:rsidRPr="000E7F3F" w14:paraId="19D9AD9E" w14:textId="77777777" w:rsidTr="00E27857">
        <w:trPr>
          <w:trHeight w:val="240"/>
          <w:jc w:val="center"/>
        </w:trPr>
        <w:tc>
          <w:tcPr>
            <w:tcW w:w="643" w:type="dxa"/>
            <w:tcBorders>
              <w:top w:val="nil"/>
              <w:left w:val="single" w:sz="8" w:space="0" w:color="auto"/>
              <w:bottom w:val="single" w:sz="8" w:space="0" w:color="auto"/>
              <w:right w:val="single" w:sz="8" w:space="0" w:color="auto"/>
            </w:tcBorders>
            <w:noWrap/>
            <w:vAlign w:val="center"/>
            <w:hideMark/>
          </w:tcPr>
          <w:p w14:paraId="74CDC547" w14:textId="77777777" w:rsidR="00E27857" w:rsidRPr="000E7F3F" w:rsidRDefault="00E27857" w:rsidP="00E27857">
            <w:pPr>
              <w:jc w:val="center"/>
            </w:pPr>
            <w:r w:rsidRPr="000E7F3F">
              <w:t>6.</w:t>
            </w:r>
          </w:p>
        </w:tc>
        <w:tc>
          <w:tcPr>
            <w:tcW w:w="1332" w:type="dxa"/>
            <w:tcBorders>
              <w:top w:val="nil"/>
              <w:left w:val="nil"/>
              <w:bottom w:val="single" w:sz="8" w:space="0" w:color="auto"/>
              <w:right w:val="single" w:sz="8" w:space="0" w:color="auto"/>
            </w:tcBorders>
            <w:vAlign w:val="center"/>
            <w:hideMark/>
          </w:tcPr>
          <w:p w14:paraId="151637B2" w14:textId="77777777" w:rsidR="00E27857" w:rsidRPr="000E7F3F" w:rsidRDefault="00E27857" w:rsidP="00E27857">
            <w:r w:rsidRPr="000E7F3F">
              <w:t>MA4199</w:t>
            </w:r>
          </w:p>
        </w:tc>
        <w:tc>
          <w:tcPr>
            <w:tcW w:w="4137" w:type="dxa"/>
            <w:tcBorders>
              <w:top w:val="nil"/>
              <w:left w:val="nil"/>
              <w:bottom w:val="single" w:sz="8" w:space="0" w:color="auto"/>
              <w:right w:val="single" w:sz="8" w:space="0" w:color="auto"/>
            </w:tcBorders>
            <w:vAlign w:val="center"/>
            <w:hideMark/>
          </w:tcPr>
          <w:p w14:paraId="106367BB" w14:textId="77777777" w:rsidR="00E27857" w:rsidRPr="000E7F3F" w:rsidRDefault="00E27857" w:rsidP="00E27857">
            <w:r w:rsidRPr="000E7F3F">
              <w:t>Project – I</w:t>
            </w:r>
          </w:p>
        </w:tc>
        <w:tc>
          <w:tcPr>
            <w:tcW w:w="700" w:type="dxa"/>
            <w:tcBorders>
              <w:top w:val="nil"/>
              <w:left w:val="nil"/>
              <w:bottom w:val="single" w:sz="8" w:space="0" w:color="auto"/>
              <w:right w:val="single" w:sz="8" w:space="0" w:color="auto"/>
            </w:tcBorders>
            <w:vAlign w:val="center"/>
            <w:hideMark/>
          </w:tcPr>
          <w:p w14:paraId="508F3006"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20322DC6" w14:textId="77777777" w:rsidR="00E27857" w:rsidRPr="000E7F3F" w:rsidRDefault="00E27857" w:rsidP="00E27857">
            <w:pPr>
              <w:jc w:val="center"/>
            </w:pPr>
            <w:r w:rsidRPr="000E7F3F">
              <w:t>0</w:t>
            </w:r>
          </w:p>
        </w:tc>
        <w:tc>
          <w:tcPr>
            <w:tcW w:w="859" w:type="dxa"/>
            <w:tcBorders>
              <w:top w:val="nil"/>
              <w:left w:val="nil"/>
              <w:bottom w:val="single" w:sz="8" w:space="0" w:color="auto"/>
              <w:right w:val="single" w:sz="8" w:space="0" w:color="auto"/>
            </w:tcBorders>
            <w:noWrap/>
            <w:vAlign w:val="center"/>
            <w:hideMark/>
          </w:tcPr>
          <w:p w14:paraId="4012C55E" w14:textId="77777777" w:rsidR="00E27857" w:rsidRPr="000E7F3F" w:rsidRDefault="00E27857" w:rsidP="00E27857">
            <w:pPr>
              <w:jc w:val="center"/>
            </w:pPr>
            <w:r w:rsidRPr="000E7F3F">
              <w:t>12</w:t>
            </w:r>
          </w:p>
        </w:tc>
        <w:tc>
          <w:tcPr>
            <w:tcW w:w="859" w:type="dxa"/>
            <w:tcBorders>
              <w:top w:val="nil"/>
              <w:left w:val="nil"/>
              <w:bottom w:val="single" w:sz="8" w:space="0" w:color="auto"/>
              <w:right w:val="single" w:sz="8" w:space="0" w:color="auto"/>
            </w:tcBorders>
            <w:noWrap/>
            <w:vAlign w:val="center"/>
            <w:hideMark/>
          </w:tcPr>
          <w:p w14:paraId="2B2A8915" w14:textId="77777777" w:rsidR="00E27857" w:rsidRPr="000E7F3F" w:rsidRDefault="00E27857" w:rsidP="00E27857">
            <w:pPr>
              <w:jc w:val="center"/>
            </w:pPr>
            <w:r w:rsidRPr="000E7F3F">
              <w:t>6</w:t>
            </w:r>
          </w:p>
        </w:tc>
      </w:tr>
      <w:tr w:rsidR="00E27857" w:rsidRPr="000E7F3F" w14:paraId="1E9E32E6" w14:textId="77777777" w:rsidTr="00E27857">
        <w:trPr>
          <w:trHeight w:val="240"/>
          <w:jc w:val="center"/>
        </w:trPr>
        <w:tc>
          <w:tcPr>
            <w:tcW w:w="6112" w:type="dxa"/>
            <w:gridSpan w:val="3"/>
            <w:tcBorders>
              <w:top w:val="nil"/>
              <w:left w:val="single" w:sz="8" w:space="0" w:color="auto"/>
              <w:bottom w:val="single" w:sz="8" w:space="0" w:color="auto"/>
              <w:right w:val="single" w:sz="8" w:space="0" w:color="auto"/>
            </w:tcBorders>
            <w:noWrap/>
            <w:vAlign w:val="bottom"/>
            <w:hideMark/>
          </w:tcPr>
          <w:p w14:paraId="4EE648B6" w14:textId="77777777" w:rsidR="00E27857" w:rsidRPr="000E7F3F" w:rsidRDefault="00E27857" w:rsidP="00E27857">
            <w:pPr>
              <w:jc w:val="center"/>
            </w:pPr>
            <w:r w:rsidRPr="000E7F3F">
              <w:rPr>
                <w:b/>
              </w:rPr>
              <w:t>TOTAL</w:t>
            </w:r>
          </w:p>
        </w:tc>
        <w:tc>
          <w:tcPr>
            <w:tcW w:w="700" w:type="dxa"/>
            <w:tcBorders>
              <w:top w:val="nil"/>
              <w:left w:val="nil"/>
              <w:bottom w:val="single" w:sz="8" w:space="0" w:color="auto"/>
              <w:right w:val="single" w:sz="8" w:space="0" w:color="auto"/>
            </w:tcBorders>
            <w:vAlign w:val="center"/>
          </w:tcPr>
          <w:p w14:paraId="73803E70"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19E8441A"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tcPr>
          <w:p w14:paraId="7E896532" w14:textId="77777777" w:rsidR="00E27857" w:rsidRPr="000E7F3F" w:rsidRDefault="00E27857" w:rsidP="00E27857">
            <w:pPr>
              <w:jc w:val="center"/>
            </w:pPr>
          </w:p>
        </w:tc>
        <w:tc>
          <w:tcPr>
            <w:tcW w:w="859" w:type="dxa"/>
            <w:tcBorders>
              <w:top w:val="nil"/>
              <w:left w:val="nil"/>
              <w:bottom w:val="single" w:sz="8" w:space="0" w:color="auto"/>
              <w:right w:val="single" w:sz="8" w:space="0" w:color="auto"/>
            </w:tcBorders>
            <w:noWrap/>
            <w:vAlign w:val="center"/>
            <w:hideMark/>
          </w:tcPr>
          <w:p w14:paraId="77FC2180" w14:textId="77777777" w:rsidR="00E27857" w:rsidRPr="000E7F3F" w:rsidRDefault="00E27857" w:rsidP="00E27857">
            <w:pPr>
              <w:jc w:val="center"/>
            </w:pPr>
            <w:r w:rsidRPr="000E7F3F">
              <w:rPr>
                <w:b/>
              </w:rPr>
              <w:t>21</w:t>
            </w:r>
          </w:p>
        </w:tc>
      </w:tr>
    </w:tbl>
    <w:p w14:paraId="5E6F7C6A" w14:textId="13FAE22E" w:rsidR="00E27857" w:rsidRDefault="00E27857" w:rsidP="00E27857">
      <w:pPr>
        <w:pStyle w:val="BodyText"/>
        <w:spacing w:after="0"/>
        <w:rPr>
          <w:sz w:val="22"/>
          <w:szCs w:val="22"/>
        </w:rPr>
      </w:pPr>
    </w:p>
    <w:p w14:paraId="1AC3B9D5" w14:textId="77777777" w:rsidR="00E27857" w:rsidRDefault="00E27857">
      <w:pPr>
        <w:spacing w:after="160" w:line="259" w:lineRule="auto"/>
        <w:rPr>
          <w:sz w:val="22"/>
          <w:szCs w:val="22"/>
          <w:lang w:eastAsia="ar-SA" w:bidi="hi-IN"/>
        </w:rPr>
      </w:pPr>
      <w:r>
        <w:rPr>
          <w:sz w:val="22"/>
          <w:szCs w:val="22"/>
        </w:rPr>
        <w:br w:type="page"/>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6308B986"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3C65358E" w14:textId="77777777" w:rsidR="00E27857" w:rsidRPr="000E7F3F" w:rsidRDefault="00E27857" w:rsidP="00E27857">
            <w:pPr>
              <w:ind w:left="-9"/>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11C464AD"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3656FD64" w14:textId="77777777" w:rsidR="00E27857" w:rsidRPr="000E7F3F" w:rsidRDefault="00E27857" w:rsidP="00E27857">
            <w:pPr>
              <w:jc w:val="center"/>
              <w:rPr>
                <w:b/>
                <w:bCs/>
              </w:rPr>
            </w:pPr>
            <w:r w:rsidRPr="000E7F3F">
              <w:rPr>
                <w:b/>
              </w:rPr>
              <w:t>Department Elective II</w:t>
            </w:r>
            <w:r>
              <w:rPr>
                <w:b/>
              </w:rPr>
              <w:t>I</w:t>
            </w:r>
          </w:p>
        </w:tc>
        <w:tc>
          <w:tcPr>
            <w:tcW w:w="700" w:type="dxa"/>
            <w:tcBorders>
              <w:top w:val="single" w:sz="8" w:space="0" w:color="auto"/>
              <w:left w:val="nil"/>
              <w:bottom w:val="single" w:sz="8" w:space="0" w:color="auto"/>
              <w:right w:val="single" w:sz="8" w:space="0" w:color="auto"/>
            </w:tcBorders>
            <w:noWrap/>
            <w:vAlign w:val="center"/>
            <w:hideMark/>
          </w:tcPr>
          <w:p w14:paraId="4243B62D"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3AB0B5D0"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283BC1C2"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1784F71C" w14:textId="77777777" w:rsidR="00E27857" w:rsidRPr="000E7F3F" w:rsidRDefault="00E27857" w:rsidP="00E27857">
            <w:pPr>
              <w:jc w:val="center"/>
              <w:rPr>
                <w:b/>
                <w:bCs/>
              </w:rPr>
            </w:pPr>
            <w:r w:rsidRPr="000E7F3F">
              <w:rPr>
                <w:b/>
                <w:bCs/>
              </w:rPr>
              <w:t>C</w:t>
            </w:r>
          </w:p>
        </w:tc>
      </w:tr>
      <w:tr w:rsidR="00E27857" w:rsidRPr="000E7F3F" w14:paraId="0D8031E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60C2270A"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136090EA" w14:textId="77777777" w:rsidR="00E27857" w:rsidRPr="000E7F3F" w:rsidRDefault="00E27857" w:rsidP="00E27857">
            <w:r>
              <w:t>MA4201</w:t>
            </w:r>
          </w:p>
        </w:tc>
        <w:tc>
          <w:tcPr>
            <w:tcW w:w="4160" w:type="dxa"/>
            <w:tcBorders>
              <w:top w:val="nil"/>
              <w:left w:val="nil"/>
              <w:bottom w:val="single" w:sz="8" w:space="0" w:color="auto"/>
              <w:right w:val="single" w:sz="8" w:space="0" w:color="auto"/>
            </w:tcBorders>
            <w:vAlign w:val="center"/>
          </w:tcPr>
          <w:p w14:paraId="7AA41228" w14:textId="77777777" w:rsidR="00E27857" w:rsidRPr="000E7F3F" w:rsidRDefault="00E27857" w:rsidP="00E27857">
            <w:r w:rsidRPr="000E7F3F">
              <w:t>Topology</w:t>
            </w:r>
          </w:p>
        </w:tc>
        <w:tc>
          <w:tcPr>
            <w:tcW w:w="700" w:type="dxa"/>
            <w:tcBorders>
              <w:top w:val="nil"/>
              <w:left w:val="nil"/>
              <w:bottom w:val="single" w:sz="8" w:space="0" w:color="auto"/>
              <w:right w:val="single" w:sz="8" w:space="0" w:color="auto"/>
            </w:tcBorders>
            <w:vAlign w:val="center"/>
          </w:tcPr>
          <w:p w14:paraId="03598EB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1DC55BB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75BAB9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2D34162" w14:textId="77777777" w:rsidR="00E27857" w:rsidRPr="000E7F3F" w:rsidRDefault="00E27857" w:rsidP="00E27857">
            <w:pPr>
              <w:jc w:val="center"/>
            </w:pPr>
            <w:r w:rsidRPr="000E7F3F">
              <w:t>3</w:t>
            </w:r>
          </w:p>
        </w:tc>
      </w:tr>
      <w:tr w:rsidR="00E27857" w:rsidRPr="000E7F3F" w14:paraId="27E0A08F"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0A075AF0"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573871DE" w14:textId="77777777" w:rsidR="00E27857" w:rsidRDefault="00E27857" w:rsidP="00E27857">
            <w:r>
              <w:t>MA4206</w:t>
            </w:r>
          </w:p>
        </w:tc>
        <w:tc>
          <w:tcPr>
            <w:tcW w:w="4160" w:type="dxa"/>
            <w:tcBorders>
              <w:top w:val="nil"/>
              <w:left w:val="nil"/>
              <w:bottom w:val="single" w:sz="8" w:space="0" w:color="auto"/>
              <w:right w:val="single" w:sz="8" w:space="0" w:color="auto"/>
            </w:tcBorders>
            <w:vAlign w:val="center"/>
          </w:tcPr>
          <w:p w14:paraId="2B7532D5" w14:textId="77777777" w:rsidR="00E27857" w:rsidRPr="000E7F3F" w:rsidRDefault="00E27857" w:rsidP="00E27857">
            <w:r w:rsidRPr="000E7F3F">
              <w:t>Control Theory</w:t>
            </w:r>
          </w:p>
        </w:tc>
        <w:tc>
          <w:tcPr>
            <w:tcW w:w="700" w:type="dxa"/>
            <w:tcBorders>
              <w:top w:val="nil"/>
              <w:left w:val="nil"/>
              <w:bottom w:val="single" w:sz="8" w:space="0" w:color="auto"/>
              <w:right w:val="single" w:sz="8" w:space="0" w:color="auto"/>
            </w:tcBorders>
            <w:vAlign w:val="center"/>
          </w:tcPr>
          <w:p w14:paraId="4A2BDF68"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1026844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0AE70E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F2E8CE9" w14:textId="77777777" w:rsidR="00E27857" w:rsidRPr="000E7F3F" w:rsidRDefault="00E27857" w:rsidP="00E27857">
            <w:pPr>
              <w:jc w:val="center"/>
            </w:pPr>
            <w:r w:rsidRPr="000E7F3F">
              <w:t>3</w:t>
            </w:r>
          </w:p>
        </w:tc>
      </w:tr>
      <w:tr w:rsidR="00E27857" w:rsidRPr="000E7F3F" w14:paraId="01FDBE06"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6F7C6696"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12788421" w14:textId="77777777" w:rsidR="00E27857" w:rsidRDefault="00E27857" w:rsidP="00E27857">
            <w:r>
              <w:t>MA4207</w:t>
            </w:r>
          </w:p>
        </w:tc>
        <w:tc>
          <w:tcPr>
            <w:tcW w:w="4160" w:type="dxa"/>
            <w:tcBorders>
              <w:top w:val="nil"/>
              <w:left w:val="nil"/>
              <w:bottom w:val="single" w:sz="8" w:space="0" w:color="auto"/>
              <w:right w:val="single" w:sz="8" w:space="0" w:color="auto"/>
            </w:tcBorders>
            <w:vAlign w:val="center"/>
          </w:tcPr>
          <w:p w14:paraId="34718E60" w14:textId="77777777" w:rsidR="00E27857" w:rsidRPr="000E7F3F" w:rsidRDefault="00E27857" w:rsidP="00E27857">
            <w:r w:rsidRPr="000E7F3F">
              <w:t>Finite Element Analysis</w:t>
            </w:r>
          </w:p>
        </w:tc>
        <w:tc>
          <w:tcPr>
            <w:tcW w:w="700" w:type="dxa"/>
            <w:tcBorders>
              <w:top w:val="nil"/>
              <w:left w:val="nil"/>
              <w:bottom w:val="single" w:sz="8" w:space="0" w:color="auto"/>
              <w:right w:val="single" w:sz="8" w:space="0" w:color="auto"/>
            </w:tcBorders>
            <w:vAlign w:val="center"/>
          </w:tcPr>
          <w:p w14:paraId="036FCF0C"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7366AE7D"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540D4E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334F73D" w14:textId="77777777" w:rsidR="00E27857" w:rsidRPr="000E7F3F" w:rsidRDefault="00E27857" w:rsidP="00E27857">
            <w:pPr>
              <w:jc w:val="center"/>
            </w:pPr>
            <w:r w:rsidRPr="000E7F3F">
              <w:t>3</w:t>
            </w:r>
          </w:p>
        </w:tc>
      </w:tr>
      <w:tr w:rsidR="00E27857" w:rsidRPr="000E7F3F" w14:paraId="15A56179"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7E6F9E01" w14:textId="77777777" w:rsidR="00E27857" w:rsidRPr="000E7F3F" w:rsidRDefault="00E27857" w:rsidP="00E27857">
            <w:pPr>
              <w:jc w:val="center"/>
            </w:pPr>
            <w:r w:rsidRPr="000E7F3F">
              <w:rPr>
                <w:bCs/>
                <w:lang w:eastAsia="en-IN"/>
              </w:rPr>
              <w:t>4.</w:t>
            </w:r>
          </w:p>
        </w:tc>
        <w:tc>
          <w:tcPr>
            <w:tcW w:w="1150" w:type="dxa"/>
            <w:tcBorders>
              <w:top w:val="nil"/>
              <w:left w:val="nil"/>
              <w:bottom w:val="single" w:sz="8" w:space="0" w:color="auto"/>
              <w:right w:val="single" w:sz="8" w:space="0" w:color="auto"/>
            </w:tcBorders>
            <w:noWrap/>
            <w:vAlign w:val="center"/>
          </w:tcPr>
          <w:p w14:paraId="1B0D848E" w14:textId="77777777" w:rsidR="00E27857" w:rsidRPr="000E7F3F" w:rsidRDefault="00E27857" w:rsidP="00E27857">
            <w:r>
              <w:t>MA4208</w:t>
            </w:r>
          </w:p>
        </w:tc>
        <w:tc>
          <w:tcPr>
            <w:tcW w:w="4160" w:type="dxa"/>
            <w:tcBorders>
              <w:top w:val="nil"/>
              <w:left w:val="nil"/>
              <w:bottom w:val="single" w:sz="8" w:space="0" w:color="auto"/>
              <w:right w:val="single" w:sz="8" w:space="0" w:color="auto"/>
            </w:tcBorders>
            <w:vAlign w:val="center"/>
          </w:tcPr>
          <w:p w14:paraId="70A2ED43" w14:textId="77777777" w:rsidR="00E27857" w:rsidRPr="000E7F3F" w:rsidRDefault="00E27857" w:rsidP="00E27857">
            <w:r w:rsidRPr="000E7F3F">
              <w:t>Introduction to Coding Theory</w:t>
            </w:r>
          </w:p>
        </w:tc>
        <w:tc>
          <w:tcPr>
            <w:tcW w:w="700" w:type="dxa"/>
            <w:tcBorders>
              <w:top w:val="nil"/>
              <w:left w:val="nil"/>
              <w:bottom w:val="single" w:sz="8" w:space="0" w:color="auto"/>
              <w:right w:val="single" w:sz="8" w:space="0" w:color="auto"/>
            </w:tcBorders>
            <w:vAlign w:val="center"/>
          </w:tcPr>
          <w:p w14:paraId="35750D97"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697233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F2EA1C9"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B018DAF" w14:textId="77777777" w:rsidR="00E27857" w:rsidRPr="000E7F3F" w:rsidRDefault="00E27857" w:rsidP="00E27857">
            <w:pPr>
              <w:jc w:val="center"/>
            </w:pPr>
            <w:r w:rsidRPr="000E7F3F">
              <w:t>3</w:t>
            </w:r>
          </w:p>
        </w:tc>
      </w:tr>
      <w:tr w:rsidR="00E27857" w:rsidRPr="000E7F3F" w14:paraId="3238A7DA"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04990BD8" w14:textId="77777777" w:rsidR="00E27857" w:rsidRPr="000E7F3F" w:rsidRDefault="00E27857" w:rsidP="00E27857">
            <w:pPr>
              <w:jc w:val="center"/>
            </w:pPr>
            <w:r w:rsidRPr="000E7F3F">
              <w:rPr>
                <w:bCs/>
                <w:lang w:eastAsia="en-IN"/>
              </w:rPr>
              <w:t>5.</w:t>
            </w:r>
          </w:p>
        </w:tc>
        <w:tc>
          <w:tcPr>
            <w:tcW w:w="1150" w:type="dxa"/>
            <w:tcBorders>
              <w:top w:val="nil"/>
              <w:left w:val="nil"/>
              <w:bottom w:val="single" w:sz="8" w:space="0" w:color="auto"/>
              <w:right w:val="single" w:sz="8" w:space="0" w:color="auto"/>
            </w:tcBorders>
            <w:noWrap/>
            <w:vAlign w:val="center"/>
          </w:tcPr>
          <w:p w14:paraId="7E680960" w14:textId="77777777" w:rsidR="00E27857" w:rsidRPr="000E7F3F" w:rsidRDefault="00E27857" w:rsidP="00E27857">
            <w:r>
              <w:t>MA4209</w:t>
            </w:r>
          </w:p>
        </w:tc>
        <w:tc>
          <w:tcPr>
            <w:tcW w:w="4160" w:type="dxa"/>
            <w:tcBorders>
              <w:top w:val="nil"/>
              <w:left w:val="nil"/>
              <w:bottom w:val="single" w:sz="8" w:space="0" w:color="auto"/>
              <w:right w:val="single" w:sz="8" w:space="0" w:color="auto"/>
            </w:tcBorders>
            <w:vAlign w:val="center"/>
          </w:tcPr>
          <w:p w14:paraId="783C92A5" w14:textId="77777777" w:rsidR="00E27857" w:rsidRPr="000E7F3F" w:rsidRDefault="00E27857" w:rsidP="00E27857">
            <w:r w:rsidRPr="000E7F3F">
              <w:t>Portfolio Theory and Risk Management</w:t>
            </w:r>
          </w:p>
        </w:tc>
        <w:tc>
          <w:tcPr>
            <w:tcW w:w="700" w:type="dxa"/>
            <w:tcBorders>
              <w:top w:val="nil"/>
              <w:left w:val="nil"/>
              <w:bottom w:val="single" w:sz="8" w:space="0" w:color="auto"/>
              <w:right w:val="single" w:sz="8" w:space="0" w:color="auto"/>
            </w:tcBorders>
            <w:vAlign w:val="center"/>
          </w:tcPr>
          <w:p w14:paraId="46D2BE00"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1DCFDBC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A2FD3C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7DBB197" w14:textId="77777777" w:rsidR="00E27857" w:rsidRPr="000E7F3F" w:rsidRDefault="00E27857" w:rsidP="00E27857">
            <w:pPr>
              <w:jc w:val="center"/>
            </w:pPr>
            <w:r w:rsidRPr="000E7F3F">
              <w:t>3</w:t>
            </w:r>
          </w:p>
        </w:tc>
      </w:tr>
    </w:tbl>
    <w:p w14:paraId="6A27CD46" w14:textId="10602D74" w:rsidR="00E27857" w:rsidRDefault="00E27857" w:rsidP="00E27857">
      <w:pPr>
        <w:pStyle w:val="BodyText"/>
        <w:spacing w:after="0"/>
        <w:rPr>
          <w:sz w:val="22"/>
          <w:szCs w:val="22"/>
        </w:rPr>
      </w:pPr>
    </w:p>
    <w:p w14:paraId="54BC64BA" w14:textId="77777777" w:rsidR="00E27857" w:rsidRDefault="00E27857">
      <w:pPr>
        <w:spacing w:after="160" w:line="259" w:lineRule="auto"/>
        <w:rPr>
          <w:sz w:val="22"/>
          <w:szCs w:val="22"/>
          <w:lang w:eastAsia="ar-SA" w:bidi="hi-IN"/>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318579E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E764A89"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4B164C99" w14:textId="395F5A90" w:rsidR="00E27857" w:rsidRPr="00567B75" w:rsidRDefault="00E27857" w:rsidP="00E27857">
            <w:pPr>
              <w:rPr>
                <w:bCs/>
                <w:sz w:val="22"/>
                <w:szCs w:val="22"/>
              </w:rPr>
            </w:pPr>
            <w:r w:rsidRPr="00567B75">
              <w:rPr>
                <w:bCs/>
                <w:sz w:val="22"/>
                <w:szCs w:val="22"/>
              </w:rPr>
              <w:t>MA42</w:t>
            </w:r>
            <w:r>
              <w:rPr>
                <w:bCs/>
                <w:sz w:val="22"/>
                <w:szCs w:val="22"/>
              </w:rPr>
              <w:t>01</w:t>
            </w:r>
            <w:r w:rsidRPr="00567B75">
              <w:rPr>
                <w:bCs/>
                <w:sz w:val="22"/>
                <w:szCs w:val="22"/>
              </w:rPr>
              <w:t xml:space="preserve"> (DE)</w:t>
            </w:r>
          </w:p>
        </w:tc>
      </w:tr>
      <w:tr w:rsidR="00E27857" w:rsidRPr="00567B75" w14:paraId="41375092" w14:textId="77777777" w:rsidTr="00E27857">
        <w:trPr>
          <w:trHeight w:val="617"/>
        </w:trPr>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8A2511B" w14:textId="77777777" w:rsidR="00E27857" w:rsidRPr="00567B75" w:rsidRDefault="00E27857" w:rsidP="00E27857">
            <w:pPr>
              <w:rPr>
                <w:b/>
                <w:sz w:val="22"/>
                <w:szCs w:val="22"/>
              </w:rPr>
            </w:pPr>
            <w:r w:rsidRPr="00567B75">
              <w:rPr>
                <w:b/>
                <w:sz w:val="22"/>
                <w:szCs w:val="22"/>
              </w:rPr>
              <w:t>Course Credit</w:t>
            </w:r>
          </w:p>
          <w:p w14:paraId="360E6FDF" w14:textId="77777777" w:rsidR="00E27857" w:rsidRPr="00567B75" w:rsidRDefault="00E27857" w:rsidP="00E27857">
            <w:pPr>
              <w:rPr>
                <w:b/>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6898A" w14:textId="77777777" w:rsidR="00E27857" w:rsidRPr="00567B75" w:rsidRDefault="00E27857" w:rsidP="00E27857">
            <w:pPr>
              <w:rPr>
                <w:bCs/>
                <w:sz w:val="22"/>
                <w:szCs w:val="22"/>
              </w:rPr>
            </w:pPr>
            <w:r w:rsidRPr="00567B75">
              <w:rPr>
                <w:bCs/>
                <w:sz w:val="22"/>
                <w:szCs w:val="22"/>
              </w:rPr>
              <w:t>3 – 0 – 0 – 3</w:t>
            </w:r>
          </w:p>
        </w:tc>
      </w:tr>
      <w:tr w:rsidR="00E27857" w:rsidRPr="00567B75" w14:paraId="0BEE4E3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21AB7ED" w14:textId="77777777" w:rsidR="00E27857" w:rsidRPr="00567B75" w:rsidRDefault="00E27857" w:rsidP="00E27857">
            <w:pPr>
              <w:rPr>
                <w:b/>
                <w:sz w:val="22"/>
                <w:szCs w:val="22"/>
              </w:rPr>
            </w:pPr>
            <w:r w:rsidRPr="00567B75">
              <w:rPr>
                <w:b/>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EAC21" w14:textId="77777777" w:rsidR="00E27857" w:rsidRPr="00567B75" w:rsidRDefault="00E27857" w:rsidP="00E27857">
            <w:pPr>
              <w:rPr>
                <w:sz w:val="22"/>
                <w:szCs w:val="22"/>
              </w:rPr>
            </w:pPr>
            <w:r w:rsidRPr="00567B75">
              <w:rPr>
                <w:sz w:val="22"/>
                <w:szCs w:val="22"/>
              </w:rPr>
              <w:t>Topology</w:t>
            </w:r>
          </w:p>
        </w:tc>
      </w:tr>
      <w:tr w:rsidR="00E27857" w:rsidRPr="00567B75" w14:paraId="3475E06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03ACDB2" w14:textId="77777777" w:rsidR="00E27857" w:rsidRPr="00567B75" w:rsidRDefault="00E27857" w:rsidP="00E27857">
            <w:pPr>
              <w:rPr>
                <w:b/>
                <w:sz w:val="22"/>
                <w:szCs w:val="22"/>
              </w:rPr>
            </w:pPr>
            <w:r w:rsidRPr="00567B75">
              <w:rPr>
                <w:b/>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7AF21754" w14:textId="77777777" w:rsidR="00E27857" w:rsidRPr="00567B75" w:rsidRDefault="00E27857" w:rsidP="00E27857">
            <w:pPr>
              <w:rPr>
                <w:bCs/>
                <w:sz w:val="22"/>
                <w:szCs w:val="22"/>
              </w:rPr>
            </w:pPr>
            <w:r w:rsidRPr="00567B75">
              <w:rPr>
                <w:bCs/>
                <w:sz w:val="22"/>
                <w:szCs w:val="22"/>
              </w:rPr>
              <w:t>Lectures and Tutorials</w:t>
            </w:r>
          </w:p>
        </w:tc>
      </w:tr>
      <w:tr w:rsidR="00E27857" w:rsidRPr="00567B75" w14:paraId="621E555A" w14:textId="77777777" w:rsidTr="00E27857">
        <w:trPr>
          <w:trHeight w:val="386"/>
        </w:trPr>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92EEF64" w14:textId="77777777" w:rsidR="00E27857" w:rsidRPr="00567B75" w:rsidRDefault="00E27857" w:rsidP="00E27857">
            <w:pPr>
              <w:rPr>
                <w:b/>
                <w:sz w:val="22"/>
                <w:szCs w:val="22"/>
              </w:rPr>
            </w:pPr>
            <w:r w:rsidRPr="00567B75">
              <w:rPr>
                <w:b/>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08A2A19A" w14:textId="77777777" w:rsidR="00E27857" w:rsidRPr="00567B75" w:rsidRDefault="00E27857" w:rsidP="00E27857">
            <w:pPr>
              <w:jc w:val="both"/>
              <w:rPr>
                <w:sz w:val="22"/>
                <w:szCs w:val="22"/>
              </w:rPr>
            </w:pPr>
            <w:r w:rsidRPr="00567B75">
              <w:rPr>
                <w:sz w:val="22"/>
                <w:szCs w:val="22"/>
              </w:rPr>
              <w:t xml:space="preserve">The main objectives of this course is to lay a foundation for general topology.  Students will learn how to generalize concepts from the realm of real numbers to arbitrary sets with some structure.  The course will help students for future study in geometry or analysis. </w:t>
            </w:r>
          </w:p>
        </w:tc>
      </w:tr>
      <w:tr w:rsidR="00E27857" w:rsidRPr="00567B75" w14:paraId="449BBF89" w14:textId="77777777" w:rsidTr="00E27857">
        <w:trPr>
          <w:trHeight w:val="692"/>
        </w:trPr>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0BD57AE" w14:textId="77777777" w:rsidR="00E27857" w:rsidRPr="00567B75" w:rsidRDefault="00E27857" w:rsidP="00E27857">
            <w:pPr>
              <w:rPr>
                <w:b/>
                <w:sz w:val="22"/>
                <w:szCs w:val="22"/>
              </w:rPr>
            </w:pPr>
            <w:r w:rsidRPr="00567B75">
              <w:rPr>
                <w:b/>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3AD97CF6" w14:textId="77777777" w:rsidR="00E27857" w:rsidRPr="00567B75" w:rsidRDefault="00E27857" w:rsidP="00E27857">
            <w:pPr>
              <w:jc w:val="both"/>
              <w:rPr>
                <w:sz w:val="22"/>
                <w:szCs w:val="22"/>
              </w:rPr>
            </w:pPr>
            <w:r w:rsidRPr="00567B75">
              <w:rPr>
                <w:sz w:val="22"/>
                <w:szCs w:val="22"/>
              </w:rPr>
              <w:t xml:space="preserve">This course serves to lay the foundations for general topology.   It begins with defining topological spaces, its basis, subspace topology, order topology, product and box topology.  The core of the subject includes limit points, properties of functions on topological spaces, metric spaces, connectedness, compactness, countability and separation axioms. </w:t>
            </w:r>
          </w:p>
        </w:tc>
      </w:tr>
      <w:tr w:rsidR="00E27857" w:rsidRPr="00567B75" w14:paraId="1CCD19B4" w14:textId="77777777" w:rsidTr="00E27857">
        <w:trPr>
          <w:trHeight w:val="1836"/>
        </w:trPr>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60FC044" w14:textId="77777777" w:rsidR="00E27857" w:rsidRPr="00567B75" w:rsidRDefault="00E27857" w:rsidP="00E27857">
            <w:pPr>
              <w:rPr>
                <w:b/>
                <w:sz w:val="22"/>
                <w:szCs w:val="22"/>
              </w:rPr>
            </w:pPr>
            <w:r w:rsidRPr="00567B75">
              <w:rPr>
                <w:b/>
                <w:sz w:val="22"/>
                <w:szCs w:val="22"/>
              </w:rPr>
              <w:t xml:space="preserve">Course Content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454FADD8" w14:textId="77777777" w:rsidR="00E27857" w:rsidRPr="00567B75" w:rsidRDefault="00E27857" w:rsidP="00E27857">
            <w:pPr>
              <w:pStyle w:val="NormalWeb"/>
              <w:spacing w:before="0" w:beforeAutospacing="0" w:after="0" w:afterAutospacing="0"/>
              <w:jc w:val="both"/>
              <w:rPr>
                <w:rFonts w:eastAsia="Aptos"/>
                <w:sz w:val="22"/>
                <w:szCs w:val="22"/>
              </w:rPr>
            </w:pPr>
            <w:r w:rsidRPr="00567B75">
              <w:rPr>
                <w:rFonts w:eastAsia="Aptos"/>
                <w:sz w:val="22"/>
                <w:szCs w:val="22"/>
              </w:rPr>
              <w:t>Definition and examples of topological spaces (including metric spaces), Open and closed sets, Subspaces and relative topology, Closure and interior, Accumulation points, Dense sets, Neighborhoods, Boundary, Bases and sub-bases. Construction of Topological spaces from known spaces. Product spaces, Cone and Suspension construction. Identification spaces. Neighborhood systems. Nets and Filters. Continuous functions and homeomorphism, Quotient topology, First and second countability and separability, Lindelöf spaces. The separation axioms T0, T1, T2, T</w:t>
            </w:r>
            <w:proofErr w:type="gramStart"/>
            <w:r w:rsidRPr="00567B75">
              <w:rPr>
                <w:rFonts w:eastAsia="Aptos"/>
                <w:sz w:val="22"/>
                <w:szCs w:val="22"/>
              </w:rPr>
              <w:t>3,T</w:t>
            </w:r>
            <w:proofErr w:type="gramEnd"/>
            <w:r w:rsidRPr="00567B75">
              <w:rPr>
                <w:rFonts w:eastAsia="Aptos"/>
                <w:sz w:val="22"/>
                <w:szCs w:val="22"/>
              </w:rPr>
              <w:t xml:space="preserve">3_1/2 , and T4; their characterizations and basic properties. </w:t>
            </w:r>
            <w:proofErr w:type="spellStart"/>
            <w:r w:rsidRPr="00567B75">
              <w:rPr>
                <w:rFonts w:eastAsia="Aptos"/>
                <w:sz w:val="22"/>
                <w:szCs w:val="22"/>
              </w:rPr>
              <w:t>Urysohn’s</w:t>
            </w:r>
            <w:proofErr w:type="spellEnd"/>
            <w:r w:rsidRPr="00567B75">
              <w:rPr>
                <w:rFonts w:eastAsia="Aptos"/>
                <w:sz w:val="22"/>
                <w:szCs w:val="22"/>
              </w:rPr>
              <w:t xml:space="preserve"> lemma, </w:t>
            </w:r>
            <w:proofErr w:type="spellStart"/>
            <w:r w:rsidRPr="00567B75">
              <w:rPr>
                <w:rFonts w:eastAsia="Aptos"/>
                <w:sz w:val="22"/>
                <w:szCs w:val="22"/>
              </w:rPr>
              <w:t>Urysohn’s</w:t>
            </w:r>
            <w:proofErr w:type="spellEnd"/>
            <w:r w:rsidRPr="00567B75">
              <w:rPr>
                <w:rFonts w:eastAsia="Aptos"/>
                <w:sz w:val="22"/>
                <w:szCs w:val="22"/>
              </w:rPr>
              <w:t xml:space="preserve"> </w:t>
            </w:r>
            <w:proofErr w:type="spellStart"/>
            <w:r w:rsidRPr="00567B75">
              <w:rPr>
                <w:rFonts w:eastAsia="Aptos"/>
                <w:sz w:val="22"/>
                <w:szCs w:val="22"/>
              </w:rPr>
              <w:t>metrization</w:t>
            </w:r>
            <w:proofErr w:type="spellEnd"/>
            <w:r w:rsidRPr="00567B75">
              <w:rPr>
                <w:rFonts w:eastAsia="Aptos"/>
                <w:sz w:val="22"/>
                <w:szCs w:val="22"/>
              </w:rPr>
              <w:t xml:space="preserve"> theorem, Tietze’s extension theorem. Compactness. Basic properties of compactness. Compactness and the finite intersection property, Local compactness, One-point compactification. Connected spaces and their basic properties. Connectedness of the real line. Components, </w:t>
            </w:r>
            <w:proofErr w:type="gramStart"/>
            <w:r w:rsidRPr="00567B75">
              <w:rPr>
                <w:rFonts w:eastAsia="Aptos"/>
                <w:sz w:val="22"/>
                <w:szCs w:val="22"/>
              </w:rPr>
              <w:t>Locally</w:t>
            </w:r>
            <w:proofErr w:type="gramEnd"/>
            <w:r w:rsidRPr="00567B75">
              <w:rPr>
                <w:rFonts w:eastAsia="Aptos"/>
                <w:sz w:val="22"/>
                <w:szCs w:val="22"/>
              </w:rPr>
              <w:t xml:space="preserve"> connected spaces. </w:t>
            </w:r>
            <w:proofErr w:type="spellStart"/>
            <w:r w:rsidRPr="00567B75">
              <w:rPr>
                <w:rFonts w:eastAsia="Aptos"/>
                <w:sz w:val="22"/>
                <w:szCs w:val="22"/>
              </w:rPr>
              <w:t>Tychonoff</w:t>
            </w:r>
            <w:proofErr w:type="spellEnd"/>
            <w:r w:rsidRPr="00567B75">
              <w:rPr>
                <w:rFonts w:eastAsia="Aptos"/>
                <w:sz w:val="22"/>
                <w:szCs w:val="22"/>
              </w:rPr>
              <w:t xml:space="preserve"> 's theorem</w:t>
            </w:r>
          </w:p>
        </w:tc>
      </w:tr>
      <w:tr w:rsidR="00E27857" w:rsidRPr="00567B75" w14:paraId="2475A14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35FC6E4" w14:textId="77777777" w:rsidR="00E27857" w:rsidRPr="00567B75" w:rsidRDefault="00E27857" w:rsidP="00E27857">
            <w:pPr>
              <w:rPr>
                <w:b/>
                <w:sz w:val="22"/>
                <w:szCs w:val="22"/>
              </w:rPr>
            </w:pPr>
            <w:r w:rsidRPr="00567B75">
              <w:rPr>
                <w:b/>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0C5DCAA9" w14:textId="77777777" w:rsidR="00E27857" w:rsidRPr="00567B75" w:rsidRDefault="00E27857" w:rsidP="00E27857">
            <w:pPr>
              <w:pStyle w:val="ListParagraph"/>
              <w:numPr>
                <w:ilvl w:val="0"/>
                <w:numId w:val="64"/>
              </w:numPr>
              <w:spacing w:after="0" w:line="240" w:lineRule="auto"/>
              <w:ind w:left="325" w:hanging="325"/>
              <w:contextualSpacing w:val="0"/>
              <w:rPr>
                <w:rFonts w:ascii="Times New Roman" w:hAnsi="Times New Roman" w:cs="Times New Roman"/>
                <w:szCs w:val="22"/>
              </w:rPr>
            </w:pPr>
            <w:r w:rsidRPr="00567B75">
              <w:rPr>
                <w:rFonts w:ascii="Times New Roman" w:hAnsi="Times New Roman" w:cs="Times New Roman"/>
                <w:szCs w:val="22"/>
              </w:rPr>
              <w:t>Students will learn the concepts of general topology.</w:t>
            </w:r>
          </w:p>
          <w:p w14:paraId="053460DB" w14:textId="77777777" w:rsidR="00E27857" w:rsidRPr="00567B75" w:rsidRDefault="00E27857" w:rsidP="00E27857">
            <w:pPr>
              <w:pStyle w:val="ListParagraph"/>
              <w:numPr>
                <w:ilvl w:val="0"/>
                <w:numId w:val="64"/>
              </w:numPr>
              <w:spacing w:after="0" w:line="240" w:lineRule="auto"/>
              <w:ind w:left="325" w:hanging="325"/>
              <w:contextualSpacing w:val="0"/>
              <w:rPr>
                <w:rFonts w:ascii="Times New Roman" w:hAnsi="Times New Roman" w:cs="Times New Roman"/>
                <w:szCs w:val="22"/>
              </w:rPr>
            </w:pPr>
            <w:r w:rsidRPr="00567B75">
              <w:rPr>
                <w:rFonts w:ascii="Times New Roman" w:hAnsi="Times New Roman" w:cs="Times New Roman"/>
                <w:szCs w:val="22"/>
              </w:rPr>
              <w:t xml:space="preserve">Students will appreciate the art of abstraction by relating the course with real analysis. </w:t>
            </w:r>
          </w:p>
          <w:p w14:paraId="45747285" w14:textId="77777777" w:rsidR="00E27857" w:rsidRPr="00567B75" w:rsidRDefault="00E27857" w:rsidP="00E27857">
            <w:pPr>
              <w:pStyle w:val="ListParagraph"/>
              <w:numPr>
                <w:ilvl w:val="0"/>
                <w:numId w:val="64"/>
              </w:numPr>
              <w:spacing w:after="0" w:line="240" w:lineRule="auto"/>
              <w:ind w:left="325" w:hanging="325"/>
              <w:contextualSpacing w:val="0"/>
              <w:rPr>
                <w:rFonts w:ascii="Times New Roman" w:hAnsi="Times New Roman" w:cs="Times New Roman"/>
                <w:szCs w:val="22"/>
              </w:rPr>
            </w:pPr>
            <w:r w:rsidRPr="00567B75">
              <w:rPr>
                <w:rFonts w:ascii="Times New Roman" w:hAnsi="Times New Roman" w:cs="Times New Roman"/>
                <w:szCs w:val="22"/>
              </w:rPr>
              <w:t xml:space="preserve">They will learn to extend the notions of open and closed sets, limit points, closure, connected and compact sets from the set of real numbers to general topological spaces.  </w:t>
            </w:r>
          </w:p>
          <w:p w14:paraId="1F5A44AA" w14:textId="77777777" w:rsidR="00E27857" w:rsidRPr="00567B75" w:rsidRDefault="00E27857" w:rsidP="00E27857">
            <w:pPr>
              <w:pStyle w:val="ListParagraph"/>
              <w:numPr>
                <w:ilvl w:val="0"/>
                <w:numId w:val="64"/>
              </w:numPr>
              <w:spacing w:after="0" w:line="240" w:lineRule="auto"/>
              <w:ind w:left="325" w:hanging="325"/>
              <w:contextualSpacing w:val="0"/>
              <w:rPr>
                <w:rFonts w:ascii="Times New Roman" w:hAnsi="Times New Roman" w:cs="Times New Roman"/>
                <w:szCs w:val="22"/>
              </w:rPr>
            </w:pPr>
            <w:r w:rsidRPr="00567B75">
              <w:rPr>
                <w:rFonts w:ascii="Times New Roman" w:hAnsi="Times New Roman" w:cs="Times New Roman"/>
                <w:szCs w:val="22"/>
              </w:rPr>
              <w:t xml:space="preserve">They will learn the separation and countability axioms which will help them differentiate between the structural properties of spaces. </w:t>
            </w:r>
          </w:p>
          <w:p w14:paraId="6508FA42" w14:textId="77777777" w:rsidR="00E27857" w:rsidRPr="00567B75" w:rsidRDefault="00E27857" w:rsidP="00E27857">
            <w:pPr>
              <w:pStyle w:val="ListParagraph"/>
              <w:numPr>
                <w:ilvl w:val="0"/>
                <w:numId w:val="64"/>
              </w:numPr>
              <w:spacing w:after="0" w:line="240" w:lineRule="auto"/>
              <w:ind w:left="325" w:hanging="325"/>
              <w:contextualSpacing w:val="0"/>
              <w:rPr>
                <w:rFonts w:ascii="Times New Roman" w:hAnsi="Times New Roman" w:cs="Times New Roman"/>
                <w:szCs w:val="22"/>
              </w:rPr>
            </w:pPr>
            <w:r w:rsidRPr="00567B75">
              <w:rPr>
                <w:rFonts w:ascii="Times New Roman" w:hAnsi="Times New Roman" w:cs="Times New Roman"/>
                <w:szCs w:val="22"/>
              </w:rPr>
              <w:t xml:space="preserve">This course will enhance the research appetite of students through some deep ideas through </w:t>
            </w:r>
            <w:proofErr w:type="spellStart"/>
            <w:r w:rsidRPr="00567B75">
              <w:rPr>
                <w:rFonts w:ascii="Times New Roman" w:hAnsi="Times New Roman" w:cs="Times New Roman"/>
                <w:szCs w:val="22"/>
              </w:rPr>
              <w:t>Tychonoff</w:t>
            </w:r>
            <w:proofErr w:type="spellEnd"/>
            <w:r w:rsidRPr="00567B75">
              <w:rPr>
                <w:rFonts w:ascii="Times New Roman" w:hAnsi="Times New Roman" w:cs="Times New Roman"/>
                <w:szCs w:val="22"/>
              </w:rPr>
              <w:t xml:space="preserve"> theorem and the </w:t>
            </w:r>
            <w:proofErr w:type="spellStart"/>
            <w:r w:rsidRPr="00567B75">
              <w:rPr>
                <w:rFonts w:ascii="Times New Roman" w:hAnsi="Times New Roman" w:cs="Times New Roman"/>
                <w:szCs w:val="22"/>
              </w:rPr>
              <w:t>Titze</w:t>
            </w:r>
            <w:proofErr w:type="spellEnd"/>
            <w:r w:rsidRPr="00567B75">
              <w:rPr>
                <w:rFonts w:ascii="Times New Roman" w:hAnsi="Times New Roman" w:cs="Times New Roman"/>
                <w:szCs w:val="22"/>
              </w:rPr>
              <w:t xml:space="preserve"> extension theorem. </w:t>
            </w:r>
          </w:p>
        </w:tc>
      </w:tr>
      <w:tr w:rsidR="00E27857" w:rsidRPr="00567B75" w14:paraId="3A8C51ED"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FB8D877" w14:textId="77777777" w:rsidR="00E27857" w:rsidRPr="00567B75" w:rsidRDefault="00E27857" w:rsidP="00E27857">
            <w:pPr>
              <w:rPr>
                <w:b/>
                <w:sz w:val="22"/>
                <w:szCs w:val="22"/>
              </w:rPr>
            </w:pPr>
            <w:r w:rsidRPr="00567B75">
              <w:rPr>
                <w:b/>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01552580" w14:textId="77777777" w:rsidR="00E27857" w:rsidRPr="00567B75" w:rsidRDefault="00E27857" w:rsidP="00E27857">
            <w:pPr>
              <w:rPr>
                <w:bCs/>
                <w:sz w:val="22"/>
                <w:szCs w:val="22"/>
              </w:rPr>
            </w:pPr>
            <w:r w:rsidRPr="00567B75">
              <w:rPr>
                <w:sz w:val="22"/>
                <w:szCs w:val="22"/>
              </w:rPr>
              <w:t>Quiz /Assignment/ Project / MSE / ESE</w:t>
            </w:r>
          </w:p>
        </w:tc>
      </w:tr>
    </w:tbl>
    <w:p w14:paraId="342FD44E" w14:textId="77777777" w:rsidR="00E27857" w:rsidRPr="00567B75" w:rsidRDefault="00E27857" w:rsidP="00E27857">
      <w:pPr>
        <w:pStyle w:val="NormalWeb"/>
        <w:spacing w:before="0" w:beforeAutospacing="0" w:after="0" w:afterAutospacing="0"/>
        <w:rPr>
          <w:b/>
          <w:sz w:val="22"/>
          <w:szCs w:val="22"/>
        </w:rPr>
      </w:pPr>
      <w:r w:rsidRPr="00567B75">
        <w:rPr>
          <w:b/>
          <w:sz w:val="22"/>
          <w:szCs w:val="22"/>
        </w:rPr>
        <w:t xml:space="preserve">Text Books: </w:t>
      </w:r>
    </w:p>
    <w:p w14:paraId="29F08629" w14:textId="77777777" w:rsidR="00E27857" w:rsidRPr="00567B75" w:rsidRDefault="00E27857" w:rsidP="00E27857">
      <w:pPr>
        <w:pStyle w:val="NormalWeb"/>
        <w:numPr>
          <w:ilvl w:val="0"/>
          <w:numId w:val="65"/>
        </w:numPr>
        <w:spacing w:before="0" w:beforeAutospacing="0" w:after="0" w:afterAutospacing="0"/>
        <w:rPr>
          <w:sz w:val="22"/>
          <w:szCs w:val="22"/>
        </w:rPr>
      </w:pPr>
      <w:r w:rsidRPr="00567B75">
        <w:rPr>
          <w:sz w:val="22"/>
          <w:szCs w:val="22"/>
        </w:rPr>
        <w:t xml:space="preserve">M. A. Armstrong, Basic Topology, Springer, 2014. </w:t>
      </w:r>
    </w:p>
    <w:p w14:paraId="0B5793DC" w14:textId="77777777" w:rsidR="00E27857" w:rsidRPr="00567B75" w:rsidRDefault="00E27857" w:rsidP="00E27857">
      <w:pPr>
        <w:pStyle w:val="NormalWeb"/>
        <w:numPr>
          <w:ilvl w:val="0"/>
          <w:numId w:val="65"/>
        </w:numPr>
        <w:spacing w:before="0" w:beforeAutospacing="0" w:after="0" w:afterAutospacing="0"/>
        <w:rPr>
          <w:sz w:val="22"/>
          <w:szCs w:val="22"/>
        </w:rPr>
      </w:pPr>
      <w:r w:rsidRPr="00567B75">
        <w:rPr>
          <w:sz w:val="22"/>
          <w:szCs w:val="22"/>
        </w:rPr>
        <w:t xml:space="preserve">J. R. </w:t>
      </w:r>
      <w:proofErr w:type="spellStart"/>
      <w:r w:rsidRPr="00567B75">
        <w:rPr>
          <w:sz w:val="22"/>
          <w:szCs w:val="22"/>
        </w:rPr>
        <w:t>Munkres</w:t>
      </w:r>
      <w:proofErr w:type="spellEnd"/>
      <w:r w:rsidRPr="00567B75">
        <w:rPr>
          <w:sz w:val="22"/>
          <w:szCs w:val="22"/>
        </w:rPr>
        <w:t xml:space="preserve">, Topology, 2nd Edition, Pearson International, 2000. </w:t>
      </w:r>
    </w:p>
    <w:p w14:paraId="39D024E8" w14:textId="77777777" w:rsidR="00E27857" w:rsidRPr="00567B75" w:rsidRDefault="00E27857" w:rsidP="00E27857">
      <w:pPr>
        <w:pStyle w:val="NormalWeb"/>
        <w:numPr>
          <w:ilvl w:val="0"/>
          <w:numId w:val="65"/>
        </w:numPr>
        <w:spacing w:before="0" w:beforeAutospacing="0" w:after="0" w:afterAutospacing="0"/>
        <w:rPr>
          <w:sz w:val="22"/>
          <w:szCs w:val="22"/>
        </w:rPr>
      </w:pPr>
      <w:r w:rsidRPr="00567B75">
        <w:rPr>
          <w:sz w:val="22"/>
          <w:szCs w:val="22"/>
        </w:rPr>
        <w:t>K. D. Joshi, Introduction to General Topology, New Age International, 2000.</w:t>
      </w:r>
    </w:p>
    <w:p w14:paraId="0124A4CA" w14:textId="77777777" w:rsidR="00E27857" w:rsidRPr="00567B75" w:rsidRDefault="00E27857" w:rsidP="00E27857">
      <w:pPr>
        <w:pStyle w:val="NormalWeb"/>
        <w:spacing w:before="0" w:beforeAutospacing="0" w:after="0" w:afterAutospacing="0"/>
        <w:rPr>
          <w:b/>
          <w:bCs/>
          <w:sz w:val="22"/>
          <w:szCs w:val="22"/>
        </w:rPr>
      </w:pPr>
      <w:r w:rsidRPr="00567B75">
        <w:rPr>
          <w:b/>
          <w:bCs/>
          <w:sz w:val="22"/>
          <w:szCs w:val="22"/>
        </w:rPr>
        <w:t>Reference Books:</w:t>
      </w:r>
    </w:p>
    <w:p w14:paraId="75D277F3" w14:textId="77777777" w:rsidR="00E27857" w:rsidRPr="00567B75" w:rsidRDefault="00E27857" w:rsidP="00E27857">
      <w:pPr>
        <w:pStyle w:val="NormalWeb"/>
        <w:numPr>
          <w:ilvl w:val="0"/>
          <w:numId w:val="66"/>
        </w:numPr>
        <w:spacing w:before="0" w:beforeAutospacing="0" w:after="0" w:afterAutospacing="0"/>
        <w:rPr>
          <w:sz w:val="22"/>
          <w:szCs w:val="22"/>
        </w:rPr>
      </w:pPr>
      <w:r w:rsidRPr="00567B75">
        <w:rPr>
          <w:sz w:val="22"/>
          <w:szCs w:val="22"/>
        </w:rPr>
        <w:t>G.  F. Simmons, Introduction to Topology and Modern Analysis, McGraw-Hill, 1963.</w:t>
      </w:r>
    </w:p>
    <w:p w14:paraId="7C1A19E4" w14:textId="2EBE8116" w:rsidR="00E27857" w:rsidRDefault="00E27857" w:rsidP="00E27857">
      <w:pPr>
        <w:rPr>
          <w:sz w:val="22"/>
          <w:szCs w:val="22"/>
        </w:rPr>
      </w:pPr>
      <w:r w:rsidRPr="00567B75">
        <w:rPr>
          <w:sz w:val="22"/>
          <w:szCs w:val="22"/>
        </w:rPr>
        <w:t>J. L. Kelley, General Topology, Van Nostrand, 1995.</w:t>
      </w:r>
    </w:p>
    <w:p w14:paraId="5D6AE6CE"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239BC6C1" w14:textId="77777777" w:rsidTr="00E27857">
        <w:tc>
          <w:tcPr>
            <w:tcW w:w="2551" w:type="dxa"/>
            <w:shd w:val="clear" w:color="auto" w:fill="auto"/>
          </w:tcPr>
          <w:p w14:paraId="4C6E1F69"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shd w:val="clear" w:color="auto" w:fill="auto"/>
          </w:tcPr>
          <w:p w14:paraId="37B7DCBB" w14:textId="56D0FE8D" w:rsidR="00E27857" w:rsidRPr="00567B75" w:rsidRDefault="00E27857" w:rsidP="00E27857">
            <w:pPr>
              <w:rPr>
                <w:sz w:val="22"/>
                <w:szCs w:val="22"/>
              </w:rPr>
            </w:pPr>
            <w:r w:rsidRPr="00567B75">
              <w:rPr>
                <w:bCs/>
                <w:sz w:val="22"/>
                <w:szCs w:val="22"/>
              </w:rPr>
              <w:t>MA42</w:t>
            </w:r>
            <w:r>
              <w:rPr>
                <w:bCs/>
                <w:sz w:val="22"/>
                <w:szCs w:val="22"/>
              </w:rPr>
              <w:t>06</w:t>
            </w:r>
            <w:r w:rsidRPr="00567B75">
              <w:rPr>
                <w:bCs/>
                <w:sz w:val="22"/>
                <w:szCs w:val="22"/>
              </w:rPr>
              <w:t xml:space="preserve"> (DE)</w:t>
            </w:r>
          </w:p>
        </w:tc>
      </w:tr>
      <w:tr w:rsidR="00E27857" w:rsidRPr="00567B75" w14:paraId="1EA3E8E2" w14:textId="77777777" w:rsidTr="00E27857">
        <w:tc>
          <w:tcPr>
            <w:tcW w:w="2551" w:type="dxa"/>
            <w:shd w:val="clear" w:color="auto" w:fill="auto"/>
          </w:tcPr>
          <w:p w14:paraId="2A24A545" w14:textId="77777777" w:rsidR="00E27857" w:rsidRPr="00567B75" w:rsidRDefault="00E27857" w:rsidP="00E27857">
            <w:pPr>
              <w:rPr>
                <w:b/>
                <w:bCs/>
                <w:sz w:val="22"/>
                <w:szCs w:val="22"/>
              </w:rPr>
            </w:pPr>
            <w:r w:rsidRPr="00567B75">
              <w:rPr>
                <w:b/>
                <w:bCs/>
                <w:sz w:val="22"/>
                <w:szCs w:val="22"/>
              </w:rPr>
              <w:t xml:space="preserve">Course Credit                 </w:t>
            </w:r>
          </w:p>
        </w:tc>
        <w:tc>
          <w:tcPr>
            <w:tcW w:w="8220" w:type="dxa"/>
            <w:shd w:val="clear" w:color="auto" w:fill="auto"/>
            <w:vAlign w:val="center"/>
          </w:tcPr>
          <w:p w14:paraId="5AE502A9" w14:textId="77777777" w:rsidR="00E27857" w:rsidRPr="00567B75" w:rsidRDefault="00E27857" w:rsidP="00E27857">
            <w:pPr>
              <w:rPr>
                <w:sz w:val="22"/>
                <w:szCs w:val="22"/>
              </w:rPr>
            </w:pPr>
            <w:r w:rsidRPr="00567B75">
              <w:rPr>
                <w:bCs/>
                <w:sz w:val="22"/>
                <w:szCs w:val="22"/>
              </w:rPr>
              <w:t>3-0-0-3</w:t>
            </w:r>
          </w:p>
        </w:tc>
      </w:tr>
      <w:tr w:rsidR="00E27857" w:rsidRPr="00567B75" w14:paraId="2B0A843C" w14:textId="77777777" w:rsidTr="00E27857">
        <w:tc>
          <w:tcPr>
            <w:tcW w:w="2551" w:type="dxa"/>
            <w:shd w:val="clear" w:color="auto" w:fill="auto"/>
          </w:tcPr>
          <w:p w14:paraId="1129F7A0" w14:textId="77777777" w:rsidR="00E27857" w:rsidRPr="00567B75" w:rsidRDefault="00E27857" w:rsidP="00E27857">
            <w:pPr>
              <w:rPr>
                <w:b/>
                <w:bCs/>
                <w:sz w:val="22"/>
                <w:szCs w:val="22"/>
              </w:rPr>
            </w:pPr>
            <w:r w:rsidRPr="00567B75">
              <w:rPr>
                <w:b/>
                <w:bCs/>
                <w:sz w:val="22"/>
                <w:szCs w:val="22"/>
              </w:rPr>
              <w:t xml:space="preserve">Course Title                   </w:t>
            </w:r>
          </w:p>
        </w:tc>
        <w:tc>
          <w:tcPr>
            <w:tcW w:w="8220" w:type="dxa"/>
            <w:shd w:val="clear" w:color="auto" w:fill="auto"/>
            <w:vAlign w:val="center"/>
          </w:tcPr>
          <w:p w14:paraId="120D8095" w14:textId="77777777" w:rsidR="00E27857" w:rsidRPr="00567B75" w:rsidRDefault="00E27857" w:rsidP="00E27857">
            <w:pPr>
              <w:rPr>
                <w:sz w:val="22"/>
                <w:szCs w:val="22"/>
              </w:rPr>
            </w:pPr>
            <w:r w:rsidRPr="00567B75">
              <w:rPr>
                <w:sz w:val="22"/>
                <w:szCs w:val="22"/>
              </w:rPr>
              <w:t>Control Theory</w:t>
            </w:r>
          </w:p>
        </w:tc>
      </w:tr>
      <w:tr w:rsidR="00E27857" w:rsidRPr="00567B75" w14:paraId="5BA9E080" w14:textId="77777777" w:rsidTr="00E27857">
        <w:tc>
          <w:tcPr>
            <w:tcW w:w="2551" w:type="dxa"/>
            <w:shd w:val="clear" w:color="auto" w:fill="auto"/>
          </w:tcPr>
          <w:p w14:paraId="4D7FBCCD"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shd w:val="clear" w:color="auto" w:fill="auto"/>
          </w:tcPr>
          <w:p w14:paraId="387AD77E" w14:textId="77777777" w:rsidR="00E27857" w:rsidRPr="00567B75" w:rsidRDefault="00E27857" w:rsidP="00E27857">
            <w:pPr>
              <w:rPr>
                <w:sz w:val="22"/>
                <w:szCs w:val="22"/>
              </w:rPr>
            </w:pPr>
            <w:r w:rsidRPr="00567B75">
              <w:rPr>
                <w:sz w:val="22"/>
                <w:szCs w:val="22"/>
              </w:rPr>
              <w:t>Lectures</w:t>
            </w:r>
          </w:p>
        </w:tc>
      </w:tr>
      <w:tr w:rsidR="00E27857" w:rsidRPr="00567B75" w14:paraId="42E96F6F" w14:textId="77777777" w:rsidTr="00E27857">
        <w:tc>
          <w:tcPr>
            <w:tcW w:w="2551" w:type="dxa"/>
            <w:shd w:val="clear" w:color="auto" w:fill="auto"/>
          </w:tcPr>
          <w:p w14:paraId="1F1685A3"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shd w:val="clear" w:color="auto" w:fill="auto"/>
          </w:tcPr>
          <w:p w14:paraId="3E1190B6" w14:textId="77777777" w:rsidR="00E27857" w:rsidRPr="00567B75" w:rsidRDefault="00E27857" w:rsidP="00E27857">
            <w:pPr>
              <w:jc w:val="both"/>
              <w:rPr>
                <w:sz w:val="22"/>
                <w:szCs w:val="22"/>
              </w:rPr>
            </w:pPr>
            <w:r w:rsidRPr="00567B75">
              <w:rPr>
                <w:sz w:val="22"/>
                <w:szCs w:val="22"/>
              </w:rPr>
              <w:t>The objective of the course is to train student about the fundamental principles of control theory to analyze and design control systems.</w:t>
            </w:r>
          </w:p>
        </w:tc>
      </w:tr>
      <w:tr w:rsidR="00E27857" w:rsidRPr="00567B75" w14:paraId="300CA1F8" w14:textId="77777777" w:rsidTr="00E27857">
        <w:tc>
          <w:tcPr>
            <w:tcW w:w="2551" w:type="dxa"/>
            <w:shd w:val="clear" w:color="auto" w:fill="auto"/>
          </w:tcPr>
          <w:p w14:paraId="1064BC96"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shd w:val="clear" w:color="auto" w:fill="auto"/>
          </w:tcPr>
          <w:p w14:paraId="03A37002" w14:textId="77777777" w:rsidR="00E27857" w:rsidRPr="00567B75" w:rsidRDefault="00E27857" w:rsidP="00E27857">
            <w:pPr>
              <w:jc w:val="both"/>
              <w:rPr>
                <w:sz w:val="22"/>
                <w:szCs w:val="22"/>
              </w:rPr>
            </w:pPr>
            <w:r w:rsidRPr="00567B75">
              <w:rPr>
                <w:sz w:val="22"/>
                <w:szCs w:val="22"/>
              </w:rPr>
              <w:t>Control theory is a basic course for undergraduate student and is intended to discuss about important mathematical properties of control systems and enables students to solve some optimal control problems.</w:t>
            </w:r>
          </w:p>
        </w:tc>
      </w:tr>
      <w:tr w:rsidR="00E27857" w:rsidRPr="00567B75" w14:paraId="5124302E" w14:textId="77777777" w:rsidTr="00E27857">
        <w:tc>
          <w:tcPr>
            <w:tcW w:w="2551" w:type="dxa"/>
            <w:shd w:val="clear" w:color="auto" w:fill="auto"/>
          </w:tcPr>
          <w:p w14:paraId="6FAE6522"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shd w:val="clear" w:color="auto" w:fill="auto"/>
          </w:tcPr>
          <w:p w14:paraId="106AB27B" w14:textId="77777777" w:rsidR="00E27857" w:rsidRPr="00567B75" w:rsidRDefault="00E27857" w:rsidP="00E27857">
            <w:pPr>
              <w:jc w:val="both"/>
              <w:rPr>
                <w:sz w:val="22"/>
                <w:szCs w:val="22"/>
              </w:rPr>
            </w:pPr>
            <w:r w:rsidRPr="00567B75">
              <w:rPr>
                <w:sz w:val="22"/>
                <w:szCs w:val="22"/>
              </w:rPr>
              <w:t>Mathematical models of control systems, State space representation, Autonomous and non-autonomous systems, State transition matrix, Solution of linear dynamical system.</w:t>
            </w:r>
          </w:p>
          <w:p w14:paraId="684DC62A" w14:textId="77777777" w:rsidR="00E27857" w:rsidRPr="00567B75" w:rsidRDefault="00E27857" w:rsidP="00E27857">
            <w:pPr>
              <w:jc w:val="both"/>
              <w:rPr>
                <w:sz w:val="22"/>
                <w:szCs w:val="22"/>
              </w:rPr>
            </w:pPr>
            <w:r w:rsidRPr="00567B75">
              <w:rPr>
                <w:sz w:val="22"/>
                <w:szCs w:val="22"/>
              </w:rPr>
              <w:t xml:space="preserve">Transfer function, Realization, Controllability, Kalman theorem, Controllability </w:t>
            </w:r>
            <w:proofErr w:type="spellStart"/>
            <w:r w:rsidRPr="00567B75">
              <w:rPr>
                <w:sz w:val="22"/>
                <w:szCs w:val="22"/>
              </w:rPr>
              <w:t>Grammian</w:t>
            </w:r>
            <w:proofErr w:type="spellEnd"/>
            <w:r w:rsidRPr="00567B75">
              <w:rPr>
                <w:sz w:val="22"/>
                <w:szCs w:val="22"/>
              </w:rPr>
              <w:t xml:space="preserve">, Control computation using </w:t>
            </w:r>
            <w:proofErr w:type="spellStart"/>
            <w:r w:rsidRPr="00567B75">
              <w:rPr>
                <w:sz w:val="22"/>
                <w:szCs w:val="22"/>
              </w:rPr>
              <w:t>Grammian</w:t>
            </w:r>
            <w:proofErr w:type="spellEnd"/>
            <w:r w:rsidRPr="00567B75">
              <w:rPr>
                <w:sz w:val="22"/>
                <w:szCs w:val="22"/>
              </w:rPr>
              <w:t xml:space="preserve"> matrix, Observability, Duality theorems, Discrete control systems, Controllability and Observability results for discrete systems. </w:t>
            </w:r>
          </w:p>
          <w:p w14:paraId="0AB81CEB" w14:textId="77777777" w:rsidR="00E27857" w:rsidRPr="00567B75" w:rsidRDefault="00E27857" w:rsidP="00E27857">
            <w:pPr>
              <w:jc w:val="both"/>
              <w:rPr>
                <w:sz w:val="22"/>
                <w:szCs w:val="22"/>
              </w:rPr>
            </w:pPr>
            <w:r w:rsidRPr="00567B75">
              <w:rPr>
                <w:sz w:val="22"/>
                <w:szCs w:val="22"/>
              </w:rPr>
              <w:t xml:space="preserve">Companion form, Feedback control, State observer, </w:t>
            </w:r>
            <w:proofErr w:type="spellStart"/>
            <w:r w:rsidRPr="00567B75">
              <w:rPr>
                <w:sz w:val="22"/>
                <w:szCs w:val="22"/>
              </w:rPr>
              <w:t>Liapunov</w:t>
            </w:r>
            <w:proofErr w:type="spellEnd"/>
            <w:r w:rsidRPr="00567B75">
              <w:rPr>
                <w:sz w:val="22"/>
                <w:szCs w:val="22"/>
              </w:rPr>
              <w:t xml:space="preserve"> stability, Stability analysis for linear systems, </w:t>
            </w:r>
            <w:proofErr w:type="spellStart"/>
            <w:r w:rsidRPr="00567B75">
              <w:rPr>
                <w:sz w:val="22"/>
                <w:szCs w:val="22"/>
              </w:rPr>
              <w:t>Liapunov</w:t>
            </w:r>
            <w:proofErr w:type="spellEnd"/>
            <w:r w:rsidRPr="00567B75">
              <w:rPr>
                <w:sz w:val="22"/>
                <w:szCs w:val="22"/>
              </w:rPr>
              <w:t xml:space="preserve"> theorems for stability and instability for nonlinear systems, Stability analysis through Linearization, Routh criterion, Nyquist criterion, </w:t>
            </w:r>
            <w:proofErr w:type="spellStart"/>
            <w:r w:rsidRPr="00567B75">
              <w:rPr>
                <w:sz w:val="22"/>
                <w:szCs w:val="22"/>
              </w:rPr>
              <w:t>Stabilizability</w:t>
            </w:r>
            <w:proofErr w:type="spellEnd"/>
            <w:r w:rsidRPr="00567B75">
              <w:rPr>
                <w:sz w:val="22"/>
                <w:szCs w:val="22"/>
              </w:rPr>
              <w:t xml:space="preserve"> and detachability.</w:t>
            </w:r>
          </w:p>
          <w:p w14:paraId="543A06D0" w14:textId="77777777" w:rsidR="00E27857" w:rsidRPr="00567B75" w:rsidRDefault="00E27857" w:rsidP="00E27857">
            <w:pPr>
              <w:jc w:val="both"/>
              <w:rPr>
                <w:sz w:val="22"/>
                <w:szCs w:val="22"/>
              </w:rPr>
            </w:pPr>
            <w:r w:rsidRPr="00567B75">
              <w:rPr>
                <w:sz w:val="22"/>
                <w:szCs w:val="22"/>
              </w:rPr>
              <w:t xml:space="preserve">State feedback of multivariable system, </w:t>
            </w:r>
            <w:proofErr w:type="spellStart"/>
            <w:r w:rsidRPr="00567B75">
              <w:rPr>
                <w:sz w:val="22"/>
                <w:szCs w:val="22"/>
              </w:rPr>
              <w:t>Riccatti</w:t>
            </w:r>
            <w:proofErr w:type="spellEnd"/>
            <w:r w:rsidRPr="00567B75">
              <w:rPr>
                <w:sz w:val="22"/>
                <w:szCs w:val="22"/>
              </w:rPr>
              <w:t xml:space="preserve"> equation, Introduction to Calculus of variation, Euler- Hamiltonian equations, Computation of optimal control for linear systems.</w:t>
            </w:r>
          </w:p>
        </w:tc>
      </w:tr>
      <w:tr w:rsidR="00E27857" w:rsidRPr="00567B75" w14:paraId="581E3C0B" w14:textId="77777777" w:rsidTr="00E27857">
        <w:tc>
          <w:tcPr>
            <w:tcW w:w="2551" w:type="dxa"/>
            <w:shd w:val="clear" w:color="auto" w:fill="auto"/>
          </w:tcPr>
          <w:p w14:paraId="74592DA6"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shd w:val="clear" w:color="auto" w:fill="auto"/>
          </w:tcPr>
          <w:p w14:paraId="1C392A73" w14:textId="77777777" w:rsidR="00E27857" w:rsidRPr="00567B75" w:rsidRDefault="00E27857" w:rsidP="00E27857">
            <w:pPr>
              <w:rPr>
                <w:sz w:val="22"/>
                <w:szCs w:val="22"/>
              </w:rPr>
            </w:pPr>
            <w:r w:rsidRPr="00567B75">
              <w:rPr>
                <w:sz w:val="22"/>
                <w:szCs w:val="22"/>
              </w:rPr>
              <w:t>By the end of the course, students will be able to describe the fundamental components of control systems, including controllability, observability and stability. They should be able to explain how these components interact to achieve desired system behavior.</w:t>
            </w:r>
          </w:p>
        </w:tc>
      </w:tr>
      <w:tr w:rsidR="00E27857" w:rsidRPr="00567B75" w14:paraId="24BF1712" w14:textId="77777777" w:rsidTr="00E27857">
        <w:tc>
          <w:tcPr>
            <w:tcW w:w="2551" w:type="dxa"/>
            <w:shd w:val="clear" w:color="auto" w:fill="auto"/>
          </w:tcPr>
          <w:p w14:paraId="1AF249AA" w14:textId="77777777" w:rsidR="00E27857" w:rsidRPr="00567B75" w:rsidRDefault="00E27857" w:rsidP="00E27857">
            <w:pPr>
              <w:rPr>
                <w:b/>
                <w:bCs/>
                <w:sz w:val="22"/>
                <w:szCs w:val="22"/>
              </w:rPr>
            </w:pPr>
            <w:r w:rsidRPr="00567B75">
              <w:rPr>
                <w:b/>
                <w:bCs/>
                <w:sz w:val="22"/>
                <w:szCs w:val="22"/>
              </w:rPr>
              <w:t>Assessment Method</w:t>
            </w:r>
          </w:p>
        </w:tc>
        <w:tc>
          <w:tcPr>
            <w:tcW w:w="8220" w:type="dxa"/>
            <w:shd w:val="clear" w:color="auto" w:fill="auto"/>
          </w:tcPr>
          <w:p w14:paraId="5C00C62A" w14:textId="77777777" w:rsidR="00E27857" w:rsidRPr="00567B75" w:rsidRDefault="00E27857" w:rsidP="00E27857">
            <w:pPr>
              <w:rPr>
                <w:sz w:val="22"/>
                <w:szCs w:val="22"/>
              </w:rPr>
            </w:pPr>
            <w:r w:rsidRPr="00567B75">
              <w:rPr>
                <w:sz w:val="22"/>
                <w:szCs w:val="22"/>
              </w:rPr>
              <w:t>Quiz /Assignment/ Project / MSE / ESE</w:t>
            </w:r>
          </w:p>
        </w:tc>
      </w:tr>
    </w:tbl>
    <w:p w14:paraId="51E4D0E6" w14:textId="77777777" w:rsidR="00E27857" w:rsidRPr="00567B75" w:rsidRDefault="00E27857" w:rsidP="00E27857">
      <w:pPr>
        <w:rPr>
          <w:b/>
          <w:bCs/>
          <w:sz w:val="22"/>
          <w:szCs w:val="22"/>
        </w:rPr>
      </w:pPr>
    </w:p>
    <w:p w14:paraId="522EECB5" w14:textId="77777777" w:rsidR="00E27857" w:rsidRPr="00567B75" w:rsidRDefault="00E27857" w:rsidP="00E27857">
      <w:pPr>
        <w:rPr>
          <w:b/>
          <w:bCs/>
          <w:sz w:val="22"/>
          <w:szCs w:val="22"/>
        </w:rPr>
      </w:pPr>
      <w:r w:rsidRPr="00567B75">
        <w:rPr>
          <w:b/>
          <w:bCs/>
          <w:sz w:val="22"/>
          <w:szCs w:val="22"/>
        </w:rPr>
        <w:t>Text Books:</w:t>
      </w:r>
    </w:p>
    <w:p w14:paraId="6D3BBDD5" w14:textId="77777777" w:rsidR="00E27857" w:rsidRPr="00567B75" w:rsidRDefault="00E27857" w:rsidP="00E27857">
      <w:pPr>
        <w:rPr>
          <w:b/>
          <w:bCs/>
          <w:sz w:val="22"/>
          <w:szCs w:val="22"/>
        </w:rPr>
      </w:pPr>
    </w:p>
    <w:p w14:paraId="27EE8BAB" w14:textId="77777777" w:rsidR="00E27857" w:rsidRPr="00567B75" w:rsidRDefault="00E27857" w:rsidP="00E27857">
      <w:pPr>
        <w:numPr>
          <w:ilvl w:val="0"/>
          <w:numId w:val="47"/>
        </w:numPr>
        <w:rPr>
          <w:sz w:val="22"/>
          <w:szCs w:val="22"/>
        </w:rPr>
      </w:pPr>
      <w:r w:rsidRPr="00567B75">
        <w:rPr>
          <w:sz w:val="22"/>
          <w:szCs w:val="22"/>
        </w:rPr>
        <w:t xml:space="preserve">S. Barnett, Introduction to Mathematical Control Theory, Clarendon press Oxford 1975 </w:t>
      </w:r>
    </w:p>
    <w:p w14:paraId="0570D932" w14:textId="77777777" w:rsidR="00E27857" w:rsidRPr="00567B75" w:rsidRDefault="00E27857" w:rsidP="00E27857">
      <w:pPr>
        <w:numPr>
          <w:ilvl w:val="0"/>
          <w:numId w:val="47"/>
        </w:numPr>
        <w:rPr>
          <w:sz w:val="22"/>
          <w:szCs w:val="22"/>
        </w:rPr>
      </w:pPr>
      <w:r w:rsidRPr="00567B75">
        <w:rPr>
          <w:sz w:val="22"/>
          <w:szCs w:val="22"/>
        </w:rPr>
        <w:t xml:space="preserve">R. V. </w:t>
      </w:r>
      <w:proofErr w:type="spellStart"/>
      <w:r w:rsidRPr="00567B75">
        <w:rPr>
          <w:sz w:val="22"/>
          <w:szCs w:val="22"/>
        </w:rPr>
        <w:t>Dukkipati</w:t>
      </w:r>
      <w:proofErr w:type="spellEnd"/>
      <w:r w:rsidRPr="00567B75">
        <w:rPr>
          <w:sz w:val="22"/>
          <w:szCs w:val="22"/>
        </w:rPr>
        <w:t xml:space="preserve">, Control Systems, </w:t>
      </w:r>
      <w:proofErr w:type="spellStart"/>
      <w:r w:rsidRPr="00567B75">
        <w:rPr>
          <w:sz w:val="22"/>
          <w:szCs w:val="22"/>
        </w:rPr>
        <w:t>Narosa</w:t>
      </w:r>
      <w:proofErr w:type="spellEnd"/>
      <w:r w:rsidRPr="00567B75">
        <w:rPr>
          <w:sz w:val="22"/>
          <w:szCs w:val="22"/>
        </w:rPr>
        <w:t xml:space="preserve"> 2005 </w:t>
      </w:r>
    </w:p>
    <w:p w14:paraId="5548FDDF" w14:textId="77777777" w:rsidR="00E27857" w:rsidRPr="00567B75" w:rsidRDefault="00E27857" w:rsidP="00E27857">
      <w:pPr>
        <w:numPr>
          <w:ilvl w:val="0"/>
          <w:numId w:val="47"/>
        </w:numPr>
        <w:rPr>
          <w:sz w:val="22"/>
          <w:szCs w:val="22"/>
        </w:rPr>
      </w:pPr>
      <w:r w:rsidRPr="00567B75">
        <w:rPr>
          <w:sz w:val="22"/>
          <w:szCs w:val="22"/>
        </w:rPr>
        <w:t xml:space="preserve">I. J. </w:t>
      </w:r>
      <w:proofErr w:type="spellStart"/>
      <w:r w:rsidRPr="00567B75">
        <w:rPr>
          <w:sz w:val="22"/>
          <w:szCs w:val="22"/>
        </w:rPr>
        <w:t>Nagrath</w:t>
      </w:r>
      <w:proofErr w:type="spellEnd"/>
      <w:r w:rsidRPr="00567B75">
        <w:rPr>
          <w:sz w:val="22"/>
          <w:szCs w:val="22"/>
        </w:rPr>
        <w:t xml:space="preserve"> and M. Gopal, Control System Engineering, New Age international 2001.</w:t>
      </w:r>
    </w:p>
    <w:p w14:paraId="6C404261" w14:textId="77777777" w:rsidR="00E27857" w:rsidRPr="00567B75" w:rsidRDefault="00E27857" w:rsidP="00E27857">
      <w:pPr>
        <w:numPr>
          <w:ilvl w:val="0"/>
          <w:numId w:val="47"/>
        </w:numPr>
        <w:rPr>
          <w:sz w:val="22"/>
          <w:szCs w:val="22"/>
        </w:rPr>
      </w:pPr>
      <w:r w:rsidRPr="00567B75">
        <w:rPr>
          <w:sz w:val="22"/>
          <w:szCs w:val="22"/>
        </w:rPr>
        <w:t>B. Datta, Numerical Methods for Linear Control Systems, Academic press Elsevier, 2004.</w:t>
      </w:r>
    </w:p>
    <w:p w14:paraId="783F726E"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395D6A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515D515"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19C487E" w14:textId="60DEB1F8" w:rsidR="00E27857" w:rsidRPr="00567B75" w:rsidRDefault="00E27857" w:rsidP="00E27857">
            <w:pPr>
              <w:rPr>
                <w:sz w:val="22"/>
                <w:szCs w:val="22"/>
              </w:rPr>
            </w:pPr>
            <w:r w:rsidRPr="00567B75">
              <w:rPr>
                <w:sz w:val="22"/>
                <w:szCs w:val="22"/>
              </w:rPr>
              <w:t>MA42</w:t>
            </w:r>
            <w:r>
              <w:rPr>
                <w:sz w:val="22"/>
                <w:szCs w:val="22"/>
              </w:rPr>
              <w:t>07</w:t>
            </w:r>
            <w:r w:rsidRPr="00567B75">
              <w:rPr>
                <w:bCs/>
                <w:sz w:val="22"/>
                <w:szCs w:val="22"/>
              </w:rPr>
              <w:t xml:space="preserve"> (DE)</w:t>
            </w:r>
          </w:p>
        </w:tc>
      </w:tr>
      <w:tr w:rsidR="00E27857" w:rsidRPr="00567B75" w14:paraId="5BB5C20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6588615" w14:textId="77777777" w:rsidR="00E27857" w:rsidRPr="00567B75" w:rsidRDefault="00E27857" w:rsidP="00E27857">
            <w:pPr>
              <w:rPr>
                <w:b/>
                <w:sz w:val="22"/>
                <w:szCs w:val="22"/>
              </w:rPr>
            </w:pPr>
            <w:r w:rsidRPr="00567B75">
              <w:rPr>
                <w:b/>
                <w:sz w:val="22"/>
                <w:szCs w:val="22"/>
              </w:rPr>
              <w:t>Course Credit</w:t>
            </w:r>
          </w:p>
          <w:p w14:paraId="2D1C9D0F"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DC22297" w14:textId="77777777" w:rsidR="00E27857" w:rsidRPr="00567B75" w:rsidRDefault="00E27857" w:rsidP="00E27857">
            <w:pPr>
              <w:rPr>
                <w:sz w:val="22"/>
                <w:szCs w:val="22"/>
              </w:rPr>
            </w:pPr>
            <w:r w:rsidRPr="00567B75">
              <w:rPr>
                <w:sz w:val="22"/>
                <w:szCs w:val="22"/>
              </w:rPr>
              <w:t>3-0-0-3</w:t>
            </w:r>
          </w:p>
        </w:tc>
      </w:tr>
      <w:tr w:rsidR="00E27857" w:rsidRPr="00567B75" w14:paraId="2061709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6E1C289"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7DF0F7DA" w14:textId="77777777" w:rsidR="00E27857" w:rsidRPr="00567B75" w:rsidRDefault="00E27857" w:rsidP="00E27857">
            <w:pPr>
              <w:rPr>
                <w:sz w:val="22"/>
                <w:szCs w:val="22"/>
              </w:rPr>
            </w:pPr>
            <w:r w:rsidRPr="00567B75">
              <w:rPr>
                <w:sz w:val="22"/>
                <w:szCs w:val="22"/>
              </w:rPr>
              <w:t>Finite Element Analysis</w:t>
            </w:r>
          </w:p>
        </w:tc>
      </w:tr>
      <w:tr w:rsidR="00E27857" w:rsidRPr="00567B75" w14:paraId="6CF6F10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5291736"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46C61F6" w14:textId="77777777" w:rsidR="00E27857" w:rsidRPr="00567B75" w:rsidRDefault="00E27857" w:rsidP="00E27857">
            <w:pPr>
              <w:rPr>
                <w:sz w:val="22"/>
                <w:szCs w:val="22"/>
              </w:rPr>
            </w:pPr>
            <w:r w:rsidRPr="00567B75">
              <w:rPr>
                <w:sz w:val="22"/>
                <w:szCs w:val="22"/>
              </w:rPr>
              <w:t>Lectures</w:t>
            </w:r>
          </w:p>
        </w:tc>
      </w:tr>
      <w:tr w:rsidR="00E27857" w:rsidRPr="00567B75" w14:paraId="1EF3401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88AAC5B"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B030C14" w14:textId="77777777" w:rsidR="00E27857" w:rsidRPr="00567B75" w:rsidRDefault="00E27857" w:rsidP="00E27857">
            <w:pPr>
              <w:jc w:val="both"/>
              <w:rPr>
                <w:sz w:val="22"/>
                <w:szCs w:val="22"/>
              </w:rPr>
            </w:pPr>
            <w:r w:rsidRPr="00567B75">
              <w:rPr>
                <w:sz w:val="22"/>
                <w:szCs w:val="22"/>
              </w:rPr>
              <w:t>In  this  course,  the  students  will  be  trained  with  the  knowledge  of finite element methods and its mathematical analysis for solving ODE/PDEs.</w:t>
            </w:r>
          </w:p>
        </w:tc>
      </w:tr>
      <w:tr w:rsidR="00E27857" w:rsidRPr="00567B75" w14:paraId="607D6AE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4EFAB77"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991FC01" w14:textId="77777777" w:rsidR="00E27857" w:rsidRPr="00567B75" w:rsidRDefault="00E27857" w:rsidP="00E27857">
            <w:pPr>
              <w:jc w:val="both"/>
              <w:rPr>
                <w:sz w:val="22"/>
                <w:szCs w:val="22"/>
              </w:rPr>
            </w:pPr>
            <w:r w:rsidRPr="00567B75">
              <w:rPr>
                <w:sz w:val="22"/>
                <w:szCs w:val="22"/>
              </w:rPr>
              <w:t xml:space="preserve">This course will be providing computational algorithms for solving non </w:t>
            </w:r>
            <w:proofErr w:type="spellStart"/>
            <w:r w:rsidRPr="00567B75">
              <w:rPr>
                <w:sz w:val="22"/>
                <w:szCs w:val="22"/>
              </w:rPr>
              <w:t>dimensionalized</w:t>
            </w:r>
            <w:proofErr w:type="spellEnd"/>
            <w:r w:rsidRPr="00567B75">
              <w:rPr>
                <w:sz w:val="22"/>
                <w:szCs w:val="22"/>
              </w:rPr>
              <w:t xml:space="preserve"> mathematical models and their mathematical analysis.</w:t>
            </w:r>
          </w:p>
        </w:tc>
      </w:tr>
      <w:tr w:rsidR="00E27857" w:rsidRPr="00567B75" w14:paraId="5288E6A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67C31FC"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5965E40" w14:textId="77777777" w:rsidR="00E27857" w:rsidRPr="00567B75" w:rsidRDefault="00E27857" w:rsidP="00E27857">
            <w:pPr>
              <w:jc w:val="both"/>
              <w:rPr>
                <w:sz w:val="22"/>
                <w:szCs w:val="22"/>
              </w:rPr>
            </w:pPr>
            <w:r w:rsidRPr="00567B75">
              <w:rPr>
                <w:sz w:val="22"/>
                <w:szCs w:val="22"/>
              </w:rPr>
              <w:t xml:space="preserve">Polynomial approximations and interpolation errors. Piecewise linear basis functions, Poincare inequality. Construction of finite element spaces. Distributions. Triangular finite elements. Computation of finite element solutions and their convergence analysis. </w:t>
            </w:r>
          </w:p>
          <w:p w14:paraId="14AA7E97" w14:textId="77777777" w:rsidR="00E27857" w:rsidRPr="00567B75" w:rsidRDefault="00E27857" w:rsidP="00E27857">
            <w:pPr>
              <w:jc w:val="both"/>
              <w:rPr>
                <w:sz w:val="22"/>
                <w:szCs w:val="22"/>
              </w:rPr>
            </w:pPr>
            <w:r w:rsidRPr="00567B75">
              <w:rPr>
                <w:sz w:val="22"/>
                <w:szCs w:val="22"/>
              </w:rPr>
              <w:t xml:space="preserve">Variational formulation for elliptic boundary value problems in one and two dimensions. </w:t>
            </w:r>
            <w:proofErr w:type="spellStart"/>
            <w:r w:rsidRPr="00567B75">
              <w:rPr>
                <w:sz w:val="22"/>
                <w:szCs w:val="22"/>
              </w:rPr>
              <w:t>Galerkin</w:t>
            </w:r>
            <w:proofErr w:type="spellEnd"/>
            <w:r w:rsidRPr="00567B75">
              <w:rPr>
                <w:sz w:val="22"/>
                <w:szCs w:val="22"/>
              </w:rPr>
              <w:t xml:space="preserve"> orthogonality.                                        </w:t>
            </w:r>
          </w:p>
          <w:p w14:paraId="6BC72951" w14:textId="77777777" w:rsidR="00E27857" w:rsidRPr="00567B75" w:rsidRDefault="00E27857" w:rsidP="00E27857">
            <w:pPr>
              <w:jc w:val="both"/>
              <w:rPr>
                <w:sz w:val="22"/>
                <w:szCs w:val="22"/>
              </w:rPr>
            </w:pPr>
            <w:r w:rsidRPr="00567B75">
              <w:rPr>
                <w:sz w:val="22"/>
                <w:szCs w:val="22"/>
              </w:rPr>
              <w:t xml:space="preserve">Parabolic initial and boundary value problems: Semi-discrete and fully discrete (forward and backward Euler in time) schemes, Convergence analysis. Stiffness matrix and computational algorithms.           </w:t>
            </w:r>
          </w:p>
        </w:tc>
      </w:tr>
      <w:tr w:rsidR="00E27857" w:rsidRPr="00567B75" w14:paraId="1EF12FE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906B4E4"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1568F8E" w14:textId="77777777" w:rsidR="00E27857" w:rsidRPr="00567B75" w:rsidRDefault="00E27857" w:rsidP="00E27857">
            <w:pPr>
              <w:rPr>
                <w:sz w:val="22"/>
                <w:szCs w:val="22"/>
              </w:rPr>
            </w:pPr>
            <w:r w:rsidRPr="00567B75">
              <w:rPr>
                <w:sz w:val="22"/>
                <w:szCs w:val="22"/>
              </w:rPr>
              <w:t>On successful completion of the course, students should be able to:</w:t>
            </w:r>
          </w:p>
          <w:p w14:paraId="30CE16AD" w14:textId="77777777" w:rsidR="00E27857" w:rsidRPr="00567B75" w:rsidRDefault="00E27857" w:rsidP="00E27857">
            <w:pPr>
              <w:rPr>
                <w:sz w:val="22"/>
                <w:szCs w:val="22"/>
              </w:rPr>
            </w:pPr>
            <w:r w:rsidRPr="00567B75">
              <w:rPr>
                <w:sz w:val="22"/>
                <w:szCs w:val="22"/>
              </w:rPr>
              <w:t>1. know the methodology of finite element approach</w:t>
            </w:r>
          </w:p>
          <w:p w14:paraId="6D48A763" w14:textId="77777777" w:rsidR="00E27857" w:rsidRPr="00567B75" w:rsidRDefault="00E27857" w:rsidP="00E27857">
            <w:pPr>
              <w:rPr>
                <w:sz w:val="22"/>
                <w:szCs w:val="22"/>
              </w:rPr>
            </w:pPr>
            <w:r w:rsidRPr="00567B75">
              <w:rPr>
                <w:sz w:val="22"/>
                <w:szCs w:val="22"/>
              </w:rPr>
              <w:t>2. write algorithms for solving one and two dimensional ODE/PDEs by using finite element approach</w:t>
            </w:r>
          </w:p>
          <w:p w14:paraId="174A782E" w14:textId="77777777" w:rsidR="00E27857" w:rsidRPr="00567B75" w:rsidRDefault="00E27857" w:rsidP="00E27857">
            <w:pPr>
              <w:rPr>
                <w:sz w:val="22"/>
                <w:szCs w:val="22"/>
              </w:rPr>
            </w:pPr>
            <w:r w:rsidRPr="00567B75">
              <w:rPr>
                <w:sz w:val="22"/>
                <w:szCs w:val="22"/>
              </w:rPr>
              <w:t>3. understand on how to solve engineering problems by using finite element</w:t>
            </w:r>
          </w:p>
        </w:tc>
      </w:tr>
      <w:tr w:rsidR="00E27857" w:rsidRPr="00567B75" w14:paraId="48E76BB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5C6F3A1"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C7D2AFF" w14:textId="77777777" w:rsidR="00E27857" w:rsidRPr="00567B75" w:rsidRDefault="00E27857" w:rsidP="00E27857">
            <w:pPr>
              <w:rPr>
                <w:sz w:val="22"/>
                <w:szCs w:val="22"/>
              </w:rPr>
            </w:pPr>
            <w:r w:rsidRPr="00567B75">
              <w:rPr>
                <w:sz w:val="22"/>
                <w:szCs w:val="22"/>
              </w:rPr>
              <w:t>Quiz /Assignment/ Project / MSE / ESE</w:t>
            </w:r>
          </w:p>
        </w:tc>
      </w:tr>
    </w:tbl>
    <w:p w14:paraId="711C9868"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710FC5D0" w14:textId="77777777" w:rsidR="00E27857" w:rsidRPr="00567B75" w:rsidRDefault="00E27857" w:rsidP="00E27857">
      <w:pPr>
        <w:numPr>
          <w:ilvl w:val="0"/>
          <w:numId w:val="69"/>
        </w:numPr>
        <w:jc w:val="both"/>
        <w:rPr>
          <w:sz w:val="22"/>
          <w:szCs w:val="22"/>
          <w:lang w:val="en-IN" w:eastAsia="en-IN"/>
        </w:rPr>
      </w:pPr>
      <w:r w:rsidRPr="00567B75">
        <w:rPr>
          <w:sz w:val="22"/>
          <w:szCs w:val="22"/>
          <w:lang w:val="en-IN" w:eastAsia="en-IN"/>
        </w:rPr>
        <w:t xml:space="preserve">E. </w:t>
      </w:r>
      <w:proofErr w:type="spellStart"/>
      <w:r w:rsidRPr="00567B75">
        <w:rPr>
          <w:sz w:val="22"/>
          <w:szCs w:val="22"/>
          <w:lang w:val="en-IN" w:eastAsia="en-IN"/>
        </w:rPr>
        <w:t>Suli</w:t>
      </w:r>
      <w:proofErr w:type="spellEnd"/>
      <w:r w:rsidRPr="00567B75">
        <w:rPr>
          <w:sz w:val="22"/>
          <w:szCs w:val="22"/>
          <w:lang w:val="en-IN" w:eastAsia="en-IN"/>
        </w:rPr>
        <w:t xml:space="preserve"> and D. F. </w:t>
      </w:r>
      <w:proofErr w:type="spellStart"/>
      <w:r w:rsidRPr="00567B75">
        <w:rPr>
          <w:sz w:val="22"/>
          <w:szCs w:val="22"/>
          <w:lang w:val="en-IN" w:eastAsia="en-IN"/>
        </w:rPr>
        <w:t>Mayers</w:t>
      </w:r>
      <w:proofErr w:type="spellEnd"/>
      <w:r w:rsidRPr="00567B75">
        <w:rPr>
          <w:sz w:val="22"/>
          <w:szCs w:val="22"/>
          <w:lang w:val="en-IN" w:eastAsia="en-IN"/>
        </w:rPr>
        <w:t xml:space="preserve">, An Introduction to Numerical Analysis, Cambridge Univ. Press, 2003. </w:t>
      </w:r>
    </w:p>
    <w:p w14:paraId="0524BC78" w14:textId="77777777" w:rsidR="00E27857" w:rsidRPr="00567B75" w:rsidRDefault="00E27857" w:rsidP="00E27857">
      <w:pPr>
        <w:numPr>
          <w:ilvl w:val="0"/>
          <w:numId w:val="69"/>
        </w:numPr>
        <w:jc w:val="both"/>
        <w:rPr>
          <w:sz w:val="22"/>
          <w:szCs w:val="22"/>
          <w:lang w:val="en-IN" w:eastAsia="en-IN"/>
        </w:rPr>
      </w:pPr>
      <w:r w:rsidRPr="00567B75">
        <w:rPr>
          <w:sz w:val="22"/>
          <w:szCs w:val="22"/>
          <w:lang w:val="en-IN" w:eastAsia="en-IN"/>
        </w:rPr>
        <w:t>S. C. Brenner and R. Scott, The Mathematical Theory of Finite Element Methods, Springer, 2008.</w:t>
      </w:r>
    </w:p>
    <w:p w14:paraId="6D5EFD77" w14:textId="77777777" w:rsidR="00E27857" w:rsidRPr="00567B75" w:rsidRDefault="00E27857" w:rsidP="00E27857">
      <w:pPr>
        <w:numPr>
          <w:ilvl w:val="0"/>
          <w:numId w:val="69"/>
        </w:numPr>
        <w:jc w:val="both"/>
        <w:rPr>
          <w:sz w:val="22"/>
          <w:szCs w:val="22"/>
          <w:lang w:val="en-IN" w:eastAsia="en-IN"/>
        </w:rPr>
      </w:pPr>
      <w:r w:rsidRPr="00567B75">
        <w:rPr>
          <w:sz w:val="22"/>
          <w:szCs w:val="22"/>
          <w:lang w:val="en-IN" w:eastAsia="en-IN"/>
        </w:rPr>
        <w:t xml:space="preserve">E. </w:t>
      </w:r>
      <w:proofErr w:type="spellStart"/>
      <w:r w:rsidRPr="00567B75">
        <w:rPr>
          <w:sz w:val="22"/>
          <w:szCs w:val="22"/>
          <w:lang w:val="en-IN" w:eastAsia="en-IN"/>
        </w:rPr>
        <w:t>Suli</w:t>
      </w:r>
      <w:proofErr w:type="spellEnd"/>
      <w:r w:rsidRPr="00567B75">
        <w:rPr>
          <w:sz w:val="22"/>
          <w:szCs w:val="22"/>
          <w:lang w:val="en-IN" w:eastAsia="en-IN"/>
        </w:rPr>
        <w:t>, Lecture Notes on Finite Element Methods for Partial Differential Equations, University of Oxford, 2020.</w:t>
      </w:r>
    </w:p>
    <w:p w14:paraId="702EAF12"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49FF34A8" w14:textId="77777777" w:rsidR="00E27857" w:rsidRPr="00567B75" w:rsidRDefault="00E27857" w:rsidP="00E27857">
      <w:pPr>
        <w:numPr>
          <w:ilvl w:val="0"/>
          <w:numId w:val="70"/>
        </w:numPr>
        <w:jc w:val="both"/>
        <w:rPr>
          <w:sz w:val="22"/>
          <w:szCs w:val="22"/>
          <w:lang w:val="en-IN" w:eastAsia="en-IN"/>
        </w:rPr>
      </w:pPr>
      <w:r w:rsidRPr="00567B75">
        <w:rPr>
          <w:sz w:val="22"/>
          <w:szCs w:val="22"/>
          <w:lang w:val="en-IN" w:eastAsia="en-IN"/>
        </w:rPr>
        <w:t>C. Johnson, Numerical solutions of Partial Differential Equations by Finite Element Methods, Cambridge Univ. Press, 2009.</w:t>
      </w:r>
    </w:p>
    <w:p w14:paraId="5E93F941" w14:textId="77777777" w:rsidR="00E27857" w:rsidRPr="00567B75" w:rsidRDefault="00E27857" w:rsidP="00E27857">
      <w:pPr>
        <w:numPr>
          <w:ilvl w:val="0"/>
          <w:numId w:val="70"/>
        </w:numPr>
        <w:jc w:val="both"/>
        <w:rPr>
          <w:sz w:val="22"/>
          <w:szCs w:val="22"/>
          <w:lang w:val="en-IN" w:eastAsia="en-IN"/>
        </w:rPr>
      </w:pPr>
      <w:r w:rsidRPr="00567B75">
        <w:rPr>
          <w:sz w:val="22"/>
          <w:szCs w:val="22"/>
          <w:lang w:val="en-IN" w:eastAsia="en-IN"/>
        </w:rPr>
        <w:t xml:space="preserve">Philippe G. </w:t>
      </w:r>
      <w:proofErr w:type="spellStart"/>
      <w:r w:rsidRPr="00567B75">
        <w:rPr>
          <w:sz w:val="22"/>
          <w:szCs w:val="22"/>
          <w:lang w:val="en-IN" w:eastAsia="en-IN"/>
        </w:rPr>
        <w:t>Ciarlet</w:t>
      </w:r>
      <w:proofErr w:type="spellEnd"/>
      <w:r w:rsidRPr="00567B75">
        <w:rPr>
          <w:sz w:val="22"/>
          <w:szCs w:val="22"/>
          <w:lang w:val="en-IN" w:eastAsia="en-IN"/>
        </w:rPr>
        <w:t>, The Finite Element Method for Elliptic Problems, SIAM, 2002</w:t>
      </w:r>
    </w:p>
    <w:p w14:paraId="6DCE25DA"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69B2E7A" w14:textId="77777777" w:rsidTr="00E27857">
        <w:tc>
          <w:tcPr>
            <w:tcW w:w="2551" w:type="dxa"/>
            <w:shd w:val="clear" w:color="auto" w:fill="auto"/>
          </w:tcPr>
          <w:p w14:paraId="188F03F9"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shd w:val="clear" w:color="auto" w:fill="auto"/>
          </w:tcPr>
          <w:p w14:paraId="419830F6" w14:textId="6084D5F0" w:rsidR="00E27857" w:rsidRPr="00567B75" w:rsidRDefault="00E27857" w:rsidP="00E27857">
            <w:pPr>
              <w:rPr>
                <w:bCs/>
                <w:sz w:val="22"/>
                <w:szCs w:val="22"/>
              </w:rPr>
            </w:pPr>
            <w:r w:rsidRPr="00567B75">
              <w:rPr>
                <w:bCs/>
                <w:sz w:val="22"/>
                <w:szCs w:val="22"/>
              </w:rPr>
              <w:t>MA42</w:t>
            </w:r>
            <w:r>
              <w:rPr>
                <w:bCs/>
                <w:sz w:val="22"/>
                <w:szCs w:val="22"/>
              </w:rPr>
              <w:t>08</w:t>
            </w:r>
            <w:r w:rsidRPr="00567B75">
              <w:rPr>
                <w:bCs/>
                <w:sz w:val="22"/>
                <w:szCs w:val="22"/>
              </w:rPr>
              <w:t xml:space="preserve"> (DE)</w:t>
            </w:r>
          </w:p>
        </w:tc>
      </w:tr>
      <w:tr w:rsidR="00E27857" w:rsidRPr="00567B75" w14:paraId="6DD73EC2" w14:textId="77777777" w:rsidTr="00E27857">
        <w:trPr>
          <w:trHeight w:val="386"/>
        </w:trPr>
        <w:tc>
          <w:tcPr>
            <w:tcW w:w="2551" w:type="dxa"/>
            <w:shd w:val="clear" w:color="auto" w:fill="auto"/>
          </w:tcPr>
          <w:p w14:paraId="0A52C162" w14:textId="77777777" w:rsidR="00E27857" w:rsidRPr="00567B75" w:rsidRDefault="00E27857" w:rsidP="00E27857">
            <w:pPr>
              <w:rPr>
                <w:b/>
                <w:sz w:val="22"/>
                <w:szCs w:val="22"/>
              </w:rPr>
            </w:pPr>
            <w:r w:rsidRPr="00567B75">
              <w:rPr>
                <w:b/>
                <w:sz w:val="22"/>
                <w:szCs w:val="22"/>
              </w:rPr>
              <w:t>Course Credit</w:t>
            </w:r>
          </w:p>
          <w:p w14:paraId="23D195E2"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3A6FCB4E" w14:textId="77777777" w:rsidR="00E27857" w:rsidRPr="00567B75" w:rsidRDefault="00E27857" w:rsidP="00E27857">
            <w:pPr>
              <w:rPr>
                <w:bCs/>
                <w:sz w:val="22"/>
                <w:szCs w:val="22"/>
              </w:rPr>
            </w:pPr>
            <w:r w:rsidRPr="00567B75">
              <w:rPr>
                <w:bCs/>
                <w:sz w:val="22"/>
                <w:szCs w:val="22"/>
              </w:rPr>
              <w:t>3-0-0-3</w:t>
            </w:r>
          </w:p>
        </w:tc>
      </w:tr>
      <w:tr w:rsidR="00E27857" w:rsidRPr="00567B75" w14:paraId="4E37253D" w14:textId="77777777" w:rsidTr="00E27857">
        <w:tc>
          <w:tcPr>
            <w:tcW w:w="2551" w:type="dxa"/>
            <w:shd w:val="clear" w:color="auto" w:fill="auto"/>
          </w:tcPr>
          <w:p w14:paraId="758F86FE"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vAlign w:val="center"/>
          </w:tcPr>
          <w:p w14:paraId="1E3ABB7B" w14:textId="77777777" w:rsidR="00E27857" w:rsidRPr="00567B75" w:rsidRDefault="00E27857" w:rsidP="00E27857">
            <w:pPr>
              <w:rPr>
                <w:sz w:val="22"/>
                <w:szCs w:val="22"/>
              </w:rPr>
            </w:pPr>
            <w:r w:rsidRPr="00567B75">
              <w:rPr>
                <w:sz w:val="22"/>
                <w:szCs w:val="22"/>
              </w:rPr>
              <w:t>Introduction to Coding Theory</w:t>
            </w:r>
          </w:p>
        </w:tc>
      </w:tr>
      <w:tr w:rsidR="00E27857" w:rsidRPr="00567B75" w14:paraId="67578FBE" w14:textId="77777777" w:rsidTr="00E27857">
        <w:tc>
          <w:tcPr>
            <w:tcW w:w="2551" w:type="dxa"/>
            <w:shd w:val="clear" w:color="auto" w:fill="auto"/>
          </w:tcPr>
          <w:p w14:paraId="349C80E8"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730A25C3" w14:textId="77777777" w:rsidR="00E27857" w:rsidRPr="00567B75" w:rsidRDefault="00E27857" w:rsidP="00E27857">
            <w:pPr>
              <w:rPr>
                <w:bCs/>
                <w:sz w:val="22"/>
                <w:szCs w:val="22"/>
              </w:rPr>
            </w:pPr>
            <w:r w:rsidRPr="00567B75">
              <w:rPr>
                <w:bCs/>
                <w:sz w:val="22"/>
                <w:szCs w:val="22"/>
              </w:rPr>
              <w:t>Lectures/ Tutorials</w:t>
            </w:r>
          </w:p>
        </w:tc>
      </w:tr>
      <w:tr w:rsidR="00E27857" w:rsidRPr="00567B75" w14:paraId="7D2B2EA4" w14:textId="77777777" w:rsidTr="00E27857">
        <w:trPr>
          <w:trHeight w:val="386"/>
        </w:trPr>
        <w:tc>
          <w:tcPr>
            <w:tcW w:w="2551" w:type="dxa"/>
            <w:shd w:val="clear" w:color="auto" w:fill="auto"/>
          </w:tcPr>
          <w:p w14:paraId="25324710"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14DCFEE4" w14:textId="77777777" w:rsidR="00E27857" w:rsidRPr="00567B75" w:rsidRDefault="00E27857" w:rsidP="00E27857">
            <w:pPr>
              <w:rPr>
                <w:bCs/>
                <w:sz w:val="22"/>
                <w:szCs w:val="22"/>
              </w:rPr>
            </w:pPr>
            <w:r w:rsidRPr="00567B75">
              <w:rPr>
                <w:sz w:val="22"/>
                <w:szCs w:val="22"/>
              </w:rPr>
              <w:t>Readers of this course will be well-equipped with the application of the basics of mathematics, specially, Algebra, Number Theory and Probability Theory in Information Theory.</w:t>
            </w:r>
          </w:p>
        </w:tc>
      </w:tr>
      <w:tr w:rsidR="00E27857" w:rsidRPr="00567B75" w14:paraId="57CF1D2E" w14:textId="77777777" w:rsidTr="00E27857">
        <w:trPr>
          <w:trHeight w:val="692"/>
        </w:trPr>
        <w:tc>
          <w:tcPr>
            <w:tcW w:w="2551" w:type="dxa"/>
            <w:shd w:val="clear" w:color="auto" w:fill="auto"/>
          </w:tcPr>
          <w:p w14:paraId="7CA94428"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04A8B908" w14:textId="77777777" w:rsidR="00E27857" w:rsidRPr="00567B75" w:rsidRDefault="00E27857" w:rsidP="00E27857">
            <w:pPr>
              <w:rPr>
                <w:bCs/>
                <w:sz w:val="22"/>
                <w:szCs w:val="22"/>
              </w:rPr>
            </w:pPr>
            <w:r w:rsidRPr="00567B75">
              <w:rPr>
                <w:sz w:val="22"/>
                <w:szCs w:val="22"/>
                <w:shd w:val="clear" w:color="auto" w:fill="FFFFFF"/>
              </w:rPr>
              <w:t>It gives a foundation for further studies in information communications. This course includes different codes such as binary codes, Hamming codes, linear codes (cyclic codes in detail), and nonlinear codes, with different bounds by using mathematical tools, which are essential to understand an information communication system.</w:t>
            </w:r>
          </w:p>
        </w:tc>
      </w:tr>
      <w:tr w:rsidR="00E27857" w:rsidRPr="00567B75" w14:paraId="63D8E099" w14:textId="77777777" w:rsidTr="00E27857">
        <w:trPr>
          <w:trHeight w:val="1836"/>
        </w:trPr>
        <w:tc>
          <w:tcPr>
            <w:tcW w:w="2551" w:type="dxa"/>
            <w:shd w:val="clear" w:color="auto" w:fill="auto"/>
          </w:tcPr>
          <w:p w14:paraId="3F9F4D2C"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5D605432" w14:textId="77777777" w:rsidR="00E27857" w:rsidRPr="00567B75" w:rsidRDefault="00E27857" w:rsidP="00E27857">
            <w:pPr>
              <w:pStyle w:val="Default"/>
              <w:jc w:val="both"/>
              <w:rPr>
                <w:bCs/>
                <w:color w:val="auto"/>
                <w:sz w:val="22"/>
                <w:szCs w:val="22"/>
              </w:rPr>
            </w:pPr>
            <w:r w:rsidRPr="00567B75">
              <w:rPr>
                <w:bCs/>
                <w:color w:val="auto"/>
                <w:sz w:val="22"/>
                <w:szCs w:val="22"/>
              </w:rPr>
              <w:t>Polynomial rings over fields, Extension of fields, Computation in GF(q), n-</w:t>
            </w:r>
            <w:proofErr w:type="spellStart"/>
            <w:r w:rsidRPr="00567B75">
              <w:rPr>
                <w:bCs/>
                <w:color w:val="auto"/>
                <w:sz w:val="22"/>
                <w:szCs w:val="22"/>
              </w:rPr>
              <w:t>th</w:t>
            </w:r>
            <w:proofErr w:type="spellEnd"/>
            <w:r w:rsidRPr="00567B75">
              <w:rPr>
                <w:bCs/>
                <w:color w:val="auto"/>
                <w:sz w:val="22"/>
                <w:szCs w:val="22"/>
              </w:rPr>
              <w:t xml:space="preserve"> roots of unity, Vector space over finite fields. </w:t>
            </w:r>
          </w:p>
          <w:p w14:paraId="538AD961"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Error Detection, correction and decoding. </w:t>
            </w:r>
          </w:p>
          <w:p w14:paraId="10C24891" w14:textId="77777777" w:rsidR="00E27857" w:rsidRPr="00567B75" w:rsidRDefault="00E27857" w:rsidP="00E27857">
            <w:pPr>
              <w:pStyle w:val="Default"/>
              <w:jc w:val="both"/>
              <w:rPr>
                <w:bCs/>
                <w:color w:val="auto"/>
                <w:sz w:val="22"/>
                <w:szCs w:val="22"/>
              </w:rPr>
            </w:pPr>
            <w:r w:rsidRPr="00567B75">
              <w:rPr>
                <w:bCs/>
                <w:color w:val="auto"/>
                <w:sz w:val="22"/>
                <w:szCs w:val="22"/>
              </w:rPr>
              <w:t>Linear block codes: Hamming weight, Generator and Parity-check matrix Encoding and Decoding of linear codes, Bounds: Sphere-covering bound, Gilbert-</w:t>
            </w:r>
            <w:proofErr w:type="spellStart"/>
            <w:r w:rsidRPr="00567B75">
              <w:rPr>
                <w:bCs/>
                <w:color w:val="auto"/>
                <w:sz w:val="22"/>
                <w:szCs w:val="22"/>
              </w:rPr>
              <w:t>Varshamov</w:t>
            </w:r>
            <w:proofErr w:type="spellEnd"/>
            <w:r w:rsidRPr="00567B75">
              <w:rPr>
                <w:bCs/>
                <w:color w:val="auto"/>
                <w:sz w:val="22"/>
                <w:szCs w:val="22"/>
              </w:rPr>
              <w:t xml:space="preserve"> bound, Hamming bound, Singleton bound.</w:t>
            </w:r>
          </w:p>
          <w:p w14:paraId="08668C7D"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Hamming codes, Simplex codes, </w:t>
            </w:r>
            <w:proofErr w:type="spellStart"/>
            <w:r w:rsidRPr="00567B75">
              <w:rPr>
                <w:bCs/>
                <w:color w:val="auto"/>
                <w:sz w:val="22"/>
                <w:szCs w:val="22"/>
              </w:rPr>
              <w:t>Golay</w:t>
            </w:r>
            <w:proofErr w:type="spellEnd"/>
            <w:r w:rsidRPr="00567B75">
              <w:rPr>
                <w:bCs/>
                <w:color w:val="auto"/>
                <w:sz w:val="22"/>
                <w:szCs w:val="22"/>
              </w:rPr>
              <w:t xml:space="preserve"> codes, First and Second order Reed-Muller codes. Nonlinear codes: Hadamard codes, </w:t>
            </w:r>
            <w:proofErr w:type="spellStart"/>
            <w:r w:rsidRPr="00567B75">
              <w:rPr>
                <w:bCs/>
                <w:color w:val="auto"/>
                <w:sz w:val="22"/>
                <w:szCs w:val="22"/>
              </w:rPr>
              <w:t>Preparata</w:t>
            </w:r>
            <w:proofErr w:type="spellEnd"/>
            <w:r w:rsidRPr="00567B75">
              <w:rPr>
                <w:bCs/>
                <w:color w:val="auto"/>
                <w:sz w:val="22"/>
                <w:szCs w:val="22"/>
              </w:rPr>
              <w:t xml:space="preserve"> codes, </w:t>
            </w:r>
            <w:proofErr w:type="spellStart"/>
            <w:r w:rsidRPr="00567B75">
              <w:rPr>
                <w:bCs/>
                <w:color w:val="auto"/>
                <w:sz w:val="22"/>
                <w:szCs w:val="22"/>
              </w:rPr>
              <w:t>Kerdock</w:t>
            </w:r>
            <w:proofErr w:type="spellEnd"/>
            <w:r w:rsidRPr="00567B75">
              <w:rPr>
                <w:bCs/>
                <w:color w:val="auto"/>
                <w:sz w:val="22"/>
                <w:szCs w:val="22"/>
              </w:rPr>
              <w:t xml:space="preserve"> codes, </w:t>
            </w:r>
            <w:proofErr w:type="spellStart"/>
            <w:r w:rsidRPr="00567B75">
              <w:rPr>
                <w:bCs/>
                <w:color w:val="auto"/>
                <w:sz w:val="22"/>
                <w:szCs w:val="22"/>
              </w:rPr>
              <w:t>Nordstorm</w:t>
            </w:r>
            <w:proofErr w:type="spellEnd"/>
            <w:r w:rsidRPr="00567B75">
              <w:rPr>
                <w:bCs/>
                <w:color w:val="auto"/>
                <w:sz w:val="22"/>
                <w:szCs w:val="22"/>
              </w:rPr>
              <w:t>-Robinson code, Weight distribution of codes.</w:t>
            </w:r>
          </w:p>
          <w:p w14:paraId="61285885" w14:textId="77777777" w:rsidR="00E27857" w:rsidRPr="00567B75" w:rsidRDefault="00E27857" w:rsidP="00E27857">
            <w:pPr>
              <w:pStyle w:val="Default"/>
              <w:jc w:val="both"/>
              <w:rPr>
                <w:bCs/>
                <w:color w:val="auto"/>
                <w:sz w:val="22"/>
                <w:szCs w:val="22"/>
              </w:rPr>
            </w:pPr>
            <w:r w:rsidRPr="00567B75">
              <w:rPr>
                <w:bCs/>
                <w:color w:val="auto"/>
                <w:sz w:val="22"/>
                <w:szCs w:val="22"/>
              </w:rPr>
              <w:t>The structure of cyclic codes, roots of cyclic codes, Decoding of cyclic codes, Burst-error-correcting codes, Quadratic residue codes, BCH codes, Reed-Solomon (RS) codes, GRS codes, Convolutional codes, LDPC codes, Turbo codes.</w:t>
            </w:r>
          </w:p>
        </w:tc>
      </w:tr>
      <w:tr w:rsidR="00E27857" w:rsidRPr="00567B75" w14:paraId="511A7E7C" w14:textId="77777777" w:rsidTr="00E27857">
        <w:tc>
          <w:tcPr>
            <w:tcW w:w="2551" w:type="dxa"/>
            <w:shd w:val="clear" w:color="auto" w:fill="auto"/>
          </w:tcPr>
          <w:p w14:paraId="122D3835"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6BD20EEF" w14:textId="77777777" w:rsidR="00E27857" w:rsidRPr="00567B75" w:rsidRDefault="00E27857" w:rsidP="00E27857">
            <w:pPr>
              <w:rPr>
                <w:bCs/>
                <w:sz w:val="22"/>
                <w:szCs w:val="22"/>
              </w:rPr>
            </w:pPr>
            <w:r w:rsidRPr="00567B75">
              <w:rPr>
                <w:bCs/>
                <w:sz w:val="22"/>
                <w:szCs w:val="22"/>
              </w:rPr>
              <w:t>On successful completion of the course, students should be able to:</w:t>
            </w:r>
          </w:p>
          <w:p w14:paraId="7493E42D" w14:textId="77777777" w:rsidR="00E27857" w:rsidRPr="00567B75" w:rsidRDefault="00E27857" w:rsidP="00E27857">
            <w:pPr>
              <w:rPr>
                <w:bCs/>
                <w:sz w:val="22"/>
                <w:szCs w:val="22"/>
              </w:rPr>
            </w:pPr>
            <w:r w:rsidRPr="00567B75">
              <w:rPr>
                <w:bCs/>
                <w:sz w:val="22"/>
                <w:szCs w:val="22"/>
              </w:rPr>
              <w:t>1. Understand the primary information communication circuits;</w:t>
            </w:r>
          </w:p>
          <w:p w14:paraId="68A58E34" w14:textId="77777777" w:rsidR="00E27857" w:rsidRPr="00567B75" w:rsidRDefault="00E27857" w:rsidP="00E27857">
            <w:pPr>
              <w:rPr>
                <w:bCs/>
                <w:sz w:val="22"/>
                <w:szCs w:val="22"/>
              </w:rPr>
            </w:pPr>
            <w:r w:rsidRPr="00567B75">
              <w:rPr>
                <w:bCs/>
                <w:sz w:val="22"/>
                <w:szCs w:val="22"/>
              </w:rPr>
              <w:t>2. Able to understand the importance of better codes in communication channels;</w:t>
            </w:r>
          </w:p>
          <w:p w14:paraId="324D4479" w14:textId="77777777" w:rsidR="00E27857" w:rsidRPr="00567B75" w:rsidRDefault="00E27857" w:rsidP="00E27857">
            <w:pPr>
              <w:rPr>
                <w:bCs/>
                <w:sz w:val="22"/>
                <w:szCs w:val="22"/>
              </w:rPr>
            </w:pPr>
            <w:r w:rsidRPr="00567B75">
              <w:rPr>
                <w:bCs/>
                <w:sz w:val="22"/>
                <w:szCs w:val="22"/>
              </w:rPr>
              <w:t xml:space="preserve">3.  Help to develop some MDS, and better new codes using the concept of number theory and algebra; </w:t>
            </w:r>
          </w:p>
          <w:p w14:paraId="594898CB" w14:textId="77777777" w:rsidR="00E27857" w:rsidRPr="00567B75" w:rsidRDefault="00E27857" w:rsidP="00E27857">
            <w:pPr>
              <w:rPr>
                <w:bCs/>
                <w:sz w:val="22"/>
                <w:szCs w:val="22"/>
              </w:rPr>
            </w:pPr>
            <w:r w:rsidRPr="00567B75">
              <w:rPr>
                <w:bCs/>
                <w:sz w:val="22"/>
                <w:szCs w:val="22"/>
              </w:rPr>
              <w:t>4. Capable of analyzing the capacity of a code based on studied bounds and results.</w:t>
            </w:r>
          </w:p>
        </w:tc>
      </w:tr>
      <w:tr w:rsidR="00E27857" w:rsidRPr="00567B75" w14:paraId="5004A1F7" w14:textId="77777777" w:rsidTr="00E27857">
        <w:tc>
          <w:tcPr>
            <w:tcW w:w="2551" w:type="dxa"/>
            <w:shd w:val="clear" w:color="auto" w:fill="auto"/>
          </w:tcPr>
          <w:p w14:paraId="0073339E"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5E8FDC55" w14:textId="77777777" w:rsidR="00E27857" w:rsidRPr="00567B75" w:rsidRDefault="00E27857" w:rsidP="00E27857">
            <w:pPr>
              <w:rPr>
                <w:bCs/>
                <w:sz w:val="22"/>
                <w:szCs w:val="22"/>
              </w:rPr>
            </w:pPr>
            <w:r w:rsidRPr="00567B75">
              <w:rPr>
                <w:bCs/>
                <w:sz w:val="22"/>
                <w:szCs w:val="22"/>
              </w:rPr>
              <w:t>Quiz /Assignment/ Project / MSE / ESE</w:t>
            </w:r>
          </w:p>
        </w:tc>
      </w:tr>
    </w:tbl>
    <w:p w14:paraId="5CC6540D" w14:textId="77777777" w:rsidR="00E27857" w:rsidRPr="00567B75" w:rsidRDefault="00E27857" w:rsidP="00E27857">
      <w:pPr>
        <w:rPr>
          <w:b/>
          <w:sz w:val="22"/>
          <w:szCs w:val="22"/>
        </w:rPr>
      </w:pPr>
    </w:p>
    <w:p w14:paraId="3F934FF6" w14:textId="77777777" w:rsidR="00E27857" w:rsidRPr="00567B75" w:rsidRDefault="00E27857" w:rsidP="00E27857">
      <w:pPr>
        <w:rPr>
          <w:b/>
          <w:sz w:val="22"/>
          <w:szCs w:val="22"/>
        </w:rPr>
      </w:pPr>
      <w:r w:rsidRPr="00567B75">
        <w:rPr>
          <w:b/>
          <w:sz w:val="22"/>
          <w:szCs w:val="22"/>
        </w:rPr>
        <w:t>Text Books:</w:t>
      </w:r>
    </w:p>
    <w:p w14:paraId="116F7706" w14:textId="77777777" w:rsidR="00E27857" w:rsidRPr="00567B75" w:rsidRDefault="00E27857" w:rsidP="00E27857">
      <w:pPr>
        <w:numPr>
          <w:ilvl w:val="0"/>
          <w:numId w:val="49"/>
        </w:numPr>
        <w:rPr>
          <w:sz w:val="22"/>
          <w:szCs w:val="22"/>
          <w:lang w:val="en-IE"/>
        </w:rPr>
      </w:pPr>
      <w:r w:rsidRPr="00567B75">
        <w:rPr>
          <w:sz w:val="22"/>
          <w:szCs w:val="22"/>
          <w:lang w:val="en-IE"/>
        </w:rPr>
        <w:t>Raymond Hill, A First Course in Coding Theory (Oxford Applied Mathematics and Computing Science Series), Clarendon Press, 1986.</w:t>
      </w:r>
    </w:p>
    <w:p w14:paraId="7C35CECF" w14:textId="77777777" w:rsidR="00E27857" w:rsidRPr="00567B75" w:rsidRDefault="00E27857" w:rsidP="00E27857">
      <w:pPr>
        <w:numPr>
          <w:ilvl w:val="0"/>
          <w:numId w:val="49"/>
        </w:numPr>
        <w:rPr>
          <w:sz w:val="22"/>
          <w:szCs w:val="22"/>
          <w:lang w:val="en-IE"/>
        </w:rPr>
      </w:pPr>
      <w:r w:rsidRPr="00567B75">
        <w:rPr>
          <w:sz w:val="22"/>
          <w:szCs w:val="22"/>
          <w:lang w:val="en-IE"/>
        </w:rPr>
        <w:t>Ron Roth, Introduction to Coding Theory, Cambridge University Press, 2006.</w:t>
      </w:r>
    </w:p>
    <w:p w14:paraId="374BCCCB" w14:textId="77777777" w:rsidR="00E27857" w:rsidRPr="00567B75" w:rsidRDefault="00E27857" w:rsidP="00E27857">
      <w:pPr>
        <w:rPr>
          <w:b/>
          <w:sz w:val="22"/>
          <w:szCs w:val="22"/>
        </w:rPr>
      </w:pPr>
      <w:r w:rsidRPr="00567B75">
        <w:rPr>
          <w:b/>
          <w:sz w:val="22"/>
          <w:szCs w:val="22"/>
        </w:rPr>
        <w:t>Reference Books:</w:t>
      </w:r>
    </w:p>
    <w:p w14:paraId="71FC494E" w14:textId="77777777" w:rsidR="00E27857" w:rsidRPr="00567B75" w:rsidRDefault="00E27857" w:rsidP="00E27857">
      <w:pPr>
        <w:numPr>
          <w:ilvl w:val="0"/>
          <w:numId w:val="48"/>
        </w:numPr>
        <w:rPr>
          <w:sz w:val="22"/>
          <w:szCs w:val="22"/>
          <w:lang w:val="en-IE"/>
        </w:rPr>
      </w:pPr>
      <w:r w:rsidRPr="00567B75">
        <w:rPr>
          <w:sz w:val="22"/>
          <w:szCs w:val="22"/>
          <w:lang w:val="en-IE"/>
        </w:rPr>
        <w:t>J. H. van Lint, Introduction to Coding Theory, Springer, 1999.</w:t>
      </w:r>
    </w:p>
    <w:p w14:paraId="76953310" w14:textId="77777777" w:rsidR="00E27857" w:rsidRPr="00567B75" w:rsidRDefault="00E27857" w:rsidP="00E27857">
      <w:pPr>
        <w:numPr>
          <w:ilvl w:val="0"/>
          <w:numId w:val="48"/>
        </w:numPr>
        <w:rPr>
          <w:sz w:val="22"/>
          <w:szCs w:val="22"/>
          <w:shd w:val="clear" w:color="auto" w:fill="FFFFFF"/>
          <w:lang w:val="en-IE"/>
        </w:rPr>
      </w:pPr>
      <w:r w:rsidRPr="00567B75">
        <w:rPr>
          <w:sz w:val="22"/>
          <w:szCs w:val="22"/>
          <w:shd w:val="clear" w:color="auto" w:fill="FFFFFF"/>
          <w:lang w:val="en-IE"/>
        </w:rPr>
        <w:t xml:space="preserve">San Ling and </w:t>
      </w:r>
      <w:proofErr w:type="spellStart"/>
      <w:r w:rsidRPr="00567B75">
        <w:rPr>
          <w:sz w:val="22"/>
          <w:szCs w:val="22"/>
          <w:shd w:val="clear" w:color="auto" w:fill="FFFFFF"/>
          <w:lang w:val="en-IE"/>
        </w:rPr>
        <w:t>Chaoping</w:t>
      </w:r>
      <w:proofErr w:type="spellEnd"/>
      <w:r w:rsidRPr="00567B75">
        <w:rPr>
          <w:sz w:val="22"/>
          <w:szCs w:val="22"/>
          <w:shd w:val="clear" w:color="auto" w:fill="FFFFFF"/>
          <w:lang w:val="en-IE"/>
        </w:rPr>
        <w:t xml:space="preserve"> Xing, </w:t>
      </w:r>
      <w:r w:rsidRPr="00567B75">
        <w:rPr>
          <w:iCs/>
          <w:sz w:val="22"/>
          <w:szCs w:val="22"/>
          <w:shd w:val="clear" w:color="auto" w:fill="FFFFFF"/>
          <w:lang w:val="en-IE"/>
        </w:rPr>
        <w:t>Coding Theory: A First Course</w:t>
      </w:r>
      <w:r w:rsidRPr="00567B75">
        <w:rPr>
          <w:sz w:val="22"/>
          <w:szCs w:val="22"/>
          <w:shd w:val="clear" w:color="auto" w:fill="FFFFFF"/>
          <w:lang w:val="en-IE"/>
        </w:rPr>
        <w:t>. Cambridge University Press, 2004.</w:t>
      </w:r>
    </w:p>
    <w:p w14:paraId="54D4E539" w14:textId="77777777" w:rsidR="00E27857" w:rsidRPr="00567B75" w:rsidRDefault="00E27857" w:rsidP="00E27857">
      <w:pPr>
        <w:rPr>
          <w:sz w:val="22"/>
          <w:szCs w:val="22"/>
          <w:lang w:val="en-IE"/>
        </w:rPr>
      </w:pPr>
      <w:r w:rsidRPr="00567B75">
        <w:rPr>
          <w:sz w:val="22"/>
          <w:szCs w:val="22"/>
          <w:shd w:val="clear" w:color="auto" w:fill="FFFFFF"/>
          <w:lang w:val="en-IE"/>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912D17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66A91A7"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1627442" w14:textId="1B5314C4" w:rsidR="00E27857" w:rsidRPr="00567B75" w:rsidRDefault="00E27857" w:rsidP="00E27857">
            <w:pPr>
              <w:rPr>
                <w:sz w:val="22"/>
                <w:szCs w:val="22"/>
              </w:rPr>
            </w:pPr>
            <w:r w:rsidRPr="00567B75">
              <w:rPr>
                <w:sz w:val="22"/>
                <w:szCs w:val="22"/>
              </w:rPr>
              <w:t>MA42</w:t>
            </w:r>
            <w:r>
              <w:rPr>
                <w:sz w:val="22"/>
                <w:szCs w:val="22"/>
              </w:rPr>
              <w:t>09</w:t>
            </w:r>
            <w:r w:rsidRPr="00567B75">
              <w:rPr>
                <w:bCs/>
                <w:sz w:val="22"/>
                <w:szCs w:val="22"/>
              </w:rPr>
              <w:t xml:space="preserve"> (DE)</w:t>
            </w:r>
          </w:p>
        </w:tc>
      </w:tr>
      <w:tr w:rsidR="00E27857" w:rsidRPr="00567B75" w14:paraId="27425B0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1FB3CCA" w14:textId="77777777" w:rsidR="00E27857" w:rsidRPr="00567B75" w:rsidRDefault="00E27857" w:rsidP="00E27857">
            <w:pPr>
              <w:rPr>
                <w:b/>
                <w:sz w:val="22"/>
                <w:szCs w:val="22"/>
              </w:rPr>
            </w:pPr>
            <w:r w:rsidRPr="00567B75">
              <w:rPr>
                <w:b/>
                <w:sz w:val="22"/>
                <w:szCs w:val="22"/>
              </w:rPr>
              <w:t>Course Credit</w:t>
            </w:r>
          </w:p>
          <w:p w14:paraId="7E57FACE"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103DA07B" w14:textId="77777777" w:rsidR="00E27857" w:rsidRPr="00567B75" w:rsidRDefault="00E27857" w:rsidP="00E27857">
            <w:pPr>
              <w:rPr>
                <w:sz w:val="22"/>
                <w:szCs w:val="22"/>
              </w:rPr>
            </w:pPr>
            <w:r w:rsidRPr="00567B75">
              <w:rPr>
                <w:sz w:val="22"/>
                <w:szCs w:val="22"/>
              </w:rPr>
              <w:t>3-0-0-3</w:t>
            </w:r>
          </w:p>
        </w:tc>
      </w:tr>
      <w:tr w:rsidR="00E27857" w:rsidRPr="00567B75" w14:paraId="18EB91B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7AB45A2"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409B17C4" w14:textId="77777777" w:rsidR="00E27857" w:rsidRPr="00567B75" w:rsidRDefault="00E27857" w:rsidP="00E27857">
            <w:pPr>
              <w:rPr>
                <w:sz w:val="22"/>
                <w:szCs w:val="22"/>
              </w:rPr>
            </w:pPr>
            <w:r w:rsidRPr="00567B75">
              <w:rPr>
                <w:sz w:val="22"/>
                <w:szCs w:val="22"/>
              </w:rPr>
              <w:t>Portfolio Theory and Risk Management</w:t>
            </w:r>
          </w:p>
        </w:tc>
      </w:tr>
      <w:tr w:rsidR="00E27857" w:rsidRPr="00567B75" w14:paraId="0143018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0421FAE"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3C615E7" w14:textId="77777777" w:rsidR="00E27857" w:rsidRPr="00567B75" w:rsidRDefault="00E27857" w:rsidP="00E27857">
            <w:pPr>
              <w:rPr>
                <w:sz w:val="22"/>
                <w:szCs w:val="22"/>
              </w:rPr>
            </w:pPr>
            <w:r w:rsidRPr="00567B75">
              <w:rPr>
                <w:sz w:val="22"/>
                <w:szCs w:val="22"/>
              </w:rPr>
              <w:t>Lectures</w:t>
            </w:r>
          </w:p>
        </w:tc>
      </w:tr>
      <w:tr w:rsidR="00E27857" w:rsidRPr="00567B75" w14:paraId="49513408"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29E843E"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643FD18" w14:textId="77777777" w:rsidR="00E27857" w:rsidRPr="00567B75" w:rsidRDefault="00E27857" w:rsidP="00E27857">
            <w:pPr>
              <w:jc w:val="both"/>
              <w:rPr>
                <w:sz w:val="22"/>
                <w:szCs w:val="22"/>
              </w:rPr>
            </w:pPr>
            <w:r w:rsidRPr="00567B75">
              <w:rPr>
                <w:sz w:val="22"/>
                <w:szCs w:val="22"/>
              </w:rPr>
              <w:t>The goal of this course are two-folds, namely design of portfolios and the identification as well as risk management of such portfolios.</w:t>
            </w:r>
          </w:p>
        </w:tc>
      </w:tr>
      <w:tr w:rsidR="00E27857" w:rsidRPr="00567B75" w14:paraId="34F70E11"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B45EBD6"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5475597E" w14:textId="77777777" w:rsidR="00E27857" w:rsidRPr="00567B75" w:rsidRDefault="00E27857" w:rsidP="00E27857">
            <w:pPr>
              <w:jc w:val="both"/>
              <w:rPr>
                <w:sz w:val="22"/>
                <w:szCs w:val="22"/>
              </w:rPr>
            </w:pPr>
            <w:r w:rsidRPr="00567B75">
              <w:rPr>
                <w:sz w:val="22"/>
                <w:szCs w:val="22"/>
              </w:rPr>
              <w:t>Portfolio theory involves the usage of techniques of probability theory and statistics in the design and analysis of a financial portfolios (such as mutual funds). On the other hand, risk management involves tools from Mathematics and Statistics in the identification of financial risks to portfolios.</w:t>
            </w:r>
          </w:p>
        </w:tc>
      </w:tr>
      <w:tr w:rsidR="00E27857" w:rsidRPr="00567B75" w14:paraId="013F8FC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4E36D1C"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3DD70DD" w14:textId="77777777" w:rsidR="00E27857" w:rsidRPr="00567B75" w:rsidRDefault="00E27857" w:rsidP="00E27857">
            <w:pPr>
              <w:jc w:val="both"/>
              <w:rPr>
                <w:sz w:val="22"/>
                <w:szCs w:val="22"/>
              </w:rPr>
            </w:pPr>
            <w:r w:rsidRPr="00567B75">
              <w:rPr>
                <w:sz w:val="22"/>
                <w:szCs w:val="22"/>
              </w:rPr>
              <w:t>Return and risk of a portfolio, mean-variance portfolio theory, efficient frontier, Capital Asset Pricing Model, Arbitrage Pricing Theory; Utility theory, risk attitude of investors; Non-mean-variance portfolio theory, safety first models, semi-deviation, stochastic dominance; Bond portfolios, duration and convexity of a bond. Fundamentals of financial risk management, credit risk, market risk, operational risk, Basel and Solvency regulations; Market risk, Value-at-Risk (</w:t>
            </w:r>
            <w:proofErr w:type="spellStart"/>
            <w:r w:rsidRPr="00567B75">
              <w:rPr>
                <w:sz w:val="22"/>
                <w:szCs w:val="22"/>
              </w:rPr>
              <w:t>VaR</w:t>
            </w:r>
            <w:proofErr w:type="spellEnd"/>
            <w:r w:rsidRPr="00567B75">
              <w:rPr>
                <w:sz w:val="22"/>
                <w:szCs w:val="22"/>
              </w:rPr>
              <w:t xml:space="preserve">), computation of </w:t>
            </w:r>
            <w:proofErr w:type="spellStart"/>
            <w:r w:rsidRPr="00567B75">
              <w:rPr>
                <w:sz w:val="22"/>
                <w:szCs w:val="22"/>
              </w:rPr>
              <w:t>VaR</w:t>
            </w:r>
            <w:proofErr w:type="spellEnd"/>
            <w:r w:rsidRPr="00567B75">
              <w:rPr>
                <w:sz w:val="22"/>
                <w:szCs w:val="22"/>
              </w:rPr>
              <w:t>, coherent measures of risk.</w:t>
            </w:r>
          </w:p>
        </w:tc>
      </w:tr>
      <w:tr w:rsidR="00E27857" w:rsidRPr="00567B75" w14:paraId="16D4C07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E7B6F53"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606ABF88" w14:textId="77777777" w:rsidR="00E27857" w:rsidRPr="00567B75" w:rsidRDefault="00E27857" w:rsidP="00E27857">
            <w:pPr>
              <w:rPr>
                <w:sz w:val="22"/>
                <w:szCs w:val="22"/>
              </w:rPr>
            </w:pPr>
            <w:r w:rsidRPr="00567B75">
              <w:rPr>
                <w:sz w:val="22"/>
                <w:szCs w:val="22"/>
              </w:rPr>
              <w:t>On successful completion of the course, students should be able to:</w:t>
            </w:r>
          </w:p>
          <w:p w14:paraId="7A42BDDD" w14:textId="77777777" w:rsidR="00E27857" w:rsidRPr="00567B75" w:rsidRDefault="00E27857" w:rsidP="00E27857">
            <w:pPr>
              <w:rPr>
                <w:sz w:val="22"/>
                <w:szCs w:val="22"/>
              </w:rPr>
            </w:pPr>
            <w:r w:rsidRPr="00567B75">
              <w:rPr>
                <w:sz w:val="22"/>
                <w:szCs w:val="22"/>
              </w:rPr>
              <w:t>1. Understand the fundamentals of portfolio theory from asset picking to asset allocation and performance analysis of the portfolio.</w:t>
            </w:r>
          </w:p>
          <w:p w14:paraId="6D7AB1FB" w14:textId="77777777" w:rsidR="00E27857" w:rsidRPr="00567B75" w:rsidRDefault="00E27857" w:rsidP="00E27857">
            <w:pPr>
              <w:rPr>
                <w:sz w:val="22"/>
                <w:szCs w:val="22"/>
              </w:rPr>
            </w:pPr>
            <w:r w:rsidRPr="00567B75">
              <w:rPr>
                <w:sz w:val="22"/>
                <w:szCs w:val="22"/>
              </w:rPr>
              <w:t xml:space="preserve">2. Identification and quantification of risk of financial portfolios using mathematical and statistical tools. </w:t>
            </w:r>
          </w:p>
          <w:p w14:paraId="170ADD34" w14:textId="77777777" w:rsidR="00E27857" w:rsidRPr="00567B75" w:rsidRDefault="00E27857" w:rsidP="00E27857">
            <w:pPr>
              <w:rPr>
                <w:sz w:val="22"/>
                <w:szCs w:val="22"/>
              </w:rPr>
            </w:pPr>
            <w:r w:rsidRPr="00567B75">
              <w:rPr>
                <w:sz w:val="22"/>
                <w:szCs w:val="22"/>
              </w:rPr>
              <w:t>3. Determination of robust techniques to mitigate the identified financial risks.</w:t>
            </w:r>
          </w:p>
        </w:tc>
      </w:tr>
      <w:tr w:rsidR="00E27857" w:rsidRPr="00567B75" w14:paraId="0F23BDD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AE8BEB7"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DE96DBD" w14:textId="77777777" w:rsidR="00E27857" w:rsidRPr="00567B75" w:rsidRDefault="00E27857" w:rsidP="00E27857">
            <w:pPr>
              <w:rPr>
                <w:sz w:val="22"/>
                <w:szCs w:val="22"/>
              </w:rPr>
            </w:pPr>
            <w:r w:rsidRPr="00567B75">
              <w:rPr>
                <w:sz w:val="22"/>
                <w:szCs w:val="22"/>
              </w:rPr>
              <w:t>Quiz /Assignment/ Project / MSE / ESE</w:t>
            </w:r>
          </w:p>
        </w:tc>
      </w:tr>
    </w:tbl>
    <w:p w14:paraId="69375E5C"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0C2BED88" w14:textId="77777777" w:rsidR="00E27857" w:rsidRPr="00567B75" w:rsidRDefault="00E27857" w:rsidP="00E27857">
      <w:pPr>
        <w:numPr>
          <w:ilvl w:val="0"/>
          <w:numId w:val="73"/>
        </w:numPr>
        <w:jc w:val="both"/>
        <w:rPr>
          <w:sz w:val="22"/>
          <w:szCs w:val="22"/>
          <w:lang w:val="en-IN" w:eastAsia="en-IN"/>
        </w:rPr>
      </w:pPr>
      <w:r w:rsidRPr="00567B75">
        <w:rPr>
          <w:sz w:val="22"/>
          <w:szCs w:val="22"/>
          <w:lang w:val="en-IN" w:eastAsia="en-IN"/>
        </w:rPr>
        <w:t xml:space="preserve">S.P. Chakrabarty and A. </w:t>
      </w:r>
      <w:proofErr w:type="spellStart"/>
      <w:r w:rsidRPr="00567B75">
        <w:rPr>
          <w:sz w:val="22"/>
          <w:szCs w:val="22"/>
          <w:lang w:val="en-IN" w:eastAsia="en-IN"/>
        </w:rPr>
        <w:t>Kanaujiya</w:t>
      </w:r>
      <w:proofErr w:type="spellEnd"/>
      <w:r w:rsidRPr="00567B75">
        <w:rPr>
          <w:sz w:val="22"/>
          <w:szCs w:val="22"/>
          <w:lang w:val="en-IN" w:eastAsia="en-IN"/>
        </w:rPr>
        <w:t xml:space="preserve">, Mathematical Portfolio Theory and Analysis, 1st Edition </w:t>
      </w:r>
      <w:proofErr w:type="spellStart"/>
      <w:r w:rsidRPr="00567B75">
        <w:rPr>
          <w:sz w:val="22"/>
          <w:szCs w:val="22"/>
          <w:lang w:val="en-IN" w:eastAsia="en-IN"/>
        </w:rPr>
        <w:t>Birkshauser</w:t>
      </w:r>
      <w:proofErr w:type="spellEnd"/>
      <w:r w:rsidRPr="00567B75">
        <w:rPr>
          <w:sz w:val="22"/>
          <w:szCs w:val="22"/>
          <w:lang w:val="en-IN" w:eastAsia="en-IN"/>
        </w:rPr>
        <w:t xml:space="preserve">, 2023. </w:t>
      </w:r>
    </w:p>
    <w:p w14:paraId="0C44226C" w14:textId="77777777" w:rsidR="00E27857" w:rsidRPr="00567B75" w:rsidRDefault="00E27857" w:rsidP="00E27857">
      <w:pPr>
        <w:numPr>
          <w:ilvl w:val="0"/>
          <w:numId w:val="73"/>
        </w:numPr>
        <w:jc w:val="both"/>
        <w:rPr>
          <w:sz w:val="22"/>
          <w:szCs w:val="22"/>
          <w:lang w:val="en-IN" w:eastAsia="en-IN"/>
        </w:rPr>
      </w:pPr>
      <w:r w:rsidRPr="00567B75">
        <w:rPr>
          <w:sz w:val="22"/>
          <w:szCs w:val="22"/>
          <w:lang w:val="en-IN" w:eastAsia="en-IN"/>
        </w:rPr>
        <w:t>T. Roncalli, Handbook of Financial Risk Management, CRC Press, 2020</w:t>
      </w:r>
    </w:p>
    <w:p w14:paraId="2CE93C90"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0AC5240D" w14:textId="77777777" w:rsidR="00E27857" w:rsidRPr="00567B75" w:rsidRDefault="00E27857" w:rsidP="00E27857">
      <w:pPr>
        <w:numPr>
          <w:ilvl w:val="0"/>
          <w:numId w:val="74"/>
        </w:numPr>
        <w:jc w:val="both"/>
        <w:rPr>
          <w:sz w:val="22"/>
          <w:szCs w:val="22"/>
          <w:lang w:val="en-IN" w:eastAsia="en-IN"/>
        </w:rPr>
      </w:pPr>
      <w:r w:rsidRPr="00567B75">
        <w:rPr>
          <w:sz w:val="22"/>
          <w:szCs w:val="22"/>
          <w:lang w:val="en-IN" w:eastAsia="en-IN"/>
        </w:rPr>
        <w:t>J. C. Francis and D. Kim, Modern Portfolio Theory: Foundations, Analysis, and New Developments, 1st Edition, Wiley, 2013.</w:t>
      </w:r>
    </w:p>
    <w:p w14:paraId="3B5B0AEA" w14:textId="0791ABA1" w:rsidR="00E27857" w:rsidRDefault="00E27857" w:rsidP="00E27857">
      <w:pPr>
        <w:rPr>
          <w:sz w:val="22"/>
          <w:szCs w:val="22"/>
          <w:lang w:val="en-IN" w:eastAsia="en-IN"/>
        </w:rPr>
      </w:pPr>
      <w:r w:rsidRPr="00567B75">
        <w:rPr>
          <w:sz w:val="22"/>
          <w:szCs w:val="22"/>
          <w:lang w:val="en-IN" w:eastAsia="en-IN"/>
        </w:rPr>
        <w:t>J. C. Hull, Risk Management and Financial Institutions, 4th Edition, Wiley, 2016.</w:t>
      </w:r>
    </w:p>
    <w:p w14:paraId="7A72028C" w14:textId="6DEA0D14" w:rsidR="00E27857" w:rsidRDefault="00E27857" w:rsidP="00E27857">
      <w:pPr>
        <w:rPr>
          <w:sz w:val="22"/>
          <w:szCs w:val="22"/>
          <w:lang w:val="en-IN" w:eastAsia="en-IN"/>
        </w:rPr>
      </w:pPr>
    </w:p>
    <w:p w14:paraId="4704B70B" w14:textId="7ECB7A3C" w:rsidR="00E27857" w:rsidRDefault="00E27857">
      <w:pPr>
        <w:spacing w:after="160" w:line="259" w:lineRule="auto"/>
        <w:rPr>
          <w:sz w:val="22"/>
          <w:szCs w:val="22"/>
          <w:lang w:val="en-IN" w:eastAsia="en-IN"/>
        </w:rPr>
      </w:pPr>
      <w:r>
        <w:rPr>
          <w:sz w:val="22"/>
          <w:szCs w:val="22"/>
          <w:lang w:val="en-IN" w:eastAsia="en-IN"/>
        </w:rPr>
        <w:br w:type="page"/>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16B58998"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1A3A5CA1" w14:textId="77777777" w:rsidR="00E27857" w:rsidRPr="000E7F3F" w:rsidRDefault="00E27857" w:rsidP="00E27857">
            <w:pPr>
              <w:ind w:left="-9"/>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4C0048CE"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41F5E924" w14:textId="77777777" w:rsidR="00E27857" w:rsidRPr="000E7F3F" w:rsidRDefault="00E27857" w:rsidP="00E27857">
            <w:pPr>
              <w:jc w:val="center"/>
              <w:rPr>
                <w:b/>
                <w:bCs/>
              </w:rPr>
            </w:pPr>
            <w:r>
              <w:rPr>
                <w:b/>
              </w:rPr>
              <w:t>Department Elective IV</w:t>
            </w:r>
          </w:p>
        </w:tc>
        <w:tc>
          <w:tcPr>
            <w:tcW w:w="700" w:type="dxa"/>
            <w:tcBorders>
              <w:top w:val="single" w:sz="8" w:space="0" w:color="auto"/>
              <w:left w:val="nil"/>
              <w:bottom w:val="single" w:sz="8" w:space="0" w:color="auto"/>
              <w:right w:val="single" w:sz="8" w:space="0" w:color="auto"/>
            </w:tcBorders>
            <w:noWrap/>
            <w:vAlign w:val="center"/>
            <w:hideMark/>
          </w:tcPr>
          <w:p w14:paraId="11FDEFE9"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55E96B5A"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76C82DE3"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789567A1" w14:textId="77777777" w:rsidR="00E27857" w:rsidRPr="000E7F3F" w:rsidRDefault="00E27857" w:rsidP="00E27857">
            <w:pPr>
              <w:jc w:val="center"/>
              <w:rPr>
                <w:b/>
                <w:bCs/>
              </w:rPr>
            </w:pPr>
            <w:r w:rsidRPr="000E7F3F">
              <w:rPr>
                <w:b/>
                <w:bCs/>
              </w:rPr>
              <w:t>C</w:t>
            </w:r>
          </w:p>
        </w:tc>
      </w:tr>
      <w:tr w:rsidR="00E27857" w:rsidRPr="000E7F3F" w14:paraId="04848154"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4D6C5AAB"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50DF32C7" w14:textId="77777777" w:rsidR="00E27857" w:rsidRPr="000E7F3F" w:rsidRDefault="00E27857" w:rsidP="00E27857">
            <w:r>
              <w:t>MA4210</w:t>
            </w:r>
          </w:p>
        </w:tc>
        <w:tc>
          <w:tcPr>
            <w:tcW w:w="4160" w:type="dxa"/>
            <w:tcBorders>
              <w:top w:val="nil"/>
              <w:left w:val="nil"/>
              <w:bottom w:val="single" w:sz="8" w:space="0" w:color="auto"/>
              <w:right w:val="single" w:sz="8" w:space="0" w:color="auto"/>
            </w:tcBorders>
            <w:vAlign w:val="center"/>
          </w:tcPr>
          <w:p w14:paraId="1DABE246" w14:textId="77777777" w:rsidR="00E27857" w:rsidRPr="000E7F3F" w:rsidRDefault="00E27857" w:rsidP="00E27857">
            <w:r w:rsidRPr="000E7F3F">
              <w:t>Differential Geometry</w:t>
            </w:r>
          </w:p>
        </w:tc>
        <w:tc>
          <w:tcPr>
            <w:tcW w:w="700" w:type="dxa"/>
            <w:tcBorders>
              <w:top w:val="nil"/>
              <w:left w:val="nil"/>
              <w:bottom w:val="single" w:sz="8" w:space="0" w:color="auto"/>
              <w:right w:val="single" w:sz="8" w:space="0" w:color="auto"/>
            </w:tcBorders>
            <w:vAlign w:val="center"/>
          </w:tcPr>
          <w:p w14:paraId="66145312"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34C3C9DC"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623BB1D"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3CE183C" w14:textId="77777777" w:rsidR="00E27857" w:rsidRPr="000E7F3F" w:rsidRDefault="00E27857" w:rsidP="00E27857">
            <w:pPr>
              <w:jc w:val="center"/>
            </w:pPr>
            <w:r w:rsidRPr="000E7F3F">
              <w:t>3</w:t>
            </w:r>
          </w:p>
        </w:tc>
      </w:tr>
      <w:tr w:rsidR="00E27857" w:rsidRPr="000E7F3F" w14:paraId="1DF62E8E"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6A622A96"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5308A9BD" w14:textId="77777777" w:rsidR="00E27857" w:rsidRDefault="00E27857" w:rsidP="00E27857">
            <w:r>
              <w:t>MA4211</w:t>
            </w:r>
          </w:p>
        </w:tc>
        <w:tc>
          <w:tcPr>
            <w:tcW w:w="4160" w:type="dxa"/>
            <w:tcBorders>
              <w:top w:val="nil"/>
              <w:left w:val="nil"/>
              <w:bottom w:val="single" w:sz="8" w:space="0" w:color="auto"/>
              <w:right w:val="single" w:sz="8" w:space="0" w:color="auto"/>
            </w:tcBorders>
            <w:vAlign w:val="center"/>
          </w:tcPr>
          <w:p w14:paraId="0E648B0F" w14:textId="77777777" w:rsidR="00E27857" w:rsidRPr="000E7F3F" w:rsidRDefault="00E27857" w:rsidP="00E27857">
            <w:r w:rsidRPr="000E7F3F">
              <w:t>Introduction to Mathematical Biology</w:t>
            </w:r>
          </w:p>
        </w:tc>
        <w:tc>
          <w:tcPr>
            <w:tcW w:w="700" w:type="dxa"/>
            <w:tcBorders>
              <w:top w:val="nil"/>
              <w:left w:val="nil"/>
              <w:bottom w:val="single" w:sz="8" w:space="0" w:color="auto"/>
              <w:right w:val="single" w:sz="8" w:space="0" w:color="auto"/>
            </w:tcBorders>
            <w:vAlign w:val="center"/>
          </w:tcPr>
          <w:p w14:paraId="4237784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50EB7C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0AD21AB"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CF13E78" w14:textId="77777777" w:rsidR="00E27857" w:rsidRPr="000E7F3F" w:rsidRDefault="00E27857" w:rsidP="00E27857">
            <w:pPr>
              <w:jc w:val="center"/>
            </w:pPr>
            <w:r w:rsidRPr="000E7F3F">
              <w:t>3</w:t>
            </w:r>
          </w:p>
        </w:tc>
      </w:tr>
      <w:tr w:rsidR="00E27857" w:rsidRPr="000E7F3F" w14:paraId="5C9C23C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0864BBF8"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1B8BC1AC" w14:textId="77777777" w:rsidR="00E27857" w:rsidRDefault="00E27857" w:rsidP="00E27857">
            <w:r>
              <w:t>MA4212</w:t>
            </w:r>
          </w:p>
        </w:tc>
        <w:tc>
          <w:tcPr>
            <w:tcW w:w="4160" w:type="dxa"/>
            <w:tcBorders>
              <w:top w:val="nil"/>
              <w:left w:val="nil"/>
              <w:bottom w:val="single" w:sz="8" w:space="0" w:color="auto"/>
              <w:right w:val="single" w:sz="8" w:space="0" w:color="auto"/>
            </w:tcBorders>
            <w:vAlign w:val="center"/>
          </w:tcPr>
          <w:p w14:paraId="5B919187" w14:textId="77777777" w:rsidR="00E27857" w:rsidRPr="000E7F3F" w:rsidRDefault="00E27857" w:rsidP="00E27857">
            <w:r w:rsidRPr="000E7F3F">
              <w:t>Statistical Decision Theory</w:t>
            </w:r>
          </w:p>
        </w:tc>
        <w:tc>
          <w:tcPr>
            <w:tcW w:w="700" w:type="dxa"/>
            <w:tcBorders>
              <w:top w:val="nil"/>
              <w:left w:val="nil"/>
              <w:bottom w:val="single" w:sz="8" w:space="0" w:color="auto"/>
              <w:right w:val="single" w:sz="8" w:space="0" w:color="auto"/>
            </w:tcBorders>
            <w:vAlign w:val="center"/>
          </w:tcPr>
          <w:p w14:paraId="7A88C669"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C30B4E9"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39937C5"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7FD5469" w14:textId="77777777" w:rsidR="00E27857" w:rsidRPr="000E7F3F" w:rsidRDefault="00E27857" w:rsidP="00E27857">
            <w:pPr>
              <w:jc w:val="center"/>
            </w:pPr>
            <w:r w:rsidRPr="000E7F3F">
              <w:t>3</w:t>
            </w:r>
          </w:p>
        </w:tc>
      </w:tr>
      <w:tr w:rsidR="00E27857" w:rsidRPr="000E7F3F" w14:paraId="6649536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6D163946" w14:textId="77777777" w:rsidR="00E27857" w:rsidRPr="000E7F3F" w:rsidRDefault="00E27857" w:rsidP="00E27857">
            <w:pPr>
              <w:jc w:val="center"/>
            </w:pPr>
            <w:r w:rsidRPr="000E7F3F">
              <w:rPr>
                <w:bCs/>
                <w:lang w:eastAsia="en-IN"/>
              </w:rPr>
              <w:t>4.</w:t>
            </w:r>
          </w:p>
        </w:tc>
        <w:tc>
          <w:tcPr>
            <w:tcW w:w="1150" w:type="dxa"/>
            <w:tcBorders>
              <w:top w:val="nil"/>
              <w:left w:val="nil"/>
              <w:bottom w:val="single" w:sz="8" w:space="0" w:color="auto"/>
              <w:right w:val="single" w:sz="8" w:space="0" w:color="auto"/>
            </w:tcBorders>
            <w:noWrap/>
            <w:vAlign w:val="center"/>
          </w:tcPr>
          <w:p w14:paraId="08A02F6A" w14:textId="77777777" w:rsidR="00E27857" w:rsidRPr="000E7F3F" w:rsidRDefault="00E27857" w:rsidP="00E27857">
            <w:r>
              <w:t>MA4213</w:t>
            </w:r>
          </w:p>
        </w:tc>
        <w:tc>
          <w:tcPr>
            <w:tcW w:w="4160" w:type="dxa"/>
            <w:tcBorders>
              <w:top w:val="nil"/>
              <w:left w:val="nil"/>
              <w:bottom w:val="single" w:sz="8" w:space="0" w:color="auto"/>
              <w:right w:val="single" w:sz="8" w:space="0" w:color="auto"/>
            </w:tcBorders>
            <w:vAlign w:val="center"/>
          </w:tcPr>
          <w:p w14:paraId="0447A817" w14:textId="77777777" w:rsidR="00E27857" w:rsidRPr="000E7F3F" w:rsidRDefault="00E27857" w:rsidP="00E27857">
            <w:r w:rsidRPr="000E7F3F">
              <w:t>Applied Computational Techniques</w:t>
            </w:r>
          </w:p>
        </w:tc>
        <w:tc>
          <w:tcPr>
            <w:tcW w:w="700" w:type="dxa"/>
            <w:tcBorders>
              <w:top w:val="nil"/>
              <w:left w:val="nil"/>
              <w:bottom w:val="single" w:sz="8" w:space="0" w:color="auto"/>
              <w:right w:val="single" w:sz="8" w:space="0" w:color="auto"/>
            </w:tcBorders>
            <w:vAlign w:val="center"/>
          </w:tcPr>
          <w:p w14:paraId="4C081EC5"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E91500B"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7B8A61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1C89001" w14:textId="77777777" w:rsidR="00E27857" w:rsidRPr="000E7F3F" w:rsidRDefault="00E27857" w:rsidP="00E27857">
            <w:pPr>
              <w:jc w:val="center"/>
            </w:pPr>
            <w:r w:rsidRPr="000E7F3F">
              <w:t>3</w:t>
            </w:r>
          </w:p>
        </w:tc>
      </w:tr>
    </w:tbl>
    <w:p w14:paraId="5F1D4103" w14:textId="003203BF" w:rsidR="00E27857" w:rsidRDefault="00E27857" w:rsidP="00E27857">
      <w:pPr>
        <w:rPr>
          <w:sz w:val="22"/>
          <w:szCs w:val="22"/>
        </w:rPr>
      </w:pPr>
    </w:p>
    <w:p w14:paraId="19C65915"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8220"/>
      </w:tblGrid>
      <w:tr w:rsidR="00E27857" w:rsidRPr="00567B75" w14:paraId="7143AE59" w14:textId="77777777" w:rsidTr="00E27857">
        <w:trPr>
          <w:trHeight w:val="20"/>
        </w:trPr>
        <w:tc>
          <w:tcPr>
            <w:tcW w:w="2551" w:type="dxa"/>
            <w:shd w:val="clear" w:color="auto" w:fill="auto"/>
            <w:tcMar>
              <w:left w:w="90" w:type="dxa"/>
              <w:right w:w="90" w:type="dxa"/>
            </w:tcMar>
          </w:tcPr>
          <w:p w14:paraId="721E4EC5" w14:textId="77777777" w:rsidR="00E27857" w:rsidRPr="00567B75" w:rsidRDefault="00E27857" w:rsidP="00E27857">
            <w:pPr>
              <w:rPr>
                <w:sz w:val="22"/>
                <w:szCs w:val="22"/>
              </w:rPr>
            </w:pPr>
            <w:r w:rsidRPr="00567B75">
              <w:rPr>
                <w:b/>
                <w:bCs/>
                <w:sz w:val="22"/>
                <w:szCs w:val="22"/>
              </w:rPr>
              <w:lastRenderedPageBreak/>
              <w:t xml:space="preserve">Course Number </w:t>
            </w:r>
          </w:p>
        </w:tc>
        <w:tc>
          <w:tcPr>
            <w:tcW w:w="8220" w:type="dxa"/>
            <w:shd w:val="clear" w:color="auto" w:fill="auto"/>
            <w:tcMar>
              <w:left w:w="90" w:type="dxa"/>
              <w:right w:w="90" w:type="dxa"/>
            </w:tcMar>
          </w:tcPr>
          <w:p w14:paraId="0FC0C49F" w14:textId="4AAE7385" w:rsidR="00E27857" w:rsidRPr="00567B75" w:rsidRDefault="00E27857" w:rsidP="00E27857">
            <w:pPr>
              <w:rPr>
                <w:sz w:val="22"/>
                <w:szCs w:val="22"/>
              </w:rPr>
            </w:pPr>
            <w:r w:rsidRPr="00567B75">
              <w:rPr>
                <w:bCs/>
                <w:sz w:val="22"/>
                <w:szCs w:val="22"/>
              </w:rPr>
              <w:t>MA42</w:t>
            </w:r>
            <w:r>
              <w:rPr>
                <w:bCs/>
                <w:sz w:val="22"/>
                <w:szCs w:val="22"/>
              </w:rPr>
              <w:t>10</w:t>
            </w:r>
            <w:r w:rsidRPr="00567B75">
              <w:rPr>
                <w:bCs/>
                <w:sz w:val="22"/>
                <w:szCs w:val="22"/>
              </w:rPr>
              <w:t xml:space="preserve"> (DE)</w:t>
            </w:r>
          </w:p>
        </w:tc>
      </w:tr>
      <w:tr w:rsidR="00E27857" w:rsidRPr="00567B75" w14:paraId="7F91D6CF" w14:textId="77777777" w:rsidTr="00E27857">
        <w:trPr>
          <w:trHeight w:val="20"/>
        </w:trPr>
        <w:tc>
          <w:tcPr>
            <w:tcW w:w="2551" w:type="dxa"/>
            <w:shd w:val="clear" w:color="auto" w:fill="auto"/>
            <w:tcMar>
              <w:left w:w="90" w:type="dxa"/>
              <w:right w:w="90" w:type="dxa"/>
            </w:tcMar>
          </w:tcPr>
          <w:p w14:paraId="4C847B13" w14:textId="77777777" w:rsidR="00E27857" w:rsidRPr="00567B75" w:rsidRDefault="00E27857" w:rsidP="00E27857">
            <w:pPr>
              <w:rPr>
                <w:sz w:val="22"/>
                <w:szCs w:val="22"/>
              </w:rPr>
            </w:pPr>
            <w:r w:rsidRPr="00567B75">
              <w:rPr>
                <w:b/>
                <w:bCs/>
                <w:sz w:val="22"/>
                <w:szCs w:val="22"/>
              </w:rPr>
              <w:t>Course Credit</w:t>
            </w:r>
          </w:p>
          <w:p w14:paraId="117273BA" w14:textId="77777777" w:rsidR="00E27857" w:rsidRPr="00567B75" w:rsidRDefault="00E27857" w:rsidP="00E27857">
            <w:pPr>
              <w:rPr>
                <w:sz w:val="22"/>
                <w:szCs w:val="22"/>
              </w:rPr>
            </w:pPr>
            <w:r w:rsidRPr="00567B75">
              <w:rPr>
                <w:b/>
                <w:bCs/>
                <w:sz w:val="22"/>
                <w:szCs w:val="22"/>
              </w:rPr>
              <w:t xml:space="preserve">(L-T-P-C)                 </w:t>
            </w:r>
          </w:p>
        </w:tc>
        <w:tc>
          <w:tcPr>
            <w:tcW w:w="8220" w:type="dxa"/>
            <w:shd w:val="clear" w:color="auto" w:fill="auto"/>
            <w:tcMar>
              <w:left w:w="90" w:type="dxa"/>
              <w:right w:w="90" w:type="dxa"/>
            </w:tcMar>
            <w:vAlign w:val="center"/>
          </w:tcPr>
          <w:p w14:paraId="6ECE68A8" w14:textId="77777777" w:rsidR="00E27857" w:rsidRPr="00567B75" w:rsidRDefault="00E27857" w:rsidP="00E27857">
            <w:pPr>
              <w:rPr>
                <w:sz w:val="22"/>
                <w:szCs w:val="22"/>
              </w:rPr>
            </w:pPr>
            <w:r w:rsidRPr="00567B75">
              <w:rPr>
                <w:bCs/>
                <w:sz w:val="22"/>
                <w:szCs w:val="22"/>
              </w:rPr>
              <w:t>3-0-0-3</w:t>
            </w:r>
          </w:p>
        </w:tc>
      </w:tr>
      <w:tr w:rsidR="00E27857" w:rsidRPr="00567B75" w14:paraId="7F53FD35" w14:textId="77777777" w:rsidTr="00E27857">
        <w:trPr>
          <w:trHeight w:val="20"/>
        </w:trPr>
        <w:tc>
          <w:tcPr>
            <w:tcW w:w="2551" w:type="dxa"/>
            <w:shd w:val="clear" w:color="auto" w:fill="auto"/>
            <w:tcMar>
              <w:left w:w="90" w:type="dxa"/>
              <w:right w:w="90" w:type="dxa"/>
            </w:tcMar>
          </w:tcPr>
          <w:p w14:paraId="18EAC50D" w14:textId="77777777" w:rsidR="00E27857" w:rsidRPr="00567B75" w:rsidRDefault="00E27857" w:rsidP="00E27857">
            <w:pPr>
              <w:rPr>
                <w:sz w:val="22"/>
                <w:szCs w:val="22"/>
              </w:rPr>
            </w:pPr>
            <w:r w:rsidRPr="00567B75">
              <w:rPr>
                <w:b/>
                <w:bCs/>
                <w:sz w:val="22"/>
                <w:szCs w:val="22"/>
              </w:rPr>
              <w:t xml:space="preserve">Course Title                   </w:t>
            </w:r>
          </w:p>
        </w:tc>
        <w:tc>
          <w:tcPr>
            <w:tcW w:w="8220" w:type="dxa"/>
            <w:shd w:val="clear" w:color="auto" w:fill="auto"/>
            <w:tcMar>
              <w:left w:w="90" w:type="dxa"/>
              <w:right w:w="90" w:type="dxa"/>
            </w:tcMar>
            <w:vAlign w:val="center"/>
          </w:tcPr>
          <w:p w14:paraId="01965553" w14:textId="77777777" w:rsidR="00E27857" w:rsidRPr="00567B75" w:rsidRDefault="00E27857" w:rsidP="00E27857">
            <w:pPr>
              <w:rPr>
                <w:sz w:val="22"/>
                <w:szCs w:val="22"/>
              </w:rPr>
            </w:pPr>
            <w:r w:rsidRPr="00567B75">
              <w:rPr>
                <w:sz w:val="22"/>
                <w:szCs w:val="22"/>
              </w:rPr>
              <w:t xml:space="preserve">Differential Geometry </w:t>
            </w:r>
          </w:p>
        </w:tc>
      </w:tr>
      <w:tr w:rsidR="00E27857" w:rsidRPr="00567B75" w14:paraId="0E5CA2A1" w14:textId="77777777" w:rsidTr="00E27857">
        <w:trPr>
          <w:trHeight w:val="20"/>
        </w:trPr>
        <w:tc>
          <w:tcPr>
            <w:tcW w:w="2551" w:type="dxa"/>
            <w:shd w:val="clear" w:color="auto" w:fill="auto"/>
            <w:tcMar>
              <w:left w:w="90" w:type="dxa"/>
              <w:right w:w="90" w:type="dxa"/>
            </w:tcMar>
          </w:tcPr>
          <w:p w14:paraId="5425D2F7" w14:textId="77777777" w:rsidR="00E27857" w:rsidRPr="00567B75" w:rsidRDefault="00E27857" w:rsidP="00E27857">
            <w:pPr>
              <w:rPr>
                <w:sz w:val="22"/>
                <w:szCs w:val="22"/>
              </w:rPr>
            </w:pPr>
            <w:r w:rsidRPr="00567B75">
              <w:rPr>
                <w:b/>
                <w:bCs/>
                <w:sz w:val="22"/>
                <w:szCs w:val="22"/>
              </w:rPr>
              <w:t xml:space="preserve">Learning Mode            </w:t>
            </w:r>
          </w:p>
        </w:tc>
        <w:tc>
          <w:tcPr>
            <w:tcW w:w="8220" w:type="dxa"/>
            <w:shd w:val="clear" w:color="auto" w:fill="auto"/>
            <w:tcMar>
              <w:left w:w="90" w:type="dxa"/>
              <w:right w:w="90" w:type="dxa"/>
            </w:tcMar>
          </w:tcPr>
          <w:p w14:paraId="4A1B24B9" w14:textId="77777777" w:rsidR="00E27857" w:rsidRPr="00567B75" w:rsidRDefault="00E27857" w:rsidP="00E27857">
            <w:pPr>
              <w:rPr>
                <w:sz w:val="22"/>
                <w:szCs w:val="22"/>
              </w:rPr>
            </w:pPr>
            <w:r w:rsidRPr="00567B75">
              <w:rPr>
                <w:sz w:val="22"/>
                <w:szCs w:val="22"/>
              </w:rPr>
              <w:t>Lectures</w:t>
            </w:r>
          </w:p>
        </w:tc>
      </w:tr>
      <w:tr w:rsidR="00E27857" w:rsidRPr="00567B75" w14:paraId="7CCB62DE" w14:textId="77777777" w:rsidTr="00E27857">
        <w:trPr>
          <w:trHeight w:val="20"/>
        </w:trPr>
        <w:tc>
          <w:tcPr>
            <w:tcW w:w="2551" w:type="dxa"/>
            <w:shd w:val="clear" w:color="auto" w:fill="auto"/>
            <w:tcMar>
              <w:left w:w="90" w:type="dxa"/>
              <w:right w:w="90" w:type="dxa"/>
            </w:tcMar>
          </w:tcPr>
          <w:p w14:paraId="12D7B0AA" w14:textId="77777777" w:rsidR="00E27857" w:rsidRPr="00567B75" w:rsidRDefault="00E27857" w:rsidP="00E27857">
            <w:pPr>
              <w:rPr>
                <w:sz w:val="22"/>
                <w:szCs w:val="22"/>
              </w:rPr>
            </w:pPr>
            <w:r w:rsidRPr="00567B75">
              <w:rPr>
                <w:b/>
                <w:bCs/>
                <w:sz w:val="22"/>
                <w:szCs w:val="22"/>
              </w:rPr>
              <w:t xml:space="preserve">Learning Objectives </w:t>
            </w:r>
          </w:p>
        </w:tc>
        <w:tc>
          <w:tcPr>
            <w:tcW w:w="8220" w:type="dxa"/>
            <w:shd w:val="clear" w:color="auto" w:fill="auto"/>
            <w:tcMar>
              <w:left w:w="90" w:type="dxa"/>
              <w:right w:w="90" w:type="dxa"/>
            </w:tcMar>
          </w:tcPr>
          <w:p w14:paraId="77A129BE" w14:textId="77777777" w:rsidR="00E27857" w:rsidRPr="00567B75" w:rsidRDefault="00E27857" w:rsidP="00E27857">
            <w:pPr>
              <w:rPr>
                <w:sz w:val="22"/>
                <w:szCs w:val="22"/>
              </w:rPr>
            </w:pPr>
            <w:r w:rsidRPr="00567B75">
              <w:rPr>
                <w:sz w:val="22"/>
                <w:szCs w:val="22"/>
              </w:rPr>
              <w:t>Same as Learning Outcome</w:t>
            </w:r>
          </w:p>
        </w:tc>
      </w:tr>
      <w:tr w:rsidR="00E27857" w:rsidRPr="00567B75" w14:paraId="44561911" w14:textId="77777777" w:rsidTr="00E27857">
        <w:trPr>
          <w:trHeight w:val="20"/>
        </w:trPr>
        <w:tc>
          <w:tcPr>
            <w:tcW w:w="2551" w:type="dxa"/>
            <w:shd w:val="clear" w:color="auto" w:fill="auto"/>
            <w:tcMar>
              <w:left w:w="90" w:type="dxa"/>
              <w:right w:w="90" w:type="dxa"/>
            </w:tcMar>
          </w:tcPr>
          <w:p w14:paraId="219CE0CD" w14:textId="77777777" w:rsidR="00E27857" w:rsidRPr="00567B75" w:rsidRDefault="00E27857" w:rsidP="00E27857">
            <w:pPr>
              <w:rPr>
                <w:sz w:val="22"/>
                <w:szCs w:val="22"/>
              </w:rPr>
            </w:pPr>
            <w:r w:rsidRPr="00567B75">
              <w:rPr>
                <w:b/>
                <w:bCs/>
                <w:sz w:val="22"/>
                <w:szCs w:val="22"/>
              </w:rPr>
              <w:t xml:space="preserve">Course Description     </w:t>
            </w:r>
          </w:p>
        </w:tc>
        <w:tc>
          <w:tcPr>
            <w:tcW w:w="8220" w:type="dxa"/>
            <w:shd w:val="clear" w:color="auto" w:fill="auto"/>
            <w:tcMar>
              <w:left w:w="90" w:type="dxa"/>
              <w:right w:w="90" w:type="dxa"/>
            </w:tcMar>
          </w:tcPr>
          <w:p w14:paraId="1A68DF95" w14:textId="77777777" w:rsidR="00E27857" w:rsidRPr="00567B75" w:rsidRDefault="00E27857" w:rsidP="00E27857">
            <w:pPr>
              <w:rPr>
                <w:sz w:val="22"/>
                <w:szCs w:val="22"/>
              </w:rPr>
            </w:pPr>
            <w:r w:rsidRPr="00567B75">
              <w:rPr>
                <w:sz w:val="22"/>
                <w:szCs w:val="22"/>
              </w:rPr>
              <w:t>It is a basic course in classical differential geometry of curves and surfaces.</w:t>
            </w:r>
          </w:p>
        </w:tc>
      </w:tr>
      <w:tr w:rsidR="00E27857" w:rsidRPr="00567B75" w14:paraId="30F9B275" w14:textId="77777777" w:rsidTr="00E27857">
        <w:trPr>
          <w:trHeight w:val="20"/>
        </w:trPr>
        <w:tc>
          <w:tcPr>
            <w:tcW w:w="2551" w:type="dxa"/>
            <w:shd w:val="clear" w:color="auto" w:fill="auto"/>
            <w:tcMar>
              <w:left w:w="90" w:type="dxa"/>
              <w:right w:w="90" w:type="dxa"/>
            </w:tcMar>
          </w:tcPr>
          <w:p w14:paraId="360C7505" w14:textId="77777777" w:rsidR="00E27857" w:rsidRPr="00567B75" w:rsidRDefault="00E27857" w:rsidP="00E27857">
            <w:pPr>
              <w:rPr>
                <w:sz w:val="22"/>
                <w:szCs w:val="22"/>
              </w:rPr>
            </w:pPr>
            <w:r w:rsidRPr="00567B75">
              <w:rPr>
                <w:b/>
                <w:bCs/>
                <w:sz w:val="22"/>
                <w:szCs w:val="22"/>
              </w:rPr>
              <w:t xml:space="preserve">Course Content          </w:t>
            </w:r>
          </w:p>
        </w:tc>
        <w:tc>
          <w:tcPr>
            <w:tcW w:w="8220" w:type="dxa"/>
            <w:shd w:val="clear" w:color="auto" w:fill="auto"/>
            <w:tcMar>
              <w:left w:w="90" w:type="dxa"/>
              <w:right w:w="90" w:type="dxa"/>
            </w:tcMar>
          </w:tcPr>
          <w:p w14:paraId="16F22479" w14:textId="77777777" w:rsidR="00E27857" w:rsidRPr="00567B75" w:rsidRDefault="00E27857" w:rsidP="00E27857">
            <w:pPr>
              <w:jc w:val="both"/>
              <w:rPr>
                <w:sz w:val="22"/>
                <w:szCs w:val="22"/>
              </w:rPr>
            </w:pPr>
            <w:r w:rsidRPr="00567B75">
              <w:rPr>
                <w:sz w:val="22"/>
                <w:szCs w:val="22"/>
              </w:rPr>
              <w:t xml:space="preserve">Curve theory: Regular curves, arc-length parametrization, curvature, torsion, </w:t>
            </w:r>
            <w:proofErr w:type="spellStart"/>
            <w:r w:rsidRPr="00567B75">
              <w:rPr>
                <w:sz w:val="22"/>
                <w:szCs w:val="22"/>
              </w:rPr>
              <w:t>Frenet</w:t>
            </w:r>
            <w:proofErr w:type="spellEnd"/>
            <w:r w:rsidRPr="00567B75">
              <w:rPr>
                <w:sz w:val="22"/>
                <w:szCs w:val="22"/>
              </w:rPr>
              <w:t xml:space="preserve"> formula, isoperimetric inequality</w:t>
            </w:r>
          </w:p>
          <w:p w14:paraId="626DFFC2" w14:textId="77777777" w:rsidR="00E27857" w:rsidRPr="00567B75" w:rsidRDefault="00E27857" w:rsidP="00E27857">
            <w:pPr>
              <w:jc w:val="both"/>
              <w:rPr>
                <w:sz w:val="22"/>
                <w:szCs w:val="22"/>
              </w:rPr>
            </w:pPr>
            <w:r w:rsidRPr="00567B75">
              <w:rPr>
                <w:sz w:val="22"/>
                <w:szCs w:val="22"/>
              </w:rPr>
              <w:t xml:space="preserve">Surface theory: Regular surfaces, Curvatures: Gauss and Mean, Surfaces of revolution, Constant mean curvature surfaces: minimal surfaces, </w:t>
            </w:r>
            <w:proofErr w:type="spellStart"/>
            <w:r w:rsidRPr="00567B75">
              <w:rPr>
                <w:sz w:val="22"/>
                <w:szCs w:val="22"/>
              </w:rPr>
              <w:t>Weierstrass-Enneper</w:t>
            </w:r>
            <w:proofErr w:type="spellEnd"/>
            <w:r w:rsidRPr="00567B75">
              <w:rPr>
                <w:sz w:val="22"/>
                <w:szCs w:val="22"/>
              </w:rPr>
              <w:t xml:space="preserve"> </w:t>
            </w:r>
            <w:proofErr w:type="gramStart"/>
            <w:r w:rsidRPr="00567B75">
              <w:rPr>
                <w:sz w:val="22"/>
                <w:szCs w:val="22"/>
              </w:rPr>
              <w:t>representation,  Geodesics</w:t>
            </w:r>
            <w:proofErr w:type="gramEnd"/>
            <w:r w:rsidRPr="00567B75">
              <w:rPr>
                <w:sz w:val="22"/>
                <w:szCs w:val="22"/>
              </w:rPr>
              <w:t>: The geodesic equations, Isometries and conformal maps. The Gauss-Bonnet theorem.</w:t>
            </w:r>
          </w:p>
        </w:tc>
      </w:tr>
      <w:tr w:rsidR="00E27857" w:rsidRPr="00567B75" w14:paraId="141C69BA" w14:textId="77777777" w:rsidTr="00E27857">
        <w:trPr>
          <w:trHeight w:val="20"/>
        </w:trPr>
        <w:tc>
          <w:tcPr>
            <w:tcW w:w="2551" w:type="dxa"/>
            <w:shd w:val="clear" w:color="auto" w:fill="auto"/>
            <w:tcMar>
              <w:left w:w="90" w:type="dxa"/>
              <w:right w:w="90" w:type="dxa"/>
            </w:tcMar>
          </w:tcPr>
          <w:p w14:paraId="76400B71" w14:textId="77777777" w:rsidR="00E27857" w:rsidRPr="00567B75" w:rsidRDefault="00E27857" w:rsidP="00E27857">
            <w:pPr>
              <w:rPr>
                <w:sz w:val="22"/>
                <w:szCs w:val="22"/>
              </w:rPr>
            </w:pPr>
            <w:r w:rsidRPr="00567B75">
              <w:rPr>
                <w:b/>
                <w:bCs/>
                <w:sz w:val="22"/>
                <w:szCs w:val="22"/>
              </w:rPr>
              <w:t xml:space="preserve">Learning Outcome      </w:t>
            </w:r>
          </w:p>
        </w:tc>
        <w:tc>
          <w:tcPr>
            <w:tcW w:w="8220" w:type="dxa"/>
            <w:shd w:val="clear" w:color="auto" w:fill="auto"/>
            <w:tcMar>
              <w:left w:w="90" w:type="dxa"/>
              <w:right w:w="90" w:type="dxa"/>
            </w:tcMar>
          </w:tcPr>
          <w:p w14:paraId="1203DF32" w14:textId="77777777" w:rsidR="00E27857" w:rsidRPr="00567B75" w:rsidRDefault="00E27857" w:rsidP="00E27857">
            <w:pPr>
              <w:rPr>
                <w:sz w:val="22"/>
                <w:szCs w:val="22"/>
              </w:rPr>
            </w:pPr>
            <w:r w:rsidRPr="00567B75">
              <w:rPr>
                <w:sz w:val="22"/>
                <w:szCs w:val="22"/>
              </w:rPr>
              <w:t>At the end of this course, students will learn:</w:t>
            </w:r>
          </w:p>
          <w:p w14:paraId="39963F6E" w14:textId="77777777" w:rsidR="00E27857" w:rsidRPr="00567B75" w:rsidRDefault="00E27857" w:rsidP="00E27857">
            <w:pPr>
              <w:rPr>
                <w:sz w:val="22"/>
                <w:szCs w:val="22"/>
              </w:rPr>
            </w:pPr>
            <w:r w:rsidRPr="00567B75">
              <w:rPr>
                <w:sz w:val="22"/>
                <w:szCs w:val="22"/>
              </w:rPr>
              <w:t xml:space="preserve">- to compute curvature and torsion of curves </w:t>
            </w:r>
          </w:p>
          <w:p w14:paraId="540C36A0" w14:textId="77777777" w:rsidR="00E27857" w:rsidRPr="00567B75" w:rsidRDefault="00E27857" w:rsidP="00E27857">
            <w:pPr>
              <w:rPr>
                <w:sz w:val="22"/>
                <w:szCs w:val="22"/>
              </w:rPr>
            </w:pPr>
            <w:r w:rsidRPr="00567B75">
              <w:rPr>
                <w:sz w:val="22"/>
                <w:szCs w:val="22"/>
              </w:rPr>
              <w:t>- to compute Gauss and mean curvature of surfaces</w:t>
            </w:r>
          </w:p>
          <w:p w14:paraId="739885E4" w14:textId="77777777" w:rsidR="00E27857" w:rsidRPr="00567B75" w:rsidRDefault="00E27857" w:rsidP="00E27857">
            <w:pPr>
              <w:rPr>
                <w:sz w:val="22"/>
                <w:szCs w:val="22"/>
              </w:rPr>
            </w:pPr>
            <w:r w:rsidRPr="00567B75">
              <w:rPr>
                <w:sz w:val="22"/>
                <w:szCs w:val="22"/>
              </w:rPr>
              <w:t>- to compute the complex representation formula for a minimal surface given in isothermal parametrization.</w:t>
            </w:r>
          </w:p>
          <w:p w14:paraId="3D558001" w14:textId="77777777" w:rsidR="00E27857" w:rsidRPr="00567B75" w:rsidRDefault="00E27857" w:rsidP="00E27857">
            <w:pPr>
              <w:rPr>
                <w:sz w:val="22"/>
                <w:szCs w:val="22"/>
              </w:rPr>
            </w:pPr>
            <w:r w:rsidRPr="00567B75">
              <w:rPr>
                <w:sz w:val="22"/>
                <w:szCs w:val="22"/>
              </w:rPr>
              <w:t>- the relation between Euler characteristic of a surface and the Gaussian curvature of a surface through Gauss-Bonnet theorem.</w:t>
            </w:r>
          </w:p>
        </w:tc>
      </w:tr>
      <w:tr w:rsidR="00E27857" w:rsidRPr="00567B75" w14:paraId="3C525FC9" w14:textId="77777777" w:rsidTr="00E27857">
        <w:trPr>
          <w:trHeight w:val="20"/>
        </w:trPr>
        <w:tc>
          <w:tcPr>
            <w:tcW w:w="2551" w:type="dxa"/>
            <w:shd w:val="clear" w:color="auto" w:fill="auto"/>
            <w:tcMar>
              <w:left w:w="90" w:type="dxa"/>
              <w:right w:w="90" w:type="dxa"/>
            </w:tcMar>
          </w:tcPr>
          <w:p w14:paraId="2110C35D" w14:textId="77777777" w:rsidR="00E27857" w:rsidRPr="00567B75" w:rsidRDefault="00E27857" w:rsidP="00E27857">
            <w:pPr>
              <w:rPr>
                <w:sz w:val="22"/>
                <w:szCs w:val="22"/>
              </w:rPr>
            </w:pPr>
            <w:r w:rsidRPr="00567B75">
              <w:rPr>
                <w:b/>
                <w:bCs/>
                <w:sz w:val="22"/>
                <w:szCs w:val="22"/>
              </w:rPr>
              <w:t>Assessment Method</w:t>
            </w:r>
          </w:p>
        </w:tc>
        <w:tc>
          <w:tcPr>
            <w:tcW w:w="8220" w:type="dxa"/>
            <w:shd w:val="clear" w:color="auto" w:fill="auto"/>
            <w:tcMar>
              <w:left w:w="90" w:type="dxa"/>
              <w:right w:w="90" w:type="dxa"/>
            </w:tcMar>
          </w:tcPr>
          <w:p w14:paraId="1B238281" w14:textId="77777777" w:rsidR="00E27857" w:rsidRPr="00567B75" w:rsidRDefault="00E27857" w:rsidP="00E27857">
            <w:pPr>
              <w:rPr>
                <w:sz w:val="22"/>
                <w:szCs w:val="22"/>
              </w:rPr>
            </w:pPr>
            <w:r w:rsidRPr="00567B75">
              <w:rPr>
                <w:sz w:val="22"/>
                <w:szCs w:val="22"/>
              </w:rPr>
              <w:t>Quiz /Assignment/ Project / MSE / ESE</w:t>
            </w:r>
          </w:p>
        </w:tc>
      </w:tr>
    </w:tbl>
    <w:p w14:paraId="3F318274" w14:textId="77777777" w:rsidR="00E27857" w:rsidRPr="00567B75" w:rsidRDefault="00E27857" w:rsidP="00E27857">
      <w:pPr>
        <w:rPr>
          <w:sz w:val="22"/>
          <w:szCs w:val="22"/>
        </w:rPr>
      </w:pPr>
    </w:p>
    <w:p w14:paraId="69666D36" w14:textId="77777777" w:rsidR="00E27857" w:rsidRPr="00567B75" w:rsidRDefault="00E27857" w:rsidP="00E27857">
      <w:pPr>
        <w:rPr>
          <w:b/>
          <w:bCs/>
          <w:sz w:val="22"/>
          <w:szCs w:val="22"/>
        </w:rPr>
      </w:pPr>
      <w:r w:rsidRPr="00567B75">
        <w:rPr>
          <w:b/>
          <w:bCs/>
          <w:sz w:val="22"/>
          <w:szCs w:val="22"/>
        </w:rPr>
        <w:t>Text Books:</w:t>
      </w:r>
    </w:p>
    <w:p w14:paraId="19789EFD" w14:textId="77777777" w:rsidR="00E27857" w:rsidRPr="00567B75" w:rsidRDefault="00E27857" w:rsidP="00E27857">
      <w:pPr>
        <w:rPr>
          <w:sz w:val="22"/>
          <w:szCs w:val="22"/>
        </w:rPr>
      </w:pPr>
    </w:p>
    <w:p w14:paraId="437818BE" w14:textId="77777777" w:rsidR="00E27857" w:rsidRPr="00567B75" w:rsidRDefault="00E27857" w:rsidP="00E27857">
      <w:pPr>
        <w:numPr>
          <w:ilvl w:val="0"/>
          <w:numId w:val="52"/>
        </w:numPr>
        <w:rPr>
          <w:sz w:val="22"/>
          <w:szCs w:val="22"/>
        </w:rPr>
      </w:pPr>
      <w:proofErr w:type="spellStart"/>
      <w:r w:rsidRPr="00567B75">
        <w:rPr>
          <w:sz w:val="22"/>
          <w:szCs w:val="22"/>
          <w:lang w:val="en-IE"/>
        </w:rPr>
        <w:t>Oprea</w:t>
      </w:r>
      <w:proofErr w:type="spellEnd"/>
      <w:r w:rsidRPr="00567B75">
        <w:rPr>
          <w:sz w:val="22"/>
          <w:szCs w:val="22"/>
          <w:lang w:val="en-IE"/>
        </w:rPr>
        <w:t xml:space="preserve">, John., Differential Geometry and its </w:t>
      </w:r>
      <w:proofErr w:type="gramStart"/>
      <w:r w:rsidRPr="00567B75">
        <w:rPr>
          <w:sz w:val="22"/>
          <w:szCs w:val="22"/>
          <w:lang w:val="en-IE"/>
        </w:rPr>
        <w:t>Applications,  The</w:t>
      </w:r>
      <w:proofErr w:type="gramEnd"/>
      <w:r w:rsidRPr="00567B75">
        <w:rPr>
          <w:sz w:val="22"/>
          <w:szCs w:val="22"/>
          <w:lang w:val="en-IE"/>
        </w:rPr>
        <w:t xml:space="preserve"> Mathematical Association of America, second edition (2007)</w:t>
      </w:r>
    </w:p>
    <w:p w14:paraId="7159F9C7" w14:textId="77777777" w:rsidR="00E27857" w:rsidRPr="00567B75" w:rsidRDefault="00E27857" w:rsidP="00E27857">
      <w:pPr>
        <w:rPr>
          <w:b/>
          <w:bCs/>
          <w:sz w:val="22"/>
          <w:szCs w:val="22"/>
          <w:lang w:val="en-IE"/>
        </w:rPr>
      </w:pPr>
    </w:p>
    <w:p w14:paraId="23D02F72" w14:textId="77777777" w:rsidR="00E27857" w:rsidRPr="00567B75" w:rsidRDefault="00E27857" w:rsidP="00E27857">
      <w:pPr>
        <w:rPr>
          <w:b/>
          <w:bCs/>
          <w:sz w:val="22"/>
          <w:szCs w:val="22"/>
          <w:lang w:val="en-IE"/>
        </w:rPr>
      </w:pPr>
      <w:r w:rsidRPr="00567B75">
        <w:rPr>
          <w:b/>
          <w:bCs/>
          <w:sz w:val="22"/>
          <w:szCs w:val="22"/>
          <w:lang w:val="en-IE"/>
        </w:rPr>
        <w:t>Reference Books:</w:t>
      </w:r>
    </w:p>
    <w:p w14:paraId="04B8EE7A" w14:textId="77777777" w:rsidR="00E27857" w:rsidRPr="00567B75" w:rsidRDefault="00E27857" w:rsidP="00E27857">
      <w:pPr>
        <w:rPr>
          <w:sz w:val="22"/>
          <w:szCs w:val="22"/>
          <w:lang w:val="en-IE"/>
        </w:rPr>
      </w:pPr>
    </w:p>
    <w:p w14:paraId="45A16B6D" w14:textId="77777777" w:rsidR="00E27857" w:rsidRPr="00567B75" w:rsidRDefault="00E27857" w:rsidP="00E27857">
      <w:pPr>
        <w:numPr>
          <w:ilvl w:val="0"/>
          <w:numId w:val="53"/>
        </w:numPr>
        <w:rPr>
          <w:sz w:val="22"/>
          <w:szCs w:val="22"/>
          <w:lang w:val="en-IE"/>
        </w:rPr>
      </w:pPr>
      <w:r w:rsidRPr="00567B75">
        <w:rPr>
          <w:sz w:val="22"/>
          <w:szCs w:val="22"/>
          <w:lang w:val="en-IE"/>
        </w:rPr>
        <w:t xml:space="preserve">do </w:t>
      </w:r>
      <w:proofErr w:type="spellStart"/>
      <w:r w:rsidRPr="00567B75">
        <w:rPr>
          <w:sz w:val="22"/>
          <w:szCs w:val="22"/>
          <w:lang w:val="en-IE"/>
        </w:rPr>
        <w:t>Carmo</w:t>
      </w:r>
      <w:proofErr w:type="spellEnd"/>
      <w:r w:rsidRPr="00567B75">
        <w:rPr>
          <w:sz w:val="22"/>
          <w:szCs w:val="22"/>
          <w:lang w:val="en-IE"/>
        </w:rPr>
        <w:t>, Manfred P., Differential Geometry of Curves and Surfaces, Prentice Hall (1976)</w:t>
      </w:r>
    </w:p>
    <w:p w14:paraId="5CA31BC6" w14:textId="77777777" w:rsidR="00E27857" w:rsidRPr="00567B75" w:rsidRDefault="00E27857" w:rsidP="00E27857">
      <w:pPr>
        <w:numPr>
          <w:ilvl w:val="0"/>
          <w:numId w:val="53"/>
        </w:numPr>
        <w:rPr>
          <w:sz w:val="22"/>
          <w:szCs w:val="22"/>
          <w:lang w:val="en-IE"/>
        </w:rPr>
      </w:pPr>
      <w:proofErr w:type="gramStart"/>
      <w:r w:rsidRPr="00567B75">
        <w:rPr>
          <w:sz w:val="22"/>
          <w:szCs w:val="22"/>
          <w:lang w:val="en-IE"/>
        </w:rPr>
        <w:t>Bar,  Christian</w:t>
      </w:r>
      <w:proofErr w:type="gramEnd"/>
      <w:r w:rsidRPr="00567B75">
        <w:rPr>
          <w:sz w:val="22"/>
          <w:szCs w:val="22"/>
          <w:lang w:val="en-IE"/>
        </w:rPr>
        <w:t>,  Elementary Differential Geometry, Cambridge University Press. (2010)</w:t>
      </w:r>
    </w:p>
    <w:p w14:paraId="786D5956" w14:textId="77777777" w:rsidR="00E27857" w:rsidRPr="00567B75" w:rsidRDefault="00E27857" w:rsidP="00E27857">
      <w:pPr>
        <w:numPr>
          <w:ilvl w:val="0"/>
          <w:numId w:val="53"/>
        </w:numPr>
        <w:rPr>
          <w:sz w:val="22"/>
          <w:szCs w:val="22"/>
          <w:lang w:val="en-IE"/>
        </w:rPr>
      </w:pPr>
      <w:r w:rsidRPr="00567B75">
        <w:rPr>
          <w:sz w:val="22"/>
          <w:szCs w:val="22"/>
          <w:lang w:val="en-IE"/>
        </w:rPr>
        <w:t>Millman, Richard S. and Parker, George D., Elements of Differential Geometry, Prentice Hall-Inc. (1977</w:t>
      </w:r>
    </w:p>
    <w:p w14:paraId="1609335A"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46B821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A03C7F4"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E1AC7AF" w14:textId="374C37EE" w:rsidR="00E27857" w:rsidRPr="00567B75" w:rsidRDefault="00E27857" w:rsidP="00E27857">
            <w:pPr>
              <w:rPr>
                <w:sz w:val="22"/>
                <w:szCs w:val="22"/>
              </w:rPr>
            </w:pPr>
            <w:r>
              <w:rPr>
                <w:sz w:val="22"/>
                <w:szCs w:val="22"/>
              </w:rPr>
              <w:t>MA4211</w:t>
            </w:r>
            <w:r w:rsidRPr="00567B75">
              <w:rPr>
                <w:bCs/>
                <w:sz w:val="22"/>
                <w:szCs w:val="22"/>
              </w:rPr>
              <w:t xml:space="preserve"> (DE)</w:t>
            </w:r>
          </w:p>
        </w:tc>
      </w:tr>
      <w:tr w:rsidR="00E27857" w:rsidRPr="00567B75" w14:paraId="1795CD16"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B6A1CB3" w14:textId="77777777" w:rsidR="00E27857" w:rsidRPr="00567B75" w:rsidRDefault="00E27857" w:rsidP="00E27857">
            <w:pPr>
              <w:rPr>
                <w:b/>
                <w:sz w:val="22"/>
                <w:szCs w:val="22"/>
              </w:rPr>
            </w:pPr>
            <w:r w:rsidRPr="00567B75">
              <w:rPr>
                <w:b/>
                <w:sz w:val="22"/>
                <w:szCs w:val="22"/>
              </w:rPr>
              <w:t>Course Credit</w:t>
            </w:r>
          </w:p>
          <w:p w14:paraId="00DBB3EE"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07926E15" w14:textId="77777777" w:rsidR="00E27857" w:rsidRPr="00567B75" w:rsidRDefault="00E27857" w:rsidP="00E27857">
            <w:pPr>
              <w:rPr>
                <w:sz w:val="22"/>
                <w:szCs w:val="22"/>
              </w:rPr>
            </w:pPr>
            <w:r w:rsidRPr="00567B75">
              <w:rPr>
                <w:sz w:val="22"/>
                <w:szCs w:val="22"/>
              </w:rPr>
              <w:t>3-0-0-3</w:t>
            </w:r>
          </w:p>
        </w:tc>
      </w:tr>
      <w:tr w:rsidR="00E27857" w:rsidRPr="00567B75" w14:paraId="135467D6"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8E97F79"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60CC292C" w14:textId="77777777" w:rsidR="00E27857" w:rsidRPr="00567B75" w:rsidRDefault="00E27857" w:rsidP="00E27857">
            <w:pPr>
              <w:rPr>
                <w:sz w:val="22"/>
                <w:szCs w:val="22"/>
              </w:rPr>
            </w:pPr>
            <w:r w:rsidRPr="00567B75">
              <w:rPr>
                <w:sz w:val="22"/>
                <w:szCs w:val="22"/>
              </w:rPr>
              <w:t>Introduction to Mathematical Biology</w:t>
            </w:r>
          </w:p>
        </w:tc>
      </w:tr>
      <w:tr w:rsidR="00E27857" w:rsidRPr="00567B75" w14:paraId="7B3BE3B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82030F8"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60364B8" w14:textId="77777777" w:rsidR="00E27857" w:rsidRPr="00567B75" w:rsidRDefault="00E27857" w:rsidP="00E27857">
            <w:pPr>
              <w:rPr>
                <w:sz w:val="22"/>
                <w:szCs w:val="22"/>
              </w:rPr>
            </w:pPr>
            <w:r w:rsidRPr="00567B75">
              <w:rPr>
                <w:sz w:val="22"/>
                <w:szCs w:val="22"/>
              </w:rPr>
              <w:t>Lectures</w:t>
            </w:r>
          </w:p>
        </w:tc>
      </w:tr>
      <w:tr w:rsidR="00E27857" w:rsidRPr="00567B75" w14:paraId="2B9F7981"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39D0ECC"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B4D7E0D" w14:textId="77777777" w:rsidR="00E27857" w:rsidRPr="00567B75" w:rsidRDefault="00E27857" w:rsidP="00E27857">
            <w:pPr>
              <w:jc w:val="both"/>
              <w:rPr>
                <w:sz w:val="22"/>
                <w:szCs w:val="22"/>
              </w:rPr>
            </w:pPr>
            <w:r w:rsidRPr="00567B75">
              <w:rPr>
                <w:sz w:val="22"/>
                <w:szCs w:val="22"/>
              </w:rPr>
              <w:t>To learn application of Mathematics in Biology. To comprehend</w:t>
            </w:r>
          </w:p>
          <w:p w14:paraId="66E99FAC" w14:textId="77777777" w:rsidR="00E27857" w:rsidRPr="00567B75" w:rsidRDefault="00E27857" w:rsidP="00E27857">
            <w:pPr>
              <w:jc w:val="both"/>
              <w:rPr>
                <w:sz w:val="22"/>
                <w:szCs w:val="22"/>
              </w:rPr>
            </w:pPr>
            <w:r w:rsidRPr="00567B75">
              <w:rPr>
                <w:sz w:val="22"/>
                <w:szCs w:val="22"/>
              </w:rPr>
              <w:t>mathematical analysis and to correlate the outcome of mathematical system into biological system. To learn and understand the bridge between mathematical and biological worlds.</w:t>
            </w:r>
          </w:p>
        </w:tc>
      </w:tr>
      <w:tr w:rsidR="00E27857" w:rsidRPr="00567B75" w14:paraId="6443CFA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005128C"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DA53FAD" w14:textId="77777777" w:rsidR="00E27857" w:rsidRPr="00567B75" w:rsidRDefault="00E27857" w:rsidP="00E27857">
            <w:pPr>
              <w:jc w:val="both"/>
              <w:rPr>
                <w:sz w:val="22"/>
                <w:szCs w:val="22"/>
              </w:rPr>
            </w:pPr>
            <w:r w:rsidRPr="00567B75">
              <w:rPr>
                <w:sz w:val="22"/>
                <w:szCs w:val="22"/>
              </w:rPr>
              <w:t>This course is meant to expose the candidate to mathematical modeling</w:t>
            </w:r>
          </w:p>
          <w:p w14:paraId="4788C03D" w14:textId="77777777" w:rsidR="00E27857" w:rsidRPr="00567B75" w:rsidRDefault="00E27857" w:rsidP="00E27857">
            <w:pPr>
              <w:jc w:val="both"/>
              <w:rPr>
                <w:sz w:val="22"/>
                <w:szCs w:val="22"/>
              </w:rPr>
            </w:pPr>
            <w:r w:rsidRPr="00567B75">
              <w:rPr>
                <w:sz w:val="22"/>
                <w:szCs w:val="22"/>
              </w:rPr>
              <w:t xml:space="preserve">biological systems and then apply it to various systems and </w:t>
            </w:r>
            <w:proofErr w:type="spellStart"/>
            <w:r w:rsidRPr="00567B75">
              <w:rPr>
                <w:sz w:val="22"/>
                <w:szCs w:val="22"/>
              </w:rPr>
              <w:t>analyse</w:t>
            </w:r>
            <w:proofErr w:type="spellEnd"/>
            <w:r w:rsidRPr="00567B75">
              <w:rPr>
                <w:sz w:val="22"/>
                <w:szCs w:val="22"/>
              </w:rPr>
              <w:t xml:space="preserve"> these models and obtain biological inferences from models.</w:t>
            </w:r>
          </w:p>
        </w:tc>
      </w:tr>
      <w:tr w:rsidR="00E27857" w:rsidRPr="00567B75" w14:paraId="3D1C464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8833927"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D345911" w14:textId="77777777" w:rsidR="00E27857" w:rsidRPr="00567B75" w:rsidRDefault="00E27857" w:rsidP="00E27857">
            <w:pPr>
              <w:jc w:val="both"/>
              <w:rPr>
                <w:sz w:val="22"/>
                <w:szCs w:val="22"/>
              </w:rPr>
            </w:pPr>
            <w:r w:rsidRPr="00567B75">
              <w:rPr>
                <w:sz w:val="22"/>
                <w:szCs w:val="22"/>
              </w:rPr>
              <w:t>Motivation. Introduction to biological systems and their mathematical representation. Basic mathematical tools such as Linearization, qualitative solution of difference and differential equations, stability, nonlinear dynamics.</w:t>
            </w:r>
          </w:p>
          <w:p w14:paraId="5C49E174" w14:textId="77777777" w:rsidR="00E27857" w:rsidRPr="00567B75" w:rsidRDefault="00E27857" w:rsidP="00E27857">
            <w:pPr>
              <w:jc w:val="both"/>
              <w:rPr>
                <w:sz w:val="22"/>
                <w:szCs w:val="22"/>
              </w:rPr>
            </w:pPr>
          </w:p>
          <w:p w14:paraId="195AF7C9" w14:textId="77777777" w:rsidR="00E27857" w:rsidRPr="00567B75" w:rsidRDefault="00E27857" w:rsidP="00E27857">
            <w:pPr>
              <w:jc w:val="both"/>
              <w:rPr>
                <w:sz w:val="22"/>
                <w:szCs w:val="22"/>
              </w:rPr>
            </w:pPr>
            <w:r w:rsidRPr="00567B75">
              <w:rPr>
                <w:sz w:val="22"/>
                <w:szCs w:val="22"/>
              </w:rPr>
              <w:t>Mathematical modeling in ecology: Single species models (continuous and discrete), multispecies models: Prey-predator models, Competition models, cooperation models, harvesting in population, fisheries models, optimal harvest.</w:t>
            </w:r>
          </w:p>
          <w:p w14:paraId="51E088ED" w14:textId="77777777" w:rsidR="00E27857" w:rsidRPr="00567B75" w:rsidRDefault="00E27857" w:rsidP="00E27857">
            <w:pPr>
              <w:jc w:val="both"/>
              <w:rPr>
                <w:sz w:val="22"/>
                <w:szCs w:val="22"/>
              </w:rPr>
            </w:pPr>
          </w:p>
          <w:p w14:paraId="2DF1BAB3" w14:textId="77777777" w:rsidR="00E27857" w:rsidRPr="00567B75" w:rsidRDefault="00E27857" w:rsidP="00E27857">
            <w:pPr>
              <w:jc w:val="both"/>
              <w:rPr>
                <w:sz w:val="22"/>
                <w:szCs w:val="22"/>
              </w:rPr>
            </w:pPr>
            <w:r w:rsidRPr="00567B75">
              <w:rPr>
                <w:sz w:val="22"/>
                <w:szCs w:val="22"/>
              </w:rPr>
              <w:t>Mathematical modeling of infectious diseases: Introduction to disease modeling, compartmental models, Basic models- SI, SIS, SIR, SIRS etc. Models with demography, Vaccination models, Ross Malaria Model.</w:t>
            </w:r>
          </w:p>
          <w:p w14:paraId="2D942D42" w14:textId="77777777" w:rsidR="00E27857" w:rsidRPr="00567B75" w:rsidRDefault="00E27857" w:rsidP="00E27857">
            <w:pPr>
              <w:jc w:val="both"/>
              <w:rPr>
                <w:sz w:val="22"/>
                <w:szCs w:val="22"/>
              </w:rPr>
            </w:pPr>
          </w:p>
          <w:p w14:paraId="28991AB7" w14:textId="77777777" w:rsidR="00E27857" w:rsidRPr="00567B75" w:rsidRDefault="00E27857" w:rsidP="00E27857">
            <w:pPr>
              <w:jc w:val="both"/>
              <w:rPr>
                <w:sz w:val="22"/>
                <w:szCs w:val="22"/>
              </w:rPr>
            </w:pPr>
            <w:r w:rsidRPr="00567B75">
              <w:rPr>
                <w:sz w:val="22"/>
                <w:szCs w:val="22"/>
              </w:rPr>
              <w:t>Mathematical models in cellular biology such as HIV in vivo dynamics, Models in immunology.</w:t>
            </w:r>
          </w:p>
          <w:p w14:paraId="14A29AE0" w14:textId="77777777" w:rsidR="00E27857" w:rsidRPr="00567B75" w:rsidRDefault="00E27857" w:rsidP="00E27857">
            <w:pPr>
              <w:jc w:val="both"/>
              <w:rPr>
                <w:sz w:val="22"/>
                <w:szCs w:val="22"/>
              </w:rPr>
            </w:pPr>
            <w:r w:rsidRPr="00567B75">
              <w:rPr>
                <w:sz w:val="22"/>
                <w:szCs w:val="22"/>
              </w:rPr>
              <w:t>Stochastic models. Parameter estimation.</w:t>
            </w:r>
          </w:p>
        </w:tc>
      </w:tr>
      <w:tr w:rsidR="00E27857" w:rsidRPr="00567B75" w14:paraId="27AB27A1"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0C1403B"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0C9C585" w14:textId="77777777" w:rsidR="00E27857" w:rsidRPr="00567B75" w:rsidRDefault="00E27857" w:rsidP="00E27857">
            <w:pPr>
              <w:rPr>
                <w:sz w:val="22"/>
                <w:szCs w:val="22"/>
              </w:rPr>
            </w:pPr>
            <w:r w:rsidRPr="00567B75">
              <w:rPr>
                <w:sz w:val="22"/>
                <w:szCs w:val="22"/>
              </w:rPr>
              <w:t xml:space="preserve">Students will be able to apply the mathematical knowledge on a biological system, </w:t>
            </w:r>
            <w:proofErr w:type="spellStart"/>
            <w:r w:rsidRPr="00567B75">
              <w:rPr>
                <w:sz w:val="22"/>
                <w:szCs w:val="22"/>
              </w:rPr>
              <w:t>analyse</w:t>
            </w:r>
            <w:proofErr w:type="spellEnd"/>
            <w:r w:rsidRPr="00567B75">
              <w:rPr>
                <w:sz w:val="22"/>
                <w:szCs w:val="22"/>
              </w:rPr>
              <w:t xml:space="preserve"> it and interpret it in terms of the biological systems.</w:t>
            </w:r>
          </w:p>
        </w:tc>
      </w:tr>
      <w:tr w:rsidR="00E27857" w:rsidRPr="00567B75" w14:paraId="7152A19B"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C1C2630"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0EF1E7B4" w14:textId="77777777" w:rsidR="00E27857" w:rsidRPr="00567B75" w:rsidRDefault="00E27857" w:rsidP="00E27857">
            <w:pPr>
              <w:rPr>
                <w:sz w:val="22"/>
                <w:szCs w:val="22"/>
              </w:rPr>
            </w:pPr>
            <w:r w:rsidRPr="00567B75">
              <w:rPr>
                <w:sz w:val="22"/>
                <w:szCs w:val="22"/>
              </w:rPr>
              <w:t>Quiz /Assignment/ Project / MSE / ESE</w:t>
            </w:r>
          </w:p>
        </w:tc>
      </w:tr>
    </w:tbl>
    <w:p w14:paraId="0A0EA083"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6E3075F6" w14:textId="77777777" w:rsidR="00E27857" w:rsidRPr="00567B75" w:rsidRDefault="00E27857" w:rsidP="00E27857">
      <w:pPr>
        <w:numPr>
          <w:ilvl w:val="0"/>
          <w:numId w:val="75"/>
        </w:numPr>
        <w:jc w:val="both"/>
        <w:rPr>
          <w:sz w:val="22"/>
          <w:szCs w:val="22"/>
          <w:lang w:val="en-IN" w:eastAsia="en-IN"/>
        </w:rPr>
      </w:pPr>
      <w:r w:rsidRPr="00567B75">
        <w:rPr>
          <w:sz w:val="22"/>
          <w:szCs w:val="22"/>
          <w:lang w:val="en-IN" w:eastAsia="en-IN"/>
        </w:rPr>
        <w:t xml:space="preserve">M. </w:t>
      </w:r>
      <w:proofErr w:type="spellStart"/>
      <w:r w:rsidRPr="00567B75">
        <w:rPr>
          <w:sz w:val="22"/>
          <w:szCs w:val="22"/>
          <w:lang w:val="en-IN" w:eastAsia="en-IN"/>
        </w:rPr>
        <w:t>Kot</w:t>
      </w:r>
      <w:proofErr w:type="spellEnd"/>
      <w:r w:rsidRPr="00567B75">
        <w:rPr>
          <w:sz w:val="22"/>
          <w:szCs w:val="22"/>
          <w:lang w:val="en-IN" w:eastAsia="en-IN"/>
        </w:rPr>
        <w:t>, Elements of Mathematical Ecology, Cambridge University Press, 2012.</w:t>
      </w:r>
    </w:p>
    <w:p w14:paraId="542A5D4B" w14:textId="77777777" w:rsidR="00E27857" w:rsidRPr="00567B75" w:rsidRDefault="00E27857" w:rsidP="00E27857">
      <w:pPr>
        <w:numPr>
          <w:ilvl w:val="0"/>
          <w:numId w:val="75"/>
        </w:numPr>
        <w:jc w:val="both"/>
        <w:rPr>
          <w:sz w:val="22"/>
          <w:szCs w:val="22"/>
          <w:lang w:val="en-IN" w:eastAsia="en-IN"/>
        </w:rPr>
      </w:pPr>
      <w:r w:rsidRPr="00567B75">
        <w:rPr>
          <w:sz w:val="22"/>
          <w:szCs w:val="22"/>
          <w:lang w:val="en-IN" w:eastAsia="en-IN"/>
        </w:rPr>
        <w:t xml:space="preserve">M.Y. Li, An introduction to mathematical </w:t>
      </w:r>
      <w:proofErr w:type="spellStart"/>
      <w:r w:rsidRPr="00567B75">
        <w:rPr>
          <w:sz w:val="22"/>
          <w:szCs w:val="22"/>
          <w:lang w:val="en-IN" w:eastAsia="en-IN"/>
        </w:rPr>
        <w:t>modeling</w:t>
      </w:r>
      <w:proofErr w:type="spellEnd"/>
      <w:r w:rsidRPr="00567B75">
        <w:rPr>
          <w:sz w:val="22"/>
          <w:szCs w:val="22"/>
          <w:lang w:val="en-IN" w:eastAsia="en-IN"/>
        </w:rPr>
        <w:t xml:space="preserve"> of infectious diseases, Springer, 2018.</w:t>
      </w:r>
    </w:p>
    <w:p w14:paraId="7849FB0E"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49314F1B" w14:textId="77777777" w:rsidR="00E27857" w:rsidRPr="00567B75" w:rsidRDefault="00E27857" w:rsidP="00E27857">
      <w:pPr>
        <w:numPr>
          <w:ilvl w:val="0"/>
          <w:numId w:val="76"/>
        </w:numPr>
        <w:jc w:val="both"/>
        <w:rPr>
          <w:sz w:val="22"/>
          <w:szCs w:val="22"/>
          <w:lang w:val="en-IN" w:eastAsia="en-IN"/>
        </w:rPr>
      </w:pPr>
      <w:r w:rsidRPr="00567B75">
        <w:rPr>
          <w:sz w:val="22"/>
          <w:szCs w:val="22"/>
          <w:lang w:val="en-IN" w:eastAsia="en-IN"/>
        </w:rPr>
        <w:t>1.</w:t>
      </w:r>
      <w:r w:rsidRPr="00567B75">
        <w:rPr>
          <w:sz w:val="22"/>
          <w:szCs w:val="22"/>
          <w:lang w:val="en-IN" w:eastAsia="en-IN"/>
        </w:rPr>
        <w:tab/>
        <w:t>J.D. Murray, Mathematical Biology Vol I &amp; II, Springer, 2001</w:t>
      </w:r>
    </w:p>
    <w:p w14:paraId="03B4A4F1" w14:textId="77777777" w:rsidR="00E27857" w:rsidRPr="00567B75" w:rsidRDefault="00E27857" w:rsidP="00E27857">
      <w:pPr>
        <w:rPr>
          <w:b/>
          <w:bCs/>
          <w:color w:val="000000"/>
          <w:sz w:val="22"/>
          <w:szCs w:val="22"/>
        </w:rPr>
      </w:pPr>
      <w:r w:rsidRPr="00567B75">
        <w:rPr>
          <w:b/>
          <w:bCs/>
          <w:color w:val="000000"/>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35AB4819" w14:textId="77777777" w:rsidTr="00E27857">
        <w:tc>
          <w:tcPr>
            <w:tcW w:w="2551" w:type="dxa"/>
            <w:shd w:val="clear" w:color="auto" w:fill="auto"/>
          </w:tcPr>
          <w:p w14:paraId="442854C4"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shd w:val="clear" w:color="auto" w:fill="auto"/>
          </w:tcPr>
          <w:p w14:paraId="5A48CB47" w14:textId="6D21C055" w:rsidR="00E27857" w:rsidRPr="00567B75" w:rsidRDefault="00E27857" w:rsidP="00E27857">
            <w:pPr>
              <w:rPr>
                <w:b/>
                <w:bCs/>
                <w:sz w:val="22"/>
                <w:szCs w:val="22"/>
              </w:rPr>
            </w:pPr>
            <w:r>
              <w:rPr>
                <w:bCs/>
                <w:sz w:val="22"/>
                <w:szCs w:val="22"/>
              </w:rPr>
              <w:t>MA4212</w:t>
            </w:r>
            <w:r w:rsidRPr="00567B75">
              <w:rPr>
                <w:bCs/>
                <w:sz w:val="22"/>
                <w:szCs w:val="22"/>
              </w:rPr>
              <w:t xml:space="preserve"> (DE)</w:t>
            </w:r>
          </w:p>
        </w:tc>
      </w:tr>
      <w:tr w:rsidR="00E27857" w:rsidRPr="00567B75" w14:paraId="61E6B469" w14:textId="77777777" w:rsidTr="00E27857">
        <w:tc>
          <w:tcPr>
            <w:tcW w:w="2551" w:type="dxa"/>
            <w:shd w:val="clear" w:color="auto" w:fill="auto"/>
          </w:tcPr>
          <w:p w14:paraId="06F9B0BE" w14:textId="77777777" w:rsidR="00E27857" w:rsidRPr="00567B75" w:rsidRDefault="00E27857" w:rsidP="00E27857">
            <w:pPr>
              <w:rPr>
                <w:b/>
                <w:bCs/>
                <w:sz w:val="22"/>
                <w:szCs w:val="22"/>
              </w:rPr>
            </w:pPr>
            <w:r w:rsidRPr="00567B75">
              <w:rPr>
                <w:b/>
                <w:bCs/>
                <w:sz w:val="22"/>
                <w:szCs w:val="22"/>
              </w:rPr>
              <w:t>Course Credit</w:t>
            </w:r>
          </w:p>
          <w:p w14:paraId="33FE0B57" w14:textId="77777777" w:rsidR="00E27857" w:rsidRPr="00567B75" w:rsidRDefault="00E27857" w:rsidP="00E27857">
            <w:pPr>
              <w:rPr>
                <w:b/>
                <w:bCs/>
                <w:sz w:val="22"/>
                <w:szCs w:val="22"/>
              </w:rPr>
            </w:pPr>
            <w:r w:rsidRPr="00567B75">
              <w:rPr>
                <w:b/>
                <w:bCs/>
                <w:sz w:val="22"/>
                <w:szCs w:val="22"/>
              </w:rPr>
              <w:t xml:space="preserve">(L-T-P-C)                 </w:t>
            </w:r>
          </w:p>
        </w:tc>
        <w:tc>
          <w:tcPr>
            <w:tcW w:w="8220" w:type="dxa"/>
            <w:shd w:val="clear" w:color="auto" w:fill="auto"/>
            <w:vAlign w:val="center"/>
          </w:tcPr>
          <w:p w14:paraId="3405E9CA" w14:textId="77777777" w:rsidR="00E27857" w:rsidRPr="00567B75" w:rsidRDefault="00E27857" w:rsidP="00E27857">
            <w:pPr>
              <w:rPr>
                <w:b/>
                <w:bCs/>
                <w:sz w:val="22"/>
                <w:szCs w:val="22"/>
              </w:rPr>
            </w:pPr>
            <w:r w:rsidRPr="00567B75">
              <w:rPr>
                <w:bCs/>
                <w:sz w:val="22"/>
                <w:szCs w:val="22"/>
              </w:rPr>
              <w:t>3-0-0-3</w:t>
            </w:r>
          </w:p>
        </w:tc>
      </w:tr>
      <w:tr w:rsidR="00E27857" w:rsidRPr="00567B75" w14:paraId="38107DEE" w14:textId="77777777" w:rsidTr="00E27857">
        <w:tc>
          <w:tcPr>
            <w:tcW w:w="2551" w:type="dxa"/>
            <w:shd w:val="clear" w:color="auto" w:fill="auto"/>
          </w:tcPr>
          <w:p w14:paraId="6AA40BAA" w14:textId="77777777" w:rsidR="00E27857" w:rsidRPr="00567B75" w:rsidRDefault="00E27857" w:rsidP="00E27857">
            <w:pPr>
              <w:rPr>
                <w:b/>
                <w:bCs/>
                <w:sz w:val="22"/>
                <w:szCs w:val="22"/>
              </w:rPr>
            </w:pPr>
            <w:r w:rsidRPr="00567B75">
              <w:rPr>
                <w:b/>
                <w:bCs/>
                <w:sz w:val="22"/>
                <w:szCs w:val="22"/>
              </w:rPr>
              <w:t xml:space="preserve">Course Title                   </w:t>
            </w:r>
          </w:p>
        </w:tc>
        <w:tc>
          <w:tcPr>
            <w:tcW w:w="8220" w:type="dxa"/>
            <w:shd w:val="clear" w:color="auto" w:fill="auto"/>
            <w:vAlign w:val="center"/>
          </w:tcPr>
          <w:p w14:paraId="32606BB3" w14:textId="77777777" w:rsidR="00E27857" w:rsidRPr="00567B75" w:rsidRDefault="00E27857" w:rsidP="00E27857">
            <w:pPr>
              <w:rPr>
                <w:sz w:val="22"/>
                <w:szCs w:val="22"/>
              </w:rPr>
            </w:pPr>
            <w:r w:rsidRPr="00567B75">
              <w:rPr>
                <w:sz w:val="22"/>
                <w:szCs w:val="22"/>
              </w:rPr>
              <w:t>Statistical Decision Theory</w:t>
            </w:r>
          </w:p>
        </w:tc>
      </w:tr>
      <w:tr w:rsidR="00E27857" w:rsidRPr="00567B75" w14:paraId="264D214C" w14:textId="77777777" w:rsidTr="00E27857">
        <w:tc>
          <w:tcPr>
            <w:tcW w:w="2551" w:type="dxa"/>
            <w:shd w:val="clear" w:color="auto" w:fill="auto"/>
          </w:tcPr>
          <w:p w14:paraId="6BBBED5F"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shd w:val="clear" w:color="auto" w:fill="auto"/>
          </w:tcPr>
          <w:p w14:paraId="238E5484" w14:textId="77777777" w:rsidR="00E27857" w:rsidRPr="00567B75" w:rsidRDefault="00E27857" w:rsidP="00E27857">
            <w:pPr>
              <w:rPr>
                <w:sz w:val="22"/>
                <w:szCs w:val="22"/>
              </w:rPr>
            </w:pPr>
            <w:r w:rsidRPr="00567B75">
              <w:rPr>
                <w:sz w:val="22"/>
                <w:szCs w:val="22"/>
              </w:rPr>
              <w:t>Lectures</w:t>
            </w:r>
          </w:p>
        </w:tc>
      </w:tr>
      <w:tr w:rsidR="00E27857" w:rsidRPr="00567B75" w14:paraId="3FA3C479" w14:textId="77777777" w:rsidTr="00E27857">
        <w:tc>
          <w:tcPr>
            <w:tcW w:w="2551" w:type="dxa"/>
            <w:shd w:val="clear" w:color="auto" w:fill="auto"/>
          </w:tcPr>
          <w:p w14:paraId="7803362D"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shd w:val="clear" w:color="auto" w:fill="auto"/>
          </w:tcPr>
          <w:p w14:paraId="2E4246D2" w14:textId="77777777" w:rsidR="00E27857" w:rsidRPr="00567B75" w:rsidRDefault="00E27857" w:rsidP="00E27857">
            <w:pPr>
              <w:jc w:val="both"/>
              <w:rPr>
                <w:sz w:val="22"/>
                <w:szCs w:val="22"/>
              </w:rPr>
            </w:pPr>
            <w:r w:rsidRPr="00567B75">
              <w:rPr>
                <w:sz w:val="22"/>
                <w:szCs w:val="22"/>
              </w:rPr>
              <w:t>This course provides an in-depth content for understanding useful fundamentals concepts of statistical decision theory. Several inference problems under this framework will be discussed.</w:t>
            </w:r>
          </w:p>
        </w:tc>
      </w:tr>
      <w:tr w:rsidR="00E27857" w:rsidRPr="00567B75" w14:paraId="28F6F002" w14:textId="77777777" w:rsidTr="00E27857">
        <w:tc>
          <w:tcPr>
            <w:tcW w:w="2551" w:type="dxa"/>
            <w:shd w:val="clear" w:color="auto" w:fill="auto"/>
          </w:tcPr>
          <w:p w14:paraId="08B53C2A"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shd w:val="clear" w:color="auto" w:fill="auto"/>
          </w:tcPr>
          <w:p w14:paraId="2BD1C172" w14:textId="77777777" w:rsidR="00E27857" w:rsidRPr="00567B75" w:rsidRDefault="00E27857" w:rsidP="00E27857">
            <w:pPr>
              <w:jc w:val="both"/>
              <w:rPr>
                <w:sz w:val="22"/>
                <w:szCs w:val="22"/>
              </w:rPr>
            </w:pPr>
            <w:r w:rsidRPr="00567B75">
              <w:rPr>
                <w:sz w:val="22"/>
                <w:szCs w:val="22"/>
              </w:rPr>
              <w:t xml:space="preserve">Most of inference problems are described under </w:t>
            </w:r>
            <w:proofErr w:type="spellStart"/>
            <w:r w:rsidRPr="00567B75">
              <w:rPr>
                <w:sz w:val="22"/>
                <w:szCs w:val="22"/>
              </w:rPr>
              <w:t>faily</w:t>
            </w:r>
            <w:proofErr w:type="spellEnd"/>
            <w:r w:rsidRPr="00567B75">
              <w:rPr>
                <w:sz w:val="22"/>
                <w:szCs w:val="22"/>
              </w:rPr>
              <w:t xml:space="preserve"> general setup of statistical decision theory. Efficient estimation procedures will be discussed under different parametric restrictions. </w:t>
            </w:r>
          </w:p>
        </w:tc>
      </w:tr>
      <w:tr w:rsidR="00E27857" w:rsidRPr="00567B75" w14:paraId="6EC4246D" w14:textId="77777777" w:rsidTr="00E27857">
        <w:tc>
          <w:tcPr>
            <w:tcW w:w="2551" w:type="dxa"/>
            <w:shd w:val="clear" w:color="auto" w:fill="auto"/>
          </w:tcPr>
          <w:p w14:paraId="24623C0B" w14:textId="77777777" w:rsidR="00E27857" w:rsidRPr="00567B75" w:rsidRDefault="00E27857" w:rsidP="00E27857">
            <w:pPr>
              <w:rPr>
                <w:b/>
                <w:bCs/>
                <w:sz w:val="22"/>
                <w:szCs w:val="22"/>
              </w:rPr>
            </w:pPr>
            <w:r w:rsidRPr="00567B75">
              <w:rPr>
                <w:b/>
                <w:bCs/>
                <w:sz w:val="22"/>
                <w:szCs w:val="22"/>
              </w:rPr>
              <w:t xml:space="preserve">Course Outline          </w:t>
            </w:r>
          </w:p>
        </w:tc>
        <w:tc>
          <w:tcPr>
            <w:tcW w:w="8220" w:type="dxa"/>
            <w:shd w:val="clear" w:color="auto" w:fill="auto"/>
          </w:tcPr>
          <w:p w14:paraId="67A63820" w14:textId="77777777" w:rsidR="00E27857" w:rsidRPr="00567B75" w:rsidRDefault="00E27857" w:rsidP="00E27857">
            <w:pPr>
              <w:jc w:val="both"/>
              <w:rPr>
                <w:sz w:val="22"/>
                <w:szCs w:val="22"/>
              </w:rPr>
            </w:pPr>
            <w:r w:rsidRPr="00567B75">
              <w:rPr>
                <w:sz w:val="22"/>
                <w:szCs w:val="22"/>
              </w:rPr>
              <w:t xml:space="preserve">Decision theoretic estimation problems, Classical risk functions, Bayes risk, Bayes and minimax estimators, Admissible Bayes estimators, essentially complete class rules, minimal complete class, illustrations, </w:t>
            </w:r>
            <w:proofErr w:type="spellStart"/>
            <w:r w:rsidRPr="00567B75">
              <w:rPr>
                <w:sz w:val="22"/>
                <w:szCs w:val="22"/>
              </w:rPr>
              <w:t>Ancillarity</w:t>
            </w:r>
            <w:proofErr w:type="spellEnd"/>
            <w:r w:rsidRPr="00567B75">
              <w:rPr>
                <w:sz w:val="22"/>
                <w:szCs w:val="22"/>
              </w:rPr>
              <w:t>, UMVUE, truncated parameter space estimation problems, equivariance of decision rules, location-scale groups of transformations, minimum risk equivariant estimators, highest posterior density intervals.</w:t>
            </w:r>
          </w:p>
        </w:tc>
      </w:tr>
      <w:tr w:rsidR="00E27857" w:rsidRPr="00567B75" w14:paraId="4E23D02E" w14:textId="77777777" w:rsidTr="00E27857">
        <w:tc>
          <w:tcPr>
            <w:tcW w:w="2551" w:type="dxa"/>
            <w:shd w:val="clear" w:color="auto" w:fill="auto"/>
          </w:tcPr>
          <w:p w14:paraId="75B64CA6"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shd w:val="clear" w:color="auto" w:fill="auto"/>
          </w:tcPr>
          <w:p w14:paraId="6DA7819A" w14:textId="77777777" w:rsidR="00E27857" w:rsidRPr="00567B75" w:rsidRDefault="00E27857" w:rsidP="00E27857">
            <w:pPr>
              <w:rPr>
                <w:sz w:val="22"/>
                <w:szCs w:val="22"/>
              </w:rPr>
            </w:pPr>
            <w:r w:rsidRPr="00567B75">
              <w:rPr>
                <w:sz w:val="22"/>
                <w:szCs w:val="22"/>
              </w:rPr>
              <w:t>Students will learn basic concepts of statistical decision problems with a focus on deriving efficient estimators for various parametric functions.</w:t>
            </w:r>
          </w:p>
        </w:tc>
      </w:tr>
      <w:tr w:rsidR="00E27857" w:rsidRPr="00567B75" w14:paraId="3EB53204" w14:textId="77777777" w:rsidTr="00E27857">
        <w:tc>
          <w:tcPr>
            <w:tcW w:w="2551" w:type="dxa"/>
            <w:shd w:val="clear" w:color="auto" w:fill="auto"/>
          </w:tcPr>
          <w:p w14:paraId="4EF64974" w14:textId="77777777" w:rsidR="00E27857" w:rsidRPr="00567B75" w:rsidRDefault="00E27857" w:rsidP="00E27857">
            <w:pPr>
              <w:rPr>
                <w:b/>
                <w:bCs/>
                <w:sz w:val="22"/>
                <w:szCs w:val="22"/>
              </w:rPr>
            </w:pPr>
            <w:r w:rsidRPr="00567B75">
              <w:rPr>
                <w:b/>
                <w:bCs/>
                <w:sz w:val="22"/>
                <w:szCs w:val="22"/>
              </w:rPr>
              <w:t>Assessment Method</w:t>
            </w:r>
          </w:p>
        </w:tc>
        <w:tc>
          <w:tcPr>
            <w:tcW w:w="8220" w:type="dxa"/>
            <w:shd w:val="clear" w:color="auto" w:fill="auto"/>
          </w:tcPr>
          <w:p w14:paraId="596CD1B0" w14:textId="77777777" w:rsidR="00E27857" w:rsidRPr="00567B75" w:rsidRDefault="00E27857" w:rsidP="00E27857">
            <w:pPr>
              <w:rPr>
                <w:sz w:val="22"/>
                <w:szCs w:val="22"/>
              </w:rPr>
            </w:pPr>
            <w:r w:rsidRPr="00567B75">
              <w:rPr>
                <w:bCs/>
                <w:sz w:val="22"/>
                <w:szCs w:val="22"/>
              </w:rPr>
              <w:t>Quiz /Assignment/ Project / MSE / ESE</w:t>
            </w:r>
          </w:p>
        </w:tc>
      </w:tr>
    </w:tbl>
    <w:p w14:paraId="484C9E91" w14:textId="77777777" w:rsidR="00E27857" w:rsidRPr="00567B75" w:rsidRDefault="00E27857" w:rsidP="00E27857">
      <w:pPr>
        <w:rPr>
          <w:b/>
          <w:bCs/>
          <w:sz w:val="22"/>
          <w:szCs w:val="22"/>
        </w:rPr>
      </w:pPr>
    </w:p>
    <w:p w14:paraId="3E6BF5B8" w14:textId="77777777" w:rsidR="00E27857" w:rsidRPr="00567B75" w:rsidRDefault="00E27857" w:rsidP="00E27857">
      <w:pPr>
        <w:rPr>
          <w:b/>
          <w:bCs/>
          <w:sz w:val="22"/>
          <w:szCs w:val="22"/>
        </w:rPr>
      </w:pPr>
      <w:r w:rsidRPr="00567B75">
        <w:rPr>
          <w:b/>
          <w:bCs/>
          <w:sz w:val="22"/>
          <w:szCs w:val="22"/>
        </w:rPr>
        <w:t xml:space="preserve">Text Books: </w:t>
      </w:r>
    </w:p>
    <w:p w14:paraId="4EBE73E7" w14:textId="77777777" w:rsidR="00E27857" w:rsidRPr="00567B75" w:rsidRDefault="00E27857" w:rsidP="00E27857">
      <w:pPr>
        <w:rPr>
          <w:b/>
          <w:bCs/>
          <w:sz w:val="22"/>
          <w:szCs w:val="22"/>
        </w:rPr>
      </w:pPr>
    </w:p>
    <w:p w14:paraId="7B713982" w14:textId="77777777" w:rsidR="00E27857" w:rsidRPr="00567B75" w:rsidRDefault="00E27857" w:rsidP="00E27857">
      <w:pPr>
        <w:pStyle w:val="HTMLPreformatted"/>
        <w:numPr>
          <w:ilvl w:val="0"/>
          <w:numId w:val="54"/>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567B75">
        <w:rPr>
          <w:rFonts w:ascii="Times New Roman" w:hAnsi="Times New Roman" w:cs="Times New Roman"/>
          <w:sz w:val="22"/>
          <w:szCs w:val="22"/>
        </w:rPr>
        <w:t xml:space="preserve">A. M. Mood, F. A. Graybill, D. C. </w:t>
      </w:r>
      <w:proofErr w:type="spellStart"/>
      <w:r w:rsidRPr="00567B75">
        <w:rPr>
          <w:rFonts w:ascii="Times New Roman" w:hAnsi="Times New Roman" w:cs="Times New Roman"/>
          <w:sz w:val="22"/>
          <w:szCs w:val="22"/>
        </w:rPr>
        <w:t>Boes</w:t>
      </w:r>
      <w:proofErr w:type="spellEnd"/>
      <w:r w:rsidRPr="00567B75">
        <w:rPr>
          <w:rFonts w:ascii="Times New Roman" w:hAnsi="Times New Roman" w:cs="Times New Roman"/>
          <w:sz w:val="22"/>
          <w:szCs w:val="22"/>
        </w:rPr>
        <w:t>. Introduction to the Theory of Statistics, Tata McGraw-Hill, Third Edition, 2017.</w:t>
      </w:r>
    </w:p>
    <w:p w14:paraId="41B83334" w14:textId="77777777" w:rsidR="00E27857" w:rsidRPr="00567B75" w:rsidRDefault="00E27857" w:rsidP="00E27857">
      <w:pPr>
        <w:pStyle w:val="HTMLPreformatted"/>
        <w:shd w:val="clear" w:color="auto" w:fill="FFFFFF"/>
        <w:rPr>
          <w:rFonts w:ascii="Times New Roman" w:hAnsi="Times New Roman" w:cs="Times New Roman"/>
          <w:b/>
          <w:bCs/>
          <w:sz w:val="22"/>
          <w:szCs w:val="22"/>
        </w:rPr>
      </w:pPr>
    </w:p>
    <w:p w14:paraId="529118D9" w14:textId="77777777" w:rsidR="00E27857" w:rsidRPr="00567B75" w:rsidRDefault="00E27857" w:rsidP="00E27857">
      <w:pPr>
        <w:pStyle w:val="HTMLPreformatted"/>
        <w:shd w:val="clear" w:color="auto" w:fill="FFFFFF"/>
        <w:rPr>
          <w:rFonts w:ascii="Times New Roman" w:hAnsi="Times New Roman" w:cs="Times New Roman"/>
          <w:b/>
          <w:bCs/>
          <w:sz w:val="22"/>
          <w:szCs w:val="22"/>
        </w:rPr>
      </w:pPr>
      <w:r w:rsidRPr="00567B75">
        <w:rPr>
          <w:rFonts w:ascii="Times New Roman" w:hAnsi="Times New Roman" w:cs="Times New Roman"/>
          <w:b/>
          <w:bCs/>
          <w:sz w:val="22"/>
          <w:szCs w:val="22"/>
        </w:rPr>
        <w:t>Reference Books:</w:t>
      </w:r>
    </w:p>
    <w:p w14:paraId="23731733" w14:textId="77777777" w:rsidR="00E27857" w:rsidRPr="00567B75" w:rsidRDefault="00E27857" w:rsidP="00E27857">
      <w:pPr>
        <w:pStyle w:val="HTMLPreformatted"/>
        <w:shd w:val="clear" w:color="auto" w:fill="FFFFFF"/>
        <w:rPr>
          <w:rFonts w:ascii="Times New Roman" w:hAnsi="Times New Roman" w:cs="Times New Roman"/>
          <w:b/>
          <w:bCs/>
          <w:sz w:val="22"/>
          <w:szCs w:val="22"/>
        </w:rPr>
      </w:pPr>
    </w:p>
    <w:p w14:paraId="114DB541" w14:textId="77777777" w:rsidR="00E27857" w:rsidRPr="00567B75" w:rsidRDefault="00E27857" w:rsidP="00E27857">
      <w:pPr>
        <w:pStyle w:val="HTMLPreformatted"/>
        <w:numPr>
          <w:ilvl w:val="0"/>
          <w:numId w:val="5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567B75">
        <w:rPr>
          <w:rFonts w:ascii="Times New Roman" w:hAnsi="Times New Roman" w:cs="Times New Roman"/>
          <w:sz w:val="22"/>
          <w:szCs w:val="22"/>
        </w:rPr>
        <w:t>E. L. Lehmann, Theory of Point Estimation, Springer, Second Edition, 1998.</w:t>
      </w:r>
    </w:p>
    <w:p w14:paraId="6D2F3B27" w14:textId="77777777" w:rsidR="00E27857" w:rsidRPr="00567B75" w:rsidRDefault="00E27857" w:rsidP="00E27857">
      <w:pPr>
        <w:pStyle w:val="HTMLPreformatted"/>
        <w:numPr>
          <w:ilvl w:val="0"/>
          <w:numId w:val="5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bCs/>
          <w:sz w:val="22"/>
          <w:szCs w:val="22"/>
        </w:rPr>
      </w:pPr>
      <w:r w:rsidRPr="00567B75">
        <w:rPr>
          <w:rFonts w:ascii="Times New Roman" w:hAnsi="Times New Roman" w:cs="Times New Roman"/>
          <w:sz w:val="22"/>
          <w:szCs w:val="22"/>
        </w:rPr>
        <w:t>G. Casella and R.L. Berger. Statistical Inference, Duxbury Advanced Series, 2007.</w:t>
      </w:r>
    </w:p>
    <w:p w14:paraId="47FD3E61" w14:textId="77777777" w:rsidR="00E27857" w:rsidRPr="00567B75" w:rsidRDefault="00E27857" w:rsidP="00E27857">
      <w:pPr>
        <w:pStyle w:val="ListParagraph"/>
        <w:pBdr>
          <w:top w:val="nil"/>
          <w:left w:val="nil"/>
          <w:bottom w:val="nil"/>
          <w:right w:val="nil"/>
          <w:between w:val="nil"/>
        </w:pBdr>
        <w:spacing w:after="0" w:line="240" w:lineRule="auto"/>
        <w:ind w:left="0"/>
        <w:contextualSpacing w:val="0"/>
        <w:rPr>
          <w:rFonts w:ascii="Times New Roman" w:hAnsi="Times New Roman" w:cs="Times New Roman"/>
          <w:b/>
          <w:bCs/>
          <w:color w:val="000000"/>
          <w:szCs w:val="22"/>
        </w:rPr>
      </w:pPr>
      <w:r w:rsidRPr="00567B75">
        <w:rPr>
          <w:rFonts w:ascii="Times New Roman" w:hAnsi="Times New Roman" w:cs="Times New Roman"/>
          <w:b/>
          <w:bCs/>
          <w:color w:val="000000"/>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9E0E73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A83DC95"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FB1FA6D" w14:textId="7AB4AAE6" w:rsidR="00E27857" w:rsidRPr="00567B75" w:rsidRDefault="00E27857" w:rsidP="00E27857">
            <w:pPr>
              <w:rPr>
                <w:sz w:val="22"/>
                <w:szCs w:val="22"/>
              </w:rPr>
            </w:pPr>
            <w:r w:rsidRPr="00567B75">
              <w:rPr>
                <w:sz w:val="22"/>
                <w:szCs w:val="22"/>
              </w:rPr>
              <w:t>MA421</w:t>
            </w:r>
            <w:r>
              <w:rPr>
                <w:sz w:val="22"/>
                <w:szCs w:val="22"/>
              </w:rPr>
              <w:t>3</w:t>
            </w:r>
            <w:r w:rsidRPr="00567B75">
              <w:rPr>
                <w:bCs/>
                <w:sz w:val="22"/>
                <w:szCs w:val="22"/>
              </w:rPr>
              <w:t xml:space="preserve"> (DE)</w:t>
            </w:r>
          </w:p>
        </w:tc>
      </w:tr>
      <w:tr w:rsidR="00E27857" w:rsidRPr="00567B75" w14:paraId="0EB417FD"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412E4A0" w14:textId="77777777" w:rsidR="00E27857" w:rsidRPr="00567B75" w:rsidRDefault="00E27857" w:rsidP="00E27857">
            <w:pPr>
              <w:rPr>
                <w:b/>
                <w:sz w:val="22"/>
                <w:szCs w:val="22"/>
              </w:rPr>
            </w:pPr>
            <w:r w:rsidRPr="00567B75">
              <w:rPr>
                <w:b/>
                <w:sz w:val="22"/>
                <w:szCs w:val="22"/>
              </w:rPr>
              <w:t>Course Credit</w:t>
            </w:r>
          </w:p>
          <w:p w14:paraId="33D99815"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DAC1BD2" w14:textId="77777777" w:rsidR="00E27857" w:rsidRPr="00567B75" w:rsidRDefault="00E27857" w:rsidP="00E27857">
            <w:pPr>
              <w:rPr>
                <w:sz w:val="22"/>
                <w:szCs w:val="22"/>
              </w:rPr>
            </w:pPr>
            <w:r w:rsidRPr="00567B75">
              <w:rPr>
                <w:sz w:val="22"/>
                <w:szCs w:val="22"/>
              </w:rPr>
              <w:t>3 – 0 – 0 – 3</w:t>
            </w:r>
          </w:p>
        </w:tc>
      </w:tr>
      <w:tr w:rsidR="00E27857" w:rsidRPr="00567B75" w14:paraId="2168708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E091070"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2CC87620" w14:textId="77777777" w:rsidR="00E27857" w:rsidRPr="00567B75" w:rsidRDefault="00E27857" w:rsidP="00E27857">
            <w:pPr>
              <w:rPr>
                <w:sz w:val="22"/>
                <w:szCs w:val="22"/>
              </w:rPr>
            </w:pPr>
            <w:r w:rsidRPr="00567B75">
              <w:rPr>
                <w:sz w:val="22"/>
                <w:szCs w:val="22"/>
              </w:rPr>
              <w:t>Applied Computational Techniques</w:t>
            </w:r>
          </w:p>
        </w:tc>
      </w:tr>
      <w:tr w:rsidR="00E27857" w:rsidRPr="00567B75" w14:paraId="509681A0"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EB0FE9F"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724F9F9" w14:textId="77777777" w:rsidR="00E27857" w:rsidRPr="00567B75" w:rsidRDefault="00E27857" w:rsidP="00E27857">
            <w:pPr>
              <w:rPr>
                <w:sz w:val="22"/>
                <w:szCs w:val="22"/>
              </w:rPr>
            </w:pPr>
            <w:r w:rsidRPr="00567B75">
              <w:rPr>
                <w:sz w:val="22"/>
                <w:szCs w:val="22"/>
              </w:rPr>
              <w:t>Lectures</w:t>
            </w:r>
          </w:p>
        </w:tc>
      </w:tr>
      <w:tr w:rsidR="00E27857" w:rsidRPr="00567B75" w14:paraId="5729A7C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8F7AB7F"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07AEED9" w14:textId="77777777" w:rsidR="00E27857" w:rsidRPr="00567B75" w:rsidRDefault="00E27857" w:rsidP="00E27857">
            <w:pPr>
              <w:rPr>
                <w:sz w:val="22"/>
                <w:szCs w:val="22"/>
              </w:rPr>
            </w:pPr>
            <w:r w:rsidRPr="00567B75">
              <w:rPr>
                <w:sz w:val="22"/>
                <w:szCs w:val="22"/>
              </w:rPr>
              <w:t>In this subject, the students will be informed about numerical analysis and computational schemes for solving ordinary and partial differential equations.</w:t>
            </w:r>
          </w:p>
        </w:tc>
      </w:tr>
      <w:tr w:rsidR="00E27857" w:rsidRPr="00567B75" w14:paraId="5A5919A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416C99F"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2941BF6A" w14:textId="77777777" w:rsidR="00E27857" w:rsidRPr="00567B75" w:rsidRDefault="00E27857" w:rsidP="00E27857">
            <w:pPr>
              <w:jc w:val="both"/>
              <w:rPr>
                <w:sz w:val="22"/>
                <w:szCs w:val="22"/>
              </w:rPr>
            </w:pPr>
            <w:r w:rsidRPr="00567B75">
              <w:rPr>
                <w:sz w:val="22"/>
                <w:szCs w:val="22"/>
              </w:rPr>
              <w:t>This course involves basic parts of computing approaches involving numerical analysis and how to solve differential equations</w:t>
            </w:r>
          </w:p>
        </w:tc>
      </w:tr>
      <w:tr w:rsidR="00E27857" w:rsidRPr="00567B75" w14:paraId="63E75AC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739F4D6"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5726F0F" w14:textId="77777777" w:rsidR="00E27857" w:rsidRPr="00567B75" w:rsidRDefault="00E27857" w:rsidP="00E27857">
            <w:pPr>
              <w:jc w:val="both"/>
              <w:rPr>
                <w:sz w:val="22"/>
                <w:szCs w:val="22"/>
              </w:rPr>
            </w:pPr>
            <w:r w:rsidRPr="00567B75">
              <w:rPr>
                <w:sz w:val="22"/>
                <w:szCs w:val="22"/>
              </w:rPr>
              <w:t>Introduction to floating point arithmetic, Machine precision, Approximation errors, Truncation and roundoff errors, Condition number of function</w:t>
            </w:r>
          </w:p>
          <w:p w14:paraId="421B90EE" w14:textId="77777777" w:rsidR="00E27857" w:rsidRPr="00567B75" w:rsidRDefault="00E27857" w:rsidP="00E27857">
            <w:pPr>
              <w:jc w:val="both"/>
              <w:rPr>
                <w:sz w:val="22"/>
                <w:szCs w:val="22"/>
              </w:rPr>
            </w:pPr>
            <w:r w:rsidRPr="00567B75">
              <w:rPr>
                <w:sz w:val="22"/>
                <w:szCs w:val="22"/>
              </w:rPr>
              <w:t>Generation of finite differences schemes by interpolating data, Finite-difference schemes for various derivatives, Smoothness, Rate of accuracy</w:t>
            </w:r>
          </w:p>
          <w:p w14:paraId="3693C551" w14:textId="77777777" w:rsidR="00E27857" w:rsidRPr="00567B75" w:rsidRDefault="00E27857" w:rsidP="00E27857">
            <w:pPr>
              <w:jc w:val="both"/>
              <w:rPr>
                <w:sz w:val="22"/>
                <w:szCs w:val="22"/>
              </w:rPr>
            </w:pPr>
            <w:r w:rsidRPr="00567B75">
              <w:rPr>
                <w:sz w:val="22"/>
                <w:szCs w:val="22"/>
              </w:rPr>
              <w:t>Introduction of system of linear IVP's and BVP's, Euler's Explicit and Implicit Method, Runge-</w:t>
            </w:r>
            <w:proofErr w:type="spellStart"/>
            <w:r w:rsidRPr="00567B75">
              <w:rPr>
                <w:sz w:val="22"/>
                <w:szCs w:val="22"/>
              </w:rPr>
              <w:t>Kutta</w:t>
            </w:r>
            <w:proofErr w:type="spellEnd"/>
            <w:r w:rsidRPr="00567B75">
              <w:rPr>
                <w:sz w:val="22"/>
                <w:szCs w:val="22"/>
              </w:rPr>
              <w:t xml:space="preserve"> Methods, Linear Multistep Methods, Nonlinear Two-Point BVPs and its discretization. </w:t>
            </w:r>
          </w:p>
          <w:p w14:paraId="5E057982" w14:textId="77777777" w:rsidR="00E27857" w:rsidRPr="00567B75" w:rsidRDefault="00E27857" w:rsidP="00E27857">
            <w:pPr>
              <w:jc w:val="both"/>
              <w:rPr>
                <w:sz w:val="22"/>
                <w:szCs w:val="22"/>
              </w:rPr>
            </w:pPr>
            <w:r w:rsidRPr="00567B75">
              <w:rPr>
                <w:sz w:val="22"/>
                <w:szCs w:val="22"/>
              </w:rPr>
              <w:t xml:space="preserve">PDEs, Initial and Boundary Conditions, Finite difference method for elliptic PDE. </w:t>
            </w:r>
          </w:p>
          <w:p w14:paraId="13135C34" w14:textId="77777777" w:rsidR="00E27857" w:rsidRPr="00567B75" w:rsidRDefault="00E27857" w:rsidP="00E27857">
            <w:pPr>
              <w:jc w:val="both"/>
              <w:rPr>
                <w:sz w:val="22"/>
                <w:szCs w:val="22"/>
              </w:rPr>
            </w:pPr>
            <w:r w:rsidRPr="00567B75">
              <w:rPr>
                <w:sz w:val="22"/>
                <w:szCs w:val="22"/>
              </w:rPr>
              <w:t xml:space="preserve">Approximations of parabolic and hyperbolic PDEs by FTCS and BTCS, Crank-Nicolson schemes, ADI methods, Lax Friedrich method, Upwind scheme; CFL conditions. </w:t>
            </w:r>
          </w:p>
          <w:p w14:paraId="68C4E08C" w14:textId="77777777" w:rsidR="00E27857" w:rsidRPr="00567B75" w:rsidRDefault="00E27857" w:rsidP="00E27857">
            <w:pPr>
              <w:jc w:val="both"/>
              <w:rPr>
                <w:sz w:val="22"/>
                <w:szCs w:val="22"/>
              </w:rPr>
            </w:pPr>
            <w:r w:rsidRPr="00567B75">
              <w:rPr>
                <w:sz w:val="22"/>
                <w:szCs w:val="22"/>
              </w:rPr>
              <w:t xml:space="preserve">Consistency, Stability analysis by matrix method and/or von Neumann analysis, Convergence by </w:t>
            </w:r>
            <w:proofErr w:type="spellStart"/>
            <w:r w:rsidRPr="00567B75">
              <w:rPr>
                <w:sz w:val="22"/>
                <w:szCs w:val="22"/>
              </w:rPr>
              <w:t>Lax's</w:t>
            </w:r>
            <w:proofErr w:type="spellEnd"/>
            <w:r w:rsidRPr="00567B75">
              <w:rPr>
                <w:sz w:val="22"/>
                <w:szCs w:val="22"/>
              </w:rPr>
              <w:t xml:space="preserve"> equivalence theorem.</w:t>
            </w:r>
          </w:p>
        </w:tc>
      </w:tr>
      <w:tr w:rsidR="00E27857" w:rsidRPr="00567B75" w14:paraId="49D5421A"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D91C701"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C8C34E0" w14:textId="77777777" w:rsidR="00E27857" w:rsidRPr="00567B75" w:rsidRDefault="00E27857" w:rsidP="00E27857">
            <w:pPr>
              <w:rPr>
                <w:sz w:val="22"/>
                <w:szCs w:val="22"/>
              </w:rPr>
            </w:pPr>
            <w:r w:rsidRPr="00567B75">
              <w:rPr>
                <w:sz w:val="22"/>
                <w:szCs w:val="22"/>
              </w:rPr>
              <w:t>Through this course, students will learn the basic ideas of computations and their convergence analysis. They will also learn solving differential equations numerically.</w:t>
            </w:r>
          </w:p>
        </w:tc>
      </w:tr>
      <w:tr w:rsidR="00E27857" w:rsidRPr="00567B75" w14:paraId="0A64EC3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555B94A"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4B1F732" w14:textId="77777777" w:rsidR="00E27857" w:rsidRPr="00567B75" w:rsidRDefault="00E27857" w:rsidP="00E27857">
            <w:pPr>
              <w:rPr>
                <w:sz w:val="22"/>
                <w:szCs w:val="22"/>
              </w:rPr>
            </w:pPr>
            <w:r w:rsidRPr="00567B75">
              <w:rPr>
                <w:sz w:val="22"/>
                <w:szCs w:val="22"/>
              </w:rPr>
              <w:t>Quiz /Assignment/ Project / MSE / ESE</w:t>
            </w:r>
          </w:p>
        </w:tc>
      </w:tr>
    </w:tbl>
    <w:p w14:paraId="5CC5E206"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2E7CF24C" w14:textId="77777777" w:rsidR="00E27857" w:rsidRPr="00567B75" w:rsidRDefault="00E27857" w:rsidP="00E27857">
      <w:pPr>
        <w:numPr>
          <w:ilvl w:val="0"/>
          <w:numId w:val="51"/>
        </w:numPr>
        <w:jc w:val="both"/>
        <w:rPr>
          <w:sz w:val="22"/>
          <w:szCs w:val="22"/>
          <w:lang w:val="en-IN" w:eastAsia="en-IN"/>
        </w:rPr>
      </w:pPr>
      <w:r w:rsidRPr="00567B75">
        <w:rPr>
          <w:sz w:val="22"/>
          <w:szCs w:val="22"/>
          <w:lang w:val="en-IN" w:eastAsia="en-IN"/>
        </w:rPr>
        <w:t>M. Heath, Scientific Computing, ‎ McGraw-Hill Education; 2nd edition, 2001.</w:t>
      </w:r>
    </w:p>
    <w:p w14:paraId="0A681997" w14:textId="77777777" w:rsidR="00E27857" w:rsidRPr="00567B75" w:rsidRDefault="00E27857" w:rsidP="00E27857">
      <w:pPr>
        <w:numPr>
          <w:ilvl w:val="0"/>
          <w:numId w:val="51"/>
        </w:numPr>
        <w:jc w:val="both"/>
        <w:rPr>
          <w:sz w:val="22"/>
          <w:szCs w:val="22"/>
          <w:lang w:val="en-IN" w:eastAsia="en-IN"/>
        </w:rPr>
      </w:pPr>
      <w:r w:rsidRPr="00567B75">
        <w:rPr>
          <w:sz w:val="22"/>
          <w:szCs w:val="22"/>
          <w:lang w:val="en-IN" w:eastAsia="en-IN"/>
        </w:rPr>
        <w:t xml:space="preserve">W. Morton and D. F. </w:t>
      </w:r>
      <w:proofErr w:type="spellStart"/>
      <w:r w:rsidRPr="00567B75">
        <w:rPr>
          <w:sz w:val="22"/>
          <w:szCs w:val="22"/>
          <w:lang w:val="en-IN" w:eastAsia="en-IN"/>
        </w:rPr>
        <w:t>Mayers</w:t>
      </w:r>
      <w:proofErr w:type="spellEnd"/>
      <w:r w:rsidRPr="00567B75">
        <w:rPr>
          <w:sz w:val="22"/>
          <w:szCs w:val="22"/>
          <w:lang w:val="en-IN" w:eastAsia="en-IN"/>
        </w:rPr>
        <w:t xml:space="preserve">, Numerical Solution of Partial Differential Equations, Cambridge University Press, 2nd </w:t>
      </w:r>
      <w:proofErr w:type="spellStart"/>
      <w:r w:rsidRPr="00567B75">
        <w:rPr>
          <w:sz w:val="22"/>
          <w:szCs w:val="22"/>
          <w:lang w:val="en-IN" w:eastAsia="en-IN"/>
        </w:rPr>
        <w:t>Edn</w:t>
      </w:r>
      <w:proofErr w:type="spellEnd"/>
      <w:r w:rsidRPr="00567B75">
        <w:rPr>
          <w:sz w:val="22"/>
          <w:szCs w:val="22"/>
          <w:lang w:val="en-IN" w:eastAsia="en-IN"/>
        </w:rPr>
        <w:t>., 2005.</w:t>
      </w:r>
    </w:p>
    <w:p w14:paraId="56AA7060" w14:textId="77777777" w:rsidR="00E27857" w:rsidRPr="00567B75" w:rsidRDefault="00E27857" w:rsidP="00E27857">
      <w:pPr>
        <w:numPr>
          <w:ilvl w:val="0"/>
          <w:numId w:val="51"/>
        </w:numPr>
        <w:jc w:val="both"/>
        <w:rPr>
          <w:sz w:val="22"/>
          <w:szCs w:val="22"/>
          <w:lang w:val="en-IN" w:eastAsia="en-IN"/>
        </w:rPr>
      </w:pPr>
      <w:r w:rsidRPr="00567B75">
        <w:rPr>
          <w:sz w:val="22"/>
          <w:szCs w:val="22"/>
          <w:lang w:val="en-IN" w:eastAsia="en-IN"/>
        </w:rPr>
        <w:t>J. Li, Y. Chen, Computational Partial Differential Equations Using MATLAB, 2020</w:t>
      </w:r>
    </w:p>
    <w:p w14:paraId="63A5E764"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6EAAE355" w14:textId="77777777" w:rsidR="00E27857" w:rsidRPr="00567B75" w:rsidRDefault="00E27857" w:rsidP="00E27857">
      <w:pPr>
        <w:numPr>
          <w:ilvl w:val="0"/>
          <w:numId w:val="50"/>
        </w:numPr>
        <w:jc w:val="both"/>
        <w:rPr>
          <w:sz w:val="22"/>
          <w:szCs w:val="22"/>
          <w:lang w:val="en-IN" w:eastAsia="en-IN"/>
        </w:rPr>
      </w:pPr>
      <w:r w:rsidRPr="00567B75">
        <w:rPr>
          <w:sz w:val="22"/>
          <w:szCs w:val="22"/>
          <w:lang w:val="en-IN" w:eastAsia="en-IN"/>
        </w:rPr>
        <w:t xml:space="preserve"> J. C. Strikwerda, Finite Difference Schemes and Partial Differential Equations, SIAM, 2004</w:t>
      </w:r>
    </w:p>
    <w:p w14:paraId="4EED49B8" w14:textId="7F5C5880" w:rsidR="00E27857" w:rsidRDefault="00E27857" w:rsidP="00E27857">
      <w:pPr>
        <w:rPr>
          <w:sz w:val="22"/>
          <w:szCs w:val="22"/>
          <w:lang w:val="en-IN" w:eastAsia="en-IN"/>
        </w:rPr>
      </w:pPr>
      <w:r w:rsidRPr="00567B75">
        <w:rPr>
          <w:sz w:val="22"/>
          <w:szCs w:val="22"/>
          <w:lang w:val="en-IN" w:eastAsia="en-IN"/>
        </w:rPr>
        <w:t xml:space="preserve">M. K. Jain, S. R. K. Iyengar, R. K. Jain, Numerical Methods </w:t>
      </w:r>
      <w:proofErr w:type="gramStart"/>
      <w:r w:rsidRPr="00567B75">
        <w:rPr>
          <w:sz w:val="22"/>
          <w:szCs w:val="22"/>
          <w:lang w:val="en-IN" w:eastAsia="en-IN"/>
        </w:rPr>
        <w:t>For</w:t>
      </w:r>
      <w:proofErr w:type="gramEnd"/>
      <w:r w:rsidRPr="00567B75">
        <w:rPr>
          <w:sz w:val="22"/>
          <w:szCs w:val="22"/>
          <w:lang w:val="en-IN" w:eastAsia="en-IN"/>
        </w:rPr>
        <w:t xml:space="preserve"> Scientific And Engineering Computation, New Age International, 2019</w:t>
      </w:r>
    </w:p>
    <w:p w14:paraId="14BC2B5A" w14:textId="77777777" w:rsidR="00E27857" w:rsidRDefault="00E27857">
      <w:pPr>
        <w:spacing w:after="160" w:line="259" w:lineRule="auto"/>
        <w:rPr>
          <w:sz w:val="22"/>
          <w:szCs w:val="22"/>
          <w:lang w:val="en-IN" w:eastAsia="en-IN"/>
        </w:rPr>
      </w:pPr>
      <w:r>
        <w:rPr>
          <w:sz w:val="22"/>
          <w:szCs w:val="22"/>
          <w:lang w:val="en-IN" w:eastAsia="en-IN"/>
        </w:rPr>
        <w:br w:type="page"/>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136FA858"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6885428C" w14:textId="77777777" w:rsidR="00E27857" w:rsidRPr="000E7F3F" w:rsidRDefault="00E27857" w:rsidP="00E27857">
            <w:pPr>
              <w:ind w:left="-9"/>
              <w:jc w:val="center"/>
              <w:rPr>
                <w:b/>
                <w:bCs/>
              </w:rPr>
            </w:pPr>
            <w:r w:rsidRPr="000E7F3F">
              <w:rPr>
                <w:b/>
                <w:bCs/>
              </w:rPr>
              <w:lastRenderedPageBreak/>
              <w:t>Sl. No.</w:t>
            </w:r>
          </w:p>
        </w:tc>
        <w:tc>
          <w:tcPr>
            <w:tcW w:w="1150" w:type="dxa"/>
            <w:tcBorders>
              <w:top w:val="single" w:sz="8" w:space="0" w:color="auto"/>
              <w:left w:val="nil"/>
              <w:bottom w:val="single" w:sz="8" w:space="0" w:color="auto"/>
              <w:right w:val="single" w:sz="8" w:space="0" w:color="auto"/>
            </w:tcBorders>
            <w:noWrap/>
            <w:vAlign w:val="center"/>
            <w:hideMark/>
          </w:tcPr>
          <w:p w14:paraId="5B56DE95" w14:textId="77777777" w:rsidR="00E27857" w:rsidRPr="000E7F3F" w:rsidRDefault="00E27857" w:rsidP="00E27857">
            <w:pPr>
              <w:jc w:val="center"/>
              <w:rPr>
                <w:b/>
                <w:bCs/>
              </w:rPr>
            </w:pPr>
            <w:r>
              <w:rPr>
                <w:b/>
                <w:bCs/>
              </w:rPr>
              <w:t>Course</w:t>
            </w:r>
            <w:r w:rsidRPr="000E7F3F">
              <w:rPr>
                <w:b/>
                <w:bCs/>
              </w:rPr>
              <w:t xml:space="preserve"> Code</w:t>
            </w:r>
          </w:p>
        </w:tc>
        <w:tc>
          <w:tcPr>
            <w:tcW w:w="4160" w:type="dxa"/>
            <w:tcBorders>
              <w:top w:val="single" w:sz="8" w:space="0" w:color="auto"/>
              <w:left w:val="nil"/>
              <w:bottom w:val="single" w:sz="8" w:space="0" w:color="auto"/>
              <w:right w:val="single" w:sz="8" w:space="0" w:color="auto"/>
            </w:tcBorders>
            <w:noWrap/>
            <w:vAlign w:val="center"/>
            <w:hideMark/>
          </w:tcPr>
          <w:p w14:paraId="2EA5DF49" w14:textId="77777777" w:rsidR="00E27857" w:rsidRPr="000E7F3F" w:rsidRDefault="00E27857" w:rsidP="00E27857">
            <w:pPr>
              <w:jc w:val="center"/>
              <w:rPr>
                <w:b/>
                <w:bCs/>
              </w:rPr>
            </w:pPr>
            <w:r>
              <w:rPr>
                <w:b/>
              </w:rPr>
              <w:t>Department Elective V</w:t>
            </w:r>
          </w:p>
        </w:tc>
        <w:tc>
          <w:tcPr>
            <w:tcW w:w="700" w:type="dxa"/>
            <w:tcBorders>
              <w:top w:val="single" w:sz="8" w:space="0" w:color="auto"/>
              <w:left w:val="nil"/>
              <w:bottom w:val="single" w:sz="8" w:space="0" w:color="auto"/>
              <w:right w:val="single" w:sz="8" w:space="0" w:color="auto"/>
            </w:tcBorders>
            <w:noWrap/>
            <w:vAlign w:val="center"/>
            <w:hideMark/>
          </w:tcPr>
          <w:p w14:paraId="2C73AF3D" w14:textId="77777777" w:rsidR="00E27857" w:rsidRPr="000E7F3F" w:rsidRDefault="00E27857" w:rsidP="00E27857">
            <w:pPr>
              <w:jc w:val="center"/>
              <w:rPr>
                <w:b/>
                <w:bCs/>
              </w:rPr>
            </w:pPr>
            <w:r w:rsidRPr="000E7F3F">
              <w:rPr>
                <w:b/>
                <w:bCs/>
              </w:rPr>
              <w:t>L</w:t>
            </w:r>
          </w:p>
        </w:tc>
        <w:tc>
          <w:tcPr>
            <w:tcW w:w="708" w:type="dxa"/>
            <w:tcBorders>
              <w:top w:val="single" w:sz="8" w:space="0" w:color="auto"/>
              <w:left w:val="nil"/>
              <w:bottom w:val="single" w:sz="8" w:space="0" w:color="auto"/>
              <w:right w:val="single" w:sz="8" w:space="0" w:color="auto"/>
            </w:tcBorders>
            <w:noWrap/>
            <w:vAlign w:val="center"/>
            <w:hideMark/>
          </w:tcPr>
          <w:p w14:paraId="6D168815" w14:textId="77777777" w:rsidR="00E27857" w:rsidRPr="000E7F3F" w:rsidRDefault="00E27857" w:rsidP="00E27857">
            <w:pPr>
              <w:jc w:val="center"/>
              <w:rPr>
                <w:b/>
                <w:bCs/>
              </w:rPr>
            </w:pPr>
            <w:r w:rsidRPr="000E7F3F">
              <w:rPr>
                <w:b/>
                <w:bCs/>
              </w:rPr>
              <w:t>T</w:t>
            </w:r>
          </w:p>
        </w:tc>
        <w:tc>
          <w:tcPr>
            <w:tcW w:w="709" w:type="dxa"/>
            <w:tcBorders>
              <w:top w:val="single" w:sz="8" w:space="0" w:color="auto"/>
              <w:left w:val="nil"/>
              <w:bottom w:val="single" w:sz="8" w:space="0" w:color="auto"/>
              <w:right w:val="single" w:sz="8" w:space="0" w:color="auto"/>
            </w:tcBorders>
            <w:noWrap/>
            <w:vAlign w:val="center"/>
            <w:hideMark/>
          </w:tcPr>
          <w:p w14:paraId="146F6E11" w14:textId="77777777" w:rsidR="00E27857" w:rsidRPr="000E7F3F" w:rsidRDefault="00E27857" w:rsidP="00E27857">
            <w:pPr>
              <w:jc w:val="center"/>
              <w:rPr>
                <w:b/>
                <w:bCs/>
              </w:rPr>
            </w:pPr>
            <w:r w:rsidRPr="000E7F3F">
              <w:rPr>
                <w:b/>
                <w:bCs/>
              </w:rPr>
              <w:t>P</w:t>
            </w:r>
          </w:p>
        </w:tc>
        <w:tc>
          <w:tcPr>
            <w:tcW w:w="709" w:type="dxa"/>
            <w:tcBorders>
              <w:top w:val="single" w:sz="8" w:space="0" w:color="auto"/>
              <w:left w:val="nil"/>
              <w:bottom w:val="single" w:sz="8" w:space="0" w:color="auto"/>
              <w:right w:val="single" w:sz="8" w:space="0" w:color="auto"/>
            </w:tcBorders>
            <w:noWrap/>
            <w:vAlign w:val="center"/>
            <w:hideMark/>
          </w:tcPr>
          <w:p w14:paraId="11DE2CF7" w14:textId="77777777" w:rsidR="00E27857" w:rsidRPr="000E7F3F" w:rsidRDefault="00E27857" w:rsidP="00E27857">
            <w:pPr>
              <w:jc w:val="center"/>
              <w:rPr>
                <w:b/>
                <w:bCs/>
              </w:rPr>
            </w:pPr>
            <w:r w:rsidRPr="000E7F3F">
              <w:rPr>
                <w:b/>
                <w:bCs/>
              </w:rPr>
              <w:t>C</w:t>
            </w:r>
          </w:p>
        </w:tc>
      </w:tr>
      <w:tr w:rsidR="00E27857" w:rsidRPr="000E7F3F" w14:paraId="524E0825"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3D99FCAE"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577F6857" w14:textId="77777777" w:rsidR="00E27857" w:rsidRPr="000E7F3F" w:rsidRDefault="00E27857" w:rsidP="00E27857">
            <w:r>
              <w:t>MA4214</w:t>
            </w:r>
          </w:p>
        </w:tc>
        <w:tc>
          <w:tcPr>
            <w:tcW w:w="4160" w:type="dxa"/>
            <w:tcBorders>
              <w:top w:val="nil"/>
              <w:left w:val="nil"/>
              <w:bottom w:val="single" w:sz="8" w:space="0" w:color="auto"/>
              <w:right w:val="single" w:sz="8" w:space="0" w:color="auto"/>
            </w:tcBorders>
            <w:vAlign w:val="center"/>
          </w:tcPr>
          <w:p w14:paraId="4DD2B63C" w14:textId="77777777" w:rsidR="00E27857" w:rsidRPr="000E7F3F" w:rsidRDefault="00E27857" w:rsidP="00E27857">
            <w:r w:rsidRPr="000E7F3F">
              <w:t>Deep Learning for Computer Vision</w:t>
            </w:r>
          </w:p>
        </w:tc>
        <w:tc>
          <w:tcPr>
            <w:tcW w:w="700" w:type="dxa"/>
            <w:tcBorders>
              <w:top w:val="nil"/>
              <w:left w:val="nil"/>
              <w:bottom w:val="single" w:sz="8" w:space="0" w:color="auto"/>
              <w:right w:val="single" w:sz="8" w:space="0" w:color="auto"/>
            </w:tcBorders>
            <w:vAlign w:val="center"/>
          </w:tcPr>
          <w:p w14:paraId="27A5F377" w14:textId="77777777" w:rsidR="00E27857" w:rsidRPr="000E7F3F" w:rsidRDefault="00E27857" w:rsidP="00E27857">
            <w:pPr>
              <w:jc w:val="center"/>
            </w:pPr>
            <w:r w:rsidRPr="000E7F3F">
              <w:t>2</w:t>
            </w:r>
          </w:p>
        </w:tc>
        <w:tc>
          <w:tcPr>
            <w:tcW w:w="708" w:type="dxa"/>
            <w:tcBorders>
              <w:top w:val="nil"/>
              <w:left w:val="nil"/>
              <w:bottom w:val="single" w:sz="8" w:space="0" w:color="auto"/>
              <w:right w:val="single" w:sz="8" w:space="0" w:color="auto"/>
            </w:tcBorders>
            <w:noWrap/>
            <w:vAlign w:val="center"/>
          </w:tcPr>
          <w:p w14:paraId="2479E3A4"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31EC206" w14:textId="77777777" w:rsidR="00E27857" w:rsidRPr="000E7F3F" w:rsidRDefault="00E27857" w:rsidP="00E27857">
            <w:pPr>
              <w:jc w:val="center"/>
            </w:pPr>
            <w:r w:rsidRPr="000E7F3F">
              <w:t>2</w:t>
            </w:r>
          </w:p>
        </w:tc>
        <w:tc>
          <w:tcPr>
            <w:tcW w:w="709" w:type="dxa"/>
            <w:tcBorders>
              <w:top w:val="nil"/>
              <w:left w:val="nil"/>
              <w:bottom w:val="single" w:sz="8" w:space="0" w:color="auto"/>
              <w:right w:val="single" w:sz="8" w:space="0" w:color="auto"/>
            </w:tcBorders>
            <w:noWrap/>
            <w:vAlign w:val="center"/>
          </w:tcPr>
          <w:p w14:paraId="7E0649E6" w14:textId="77777777" w:rsidR="00E27857" w:rsidRPr="000E7F3F" w:rsidRDefault="00E27857" w:rsidP="00E27857">
            <w:pPr>
              <w:jc w:val="center"/>
            </w:pPr>
            <w:r w:rsidRPr="000E7F3F">
              <w:t>3</w:t>
            </w:r>
          </w:p>
        </w:tc>
      </w:tr>
      <w:tr w:rsidR="00E27857" w:rsidRPr="000E7F3F" w14:paraId="2EFA3D77"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169B5C92"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613AFA72" w14:textId="77777777" w:rsidR="00E27857" w:rsidRPr="002D3229" w:rsidRDefault="00E27857" w:rsidP="00E27857">
            <w:pPr>
              <w:rPr>
                <w:strike/>
                <w:highlight w:val="yellow"/>
              </w:rPr>
            </w:pPr>
            <w:r w:rsidRPr="002D3229">
              <w:rPr>
                <w:strike/>
                <w:highlight w:val="yellow"/>
              </w:rPr>
              <w:t>MA4212</w:t>
            </w:r>
          </w:p>
          <w:p w14:paraId="2EA6C41A" w14:textId="77777777" w:rsidR="00E27857" w:rsidRDefault="00E27857" w:rsidP="00E27857">
            <w:r w:rsidRPr="002D3229">
              <w:rPr>
                <w:highlight w:val="yellow"/>
              </w:rPr>
              <w:t>MA4215</w:t>
            </w:r>
          </w:p>
        </w:tc>
        <w:tc>
          <w:tcPr>
            <w:tcW w:w="4160" w:type="dxa"/>
            <w:tcBorders>
              <w:top w:val="nil"/>
              <w:left w:val="nil"/>
              <w:bottom w:val="single" w:sz="8" w:space="0" w:color="auto"/>
              <w:right w:val="single" w:sz="8" w:space="0" w:color="auto"/>
            </w:tcBorders>
            <w:vAlign w:val="center"/>
          </w:tcPr>
          <w:p w14:paraId="4EBDE75F" w14:textId="77777777" w:rsidR="00E27857" w:rsidRPr="000E7F3F" w:rsidRDefault="00E27857" w:rsidP="00E27857">
            <w:r w:rsidRPr="000E7F3F">
              <w:t>Discrete Differential Geometry</w:t>
            </w:r>
          </w:p>
        </w:tc>
        <w:tc>
          <w:tcPr>
            <w:tcW w:w="700" w:type="dxa"/>
            <w:tcBorders>
              <w:top w:val="nil"/>
              <w:left w:val="nil"/>
              <w:bottom w:val="single" w:sz="8" w:space="0" w:color="auto"/>
              <w:right w:val="single" w:sz="8" w:space="0" w:color="auto"/>
            </w:tcBorders>
            <w:vAlign w:val="center"/>
          </w:tcPr>
          <w:p w14:paraId="6661FDC1"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5850B19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AB933CA"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1E0488A1" w14:textId="77777777" w:rsidR="00E27857" w:rsidRPr="000E7F3F" w:rsidRDefault="00E27857" w:rsidP="00E27857">
            <w:pPr>
              <w:jc w:val="center"/>
            </w:pPr>
            <w:r w:rsidRPr="000E7F3F">
              <w:t>3</w:t>
            </w:r>
          </w:p>
        </w:tc>
      </w:tr>
      <w:tr w:rsidR="00E27857" w:rsidRPr="000E7F3F" w14:paraId="0394D329"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5114C1D1" w14:textId="77777777" w:rsidR="00E27857" w:rsidRPr="000E7F3F" w:rsidRDefault="00E27857" w:rsidP="00E27857">
            <w:pPr>
              <w:jc w:val="center"/>
            </w:pPr>
            <w:r w:rsidRPr="000E7F3F">
              <w:rPr>
                <w:bCs/>
                <w:lang w:eastAsia="en-IN"/>
              </w:rPr>
              <w:t>3.</w:t>
            </w:r>
          </w:p>
        </w:tc>
        <w:tc>
          <w:tcPr>
            <w:tcW w:w="1150" w:type="dxa"/>
            <w:tcBorders>
              <w:top w:val="nil"/>
              <w:left w:val="nil"/>
              <w:bottom w:val="single" w:sz="8" w:space="0" w:color="auto"/>
              <w:right w:val="single" w:sz="8" w:space="0" w:color="auto"/>
            </w:tcBorders>
            <w:noWrap/>
            <w:vAlign w:val="center"/>
          </w:tcPr>
          <w:p w14:paraId="245C429F" w14:textId="77777777" w:rsidR="00E27857" w:rsidRDefault="00E27857" w:rsidP="00E27857">
            <w:r>
              <w:t>MA4216</w:t>
            </w:r>
          </w:p>
        </w:tc>
        <w:tc>
          <w:tcPr>
            <w:tcW w:w="4160" w:type="dxa"/>
            <w:tcBorders>
              <w:top w:val="nil"/>
              <w:left w:val="nil"/>
              <w:bottom w:val="single" w:sz="8" w:space="0" w:color="auto"/>
              <w:right w:val="single" w:sz="8" w:space="0" w:color="auto"/>
            </w:tcBorders>
            <w:vAlign w:val="center"/>
          </w:tcPr>
          <w:p w14:paraId="0274A37C" w14:textId="77777777" w:rsidR="00E27857" w:rsidRPr="000E7F3F" w:rsidRDefault="00E27857" w:rsidP="00E27857">
            <w:r w:rsidRPr="000E7F3F">
              <w:t>Integral Equations and Calculus of Variations</w:t>
            </w:r>
          </w:p>
        </w:tc>
        <w:tc>
          <w:tcPr>
            <w:tcW w:w="700" w:type="dxa"/>
            <w:tcBorders>
              <w:top w:val="nil"/>
              <w:left w:val="nil"/>
              <w:bottom w:val="single" w:sz="8" w:space="0" w:color="auto"/>
              <w:right w:val="single" w:sz="8" w:space="0" w:color="auto"/>
            </w:tcBorders>
            <w:vAlign w:val="center"/>
          </w:tcPr>
          <w:p w14:paraId="4FB077BB"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3FEE16C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BEDAD7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8244C6D" w14:textId="77777777" w:rsidR="00E27857" w:rsidRPr="000E7F3F" w:rsidRDefault="00E27857" w:rsidP="00E27857">
            <w:pPr>
              <w:jc w:val="center"/>
            </w:pPr>
            <w:r w:rsidRPr="000E7F3F">
              <w:t>3</w:t>
            </w:r>
          </w:p>
        </w:tc>
      </w:tr>
    </w:tbl>
    <w:p w14:paraId="6BB0F964" w14:textId="0ED34D41" w:rsidR="00E27857" w:rsidRDefault="00E27857" w:rsidP="00E27857">
      <w:pPr>
        <w:rPr>
          <w:sz w:val="22"/>
          <w:szCs w:val="22"/>
        </w:rPr>
      </w:pPr>
    </w:p>
    <w:p w14:paraId="5B476A16"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29C07CCF"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2ED36B9"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1594BE0" w14:textId="06AA1C1F" w:rsidR="00E27857" w:rsidRPr="00567B75" w:rsidRDefault="00E27857" w:rsidP="00E27857">
            <w:pPr>
              <w:rPr>
                <w:sz w:val="22"/>
                <w:szCs w:val="22"/>
              </w:rPr>
            </w:pPr>
            <w:r w:rsidRPr="00567B75">
              <w:rPr>
                <w:sz w:val="22"/>
                <w:szCs w:val="22"/>
              </w:rPr>
              <w:t>MA42</w:t>
            </w:r>
            <w:r>
              <w:rPr>
                <w:sz w:val="22"/>
                <w:szCs w:val="22"/>
              </w:rPr>
              <w:t>14</w:t>
            </w:r>
            <w:r w:rsidRPr="00567B75">
              <w:rPr>
                <w:bCs/>
                <w:sz w:val="22"/>
                <w:szCs w:val="22"/>
              </w:rPr>
              <w:t xml:space="preserve"> (DE)</w:t>
            </w:r>
          </w:p>
        </w:tc>
      </w:tr>
      <w:tr w:rsidR="00E27857" w:rsidRPr="00567B75" w14:paraId="14BD94F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880E006" w14:textId="77777777" w:rsidR="00E27857" w:rsidRPr="00567B75" w:rsidRDefault="00E27857" w:rsidP="00E27857">
            <w:pPr>
              <w:rPr>
                <w:b/>
                <w:sz w:val="22"/>
                <w:szCs w:val="22"/>
              </w:rPr>
            </w:pPr>
            <w:r w:rsidRPr="00567B75">
              <w:rPr>
                <w:b/>
                <w:sz w:val="22"/>
                <w:szCs w:val="22"/>
              </w:rPr>
              <w:t>Course Credit</w:t>
            </w:r>
          </w:p>
          <w:p w14:paraId="631F2350" w14:textId="77777777" w:rsidR="00E27857" w:rsidRPr="00567B75" w:rsidRDefault="00E27857" w:rsidP="00E27857">
            <w:pPr>
              <w:rPr>
                <w:b/>
                <w:bCs/>
                <w:sz w:val="22"/>
                <w:szCs w:val="22"/>
              </w:rPr>
            </w:pPr>
            <w:r w:rsidRPr="00567B75">
              <w:rPr>
                <w:b/>
                <w:sz w:val="22"/>
                <w:szCs w:val="22"/>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C9AABCC" w14:textId="2F9C72A7" w:rsidR="00E27857" w:rsidRPr="00567B75" w:rsidRDefault="00C81BB3" w:rsidP="00C81BB3">
            <w:pPr>
              <w:rPr>
                <w:sz w:val="22"/>
                <w:szCs w:val="22"/>
              </w:rPr>
            </w:pPr>
            <w:r>
              <w:rPr>
                <w:sz w:val="22"/>
                <w:szCs w:val="22"/>
              </w:rPr>
              <w:t>2</w:t>
            </w:r>
            <w:r w:rsidR="00E27857" w:rsidRPr="00567B75">
              <w:rPr>
                <w:sz w:val="22"/>
                <w:szCs w:val="22"/>
              </w:rPr>
              <w:t xml:space="preserve"> – 0 – 2 – </w:t>
            </w:r>
            <w:r>
              <w:rPr>
                <w:sz w:val="22"/>
                <w:szCs w:val="22"/>
              </w:rPr>
              <w:t>3</w:t>
            </w:r>
          </w:p>
        </w:tc>
      </w:tr>
      <w:tr w:rsidR="00E27857" w:rsidRPr="00567B75" w14:paraId="76A9C584"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48098C9F" w14:textId="77777777" w:rsidR="00E27857" w:rsidRPr="00567B75" w:rsidRDefault="00E27857" w:rsidP="00E27857">
            <w:pPr>
              <w:rPr>
                <w:b/>
                <w:bCs/>
                <w:sz w:val="22"/>
                <w:szCs w:val="22"/>
              </w:rPr>
            </w:pPr>
            <w:r w:rsidRPr="00567B75">
              <w:rPr>
                <w:b/>
                <w:bCs/>
                <w:sz w:val="22"/>
                <w:szCs w:val="22"/>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tcPr>
          <w:p w14:paraId="31647A04" w14:textId="77777777" w:rsidR="00E27857" w:rsidRPr="00567B75" w:rsidRDefault="00E27857" w:rsidP="00E27857">
            <w:pPr>
              <w:rPr>
                <w:sz w:val="22"/>
                <w:szCs w:val="22"/>
              </w:rPr>
            </w:pPr>
            <w:r w:rsidRPr="00567B75">
              <w:rPr>
                <w:sz w:val="22"/>
                <w:szCs w:val="22"/>
              </w:rPr>
              <w:t>Deep Learning for Computer Vision</w:t>
            </w:r>
          </w:p>
        </w:tc>
      </w:tr>
      <w:tr w:rsidR="00E27857" w:rsidRPr="00567B75" w14:paraId="74597E8B"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A0B3F87"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C911182" w14:textId="77777777" w:rsidR="00E27857" w:rsidRPr="00567B75" w:rsidRDefault="00E27857" w:rsidP="00E27857">
            <w:pPr>
              <w:rPr>
                <w:sz w:val="22"/>
                <w:szCs w:val="22"/>
              </w:rPr>
            </w:pPr>
            <w:r w:rsidRPr="00567B75">
              <w:rPr>
                <w:sz w:val="22"/>
                <w:szCs w:val="22"/>
              </w:rPr>
              <w:t>Lectures and Labs</w:t>
            </w:r>
          </w:p>
        </w:tc>
      </w:tr>
      <w:tr w:rsidR="00E27857" w:rsidRPr="00567B75" w14:paraId="6E8D3445"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28587DED"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65E3C86F" w14:textId="77777777" w:rsidR="00E27857" w:rsidRPr="00567B75" w:rsidRDefault="00E27857" w:rsidP="00E27857">
            <w:pPr>
              <w:jc w:val="both"/>
              <w:rPr>
                <w:sz w:val="22"/>
                <w:szCs w:val="22"/>
              </w:rPr>
            </w:pPr>
            <w:r w:rsidRPr="00567B75">
              <w:rPr>
                <w:sz w:val="22"/>
                <w:szCs w:val="22"/>
              </w:rPr>
              <w:t>This is an advanced course on Computer Vision. This will enable the students to learn concepts of image processing, computer vision and utilize these techniques to implement vision algorithms efficiently for use in research or industry.</w:t>
            </w:r>
          </w:p>
        </w:tc>
      </w:tr>
      <w:tr w:rsidR="00E27857" w:rsidRPr="00567B75" w14:paraId="4EE7FBE3"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A1B3520"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40D1E26B" w14:textId="77777777" w:rsidR="00E27857" w:rsidRPr="00567B75" w:rsidRDefault="00E27857" w:rsidP="00E27857">
            <w:pPr>
              <w:jc w:val="both"/>
              <w:rPr>
                <w:sz w:val="22"/>
                <w:szCs w:val="22"/>
              </w:rPr>
            </w:pPr>
            <w:r w:rsidRPr="00567B75">
              <w:rPr>
                <w:sz w:val="22"/>
                <w:szCs w:val="22"/>
              </w:rPr>
              <w:t>This course provides a comprehensive exploration of computer vision fundamentals, covering image formation, deep learning techniques, and advanced topics such as object detection, segmentation, and 3D computer vision.</w:t>
            </w:r>
          </w:p>
        </w:tc>
      </w:tr>
      <w:tr w:rsidR="00E27857" w:rsidRPr="00567B75" w14:paraId="25089166"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34B70536" w14:textId="77777777" w:rsidR="00E27857" w:rsidRPr="00567B75" w:rsidRDefault="00E27857" w:rsidP="00E27857">
            <w:pPr>
              <w:jc w:val="both"/>
              <w:rPr>
                <w:b/>
                <w:bCs/>
                <w:sz w:val="22"/>
                <w:szCs w:val="22"/>
              </w:rPr>
            </w:pPr>
            <w:r w:rsidRPr="00567B75">
              <w:rPr>
                <w:b/>
                <w:bCs/>
                <w:sz w:val="22"/>
                <w:szCs w:val="22"/>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6C4FC8F9" w14:textId="77777777" w:rsidR="00E27857" w:rsidRPr="00567B75" w:rsidRDefault="00E27857" w:rsidP="00E27857">
            <w:pPr>
              <w:jc w:val="both"/>
              <w:rPr>
                <w:sz w:val="22"/>
                <w:szCs w:val="22"/>
              </w:rPr>
            </w:pPr>
            <w:r w:rsidRPr="00567B75">
              <w:rPr>
                <w:sz w:val="22"/>
                <w:szCs w:val="22"/>
              </w:rPr>
              <w:t xml:space="preserve">Introduction and Overview: Course Overview and Motivation; Introduction to Image Formation, Capture and Representation; Linear Filtering, Correlation, Convolution; Visual Features and Representations: Edge, Blobs, Corner Detection; SIFT, SURF; </w:t>
            </w:r>
            <w:proofErr w:type="spellStart"/>
            <w:r w:rsidRPr="00567B75">
              <w:rPr>
                <w:sz w:val="22"/>
                <w:szCs w:val="22"/>
              </w:rPr>
              <w:t>HoG</w:t>
            </w:r>
            <w:proofErr w:type="spellEnd"/>
            <w:r w:rsidRPr="00567B75">
              <w:rPr>
                <w:sz w:val="22"/>
                <w:szCs w:val="22"/>
              </w:rPr>
              <w:t xml:space="preserve">, LBP; Review of Deep Learning (DL): Multi-layer </w:t>
            </w:r>
            <w:proofErr w:type="spellStart"/>
            <w:r w:rsidRPr="00567B75">
              <w:rPr>
                <w:sz w:val="22"/>
                <w:szCs w:val="22"/>
              </w:rPr>
              <w:t>Perceptrons</w:t>
            </w:r>
            <w:proofErr w:type="spellEnd"/>
            <w:r w:rsidRPr="00567B75">
              <w:rPr>
                <w:sz w:val="22"/>
                <w:szCs w:val="22"/>
              </w:rPr>
              <w:t xml:space="preserve">, Backpropagation, CNN, RNN, </w:t>
            </w:r>
            <w:proofErr w:type="spellStart"/>
            <w:r w:rsidRPr="00567B75">
              <w:rPr>
                <w:sz w:val="22"/>
                <w:szCs w:val="22"/>
              </w:rPr>
              <w:t>Transfomer</w:t>
            </w:r>
            <w:proofErr w:type="spellEnd"/>
            <w:r w:rsidRPr="00567B75">
              <w:rPr>
                <w:sz w:val="22"/>
                <w:szCs w:val="22"/>
              </w:rPr>
              <w:t>, AE, VAE, GANs, Diffusion Models etc.</w:t>
            </w:r>
          </w:p>
          <w:p w14:paraId="4BDDE8ED" w14:textId="77777777" w:rsidR="00E27857" w:rsidRPr="00567B75" w:rsidRDefault="00E27857" w:rsidP="00E27857">
            <w:pPr>
              <w:jc w:val="both"/>
              <w:rPr>
                <w:sz w:val="22"/>
                <w:szCs w:val="22"/>
              </w:rPr>
            </w:pPr>
            <w:r w:rsidRPr="00567B75">
              <w:rPr>
                <w:sz w:val="22"/>
                <w:szCs w:val="22"/>
              </w:rPr>
              <w:t xml:space="preserve">Deep Learning for Computer Vision; Image Classification and Action/Activity Recognition; Object Detection; Segmentation: FCN, </w:t>
            </w:r>
            <w:proofErr w:type="spellStart"/>
            <w:r w:rsidRPr="00567B75">
              <w:rPr>
                <w:sz w:val="22"/>
                <w:szCs w:val="22"/>
              </w:rPr>
              <w:t>SegNet</w:t>
            </w:r>
            <w:proofErr w:type="spellEnd"/>
            <w:r w:rsidRPr="00567B75">
              <w:rPr>
                <w:sz w:val="22"/>
                <w:szCs w:val="22"/>
              </w:rPr>
              <w:t xml:space="preserve">, U-Net, Other Recent Models; Visualizing CNN features, </w:t>
            </w:r>
            <w:proofErr w:type="spellStart"/>
            <w:r w:rsidRPr="00567B75">
              <w:rPr>
                <w:sz w:val="22"/>
                <w:szCs w:val="22"/>
              </w:rPr>
              <w:t>DeepDream</w:t>
            </w:r>
            <w:proofErr w:type="spellEnd"/>
            <w:r w:rsidRPr="00567B75">
              <w:rPr>
                <w:sz w:val="22"/>
                <w:szCs w:val="22"/>
              </w:rPr>
              <w:t>, Style Transfer.</w:t>
            </w:r>
          </w:p>
          <w:p w14:paraId="1B3D984D" w14:textId="77777777" w:rsidR="00E27857" w:rsidRPr="00567B75" w:rsidRDefault="00E27857" w:rsidP="00E27857">
            <w:pPr>
              <w:jc w:val="both"/>
              <w:rPr>
                <w:sz w:val="22"/>
                <w:szCs w:val="22"/>
              </w:rPr>
            </w:pPr>
            <w:r w:rsidRPr="00567B75">
              <w:rPr>
                <w:sz w:val="22"/>
                <w:szCs w:val="22"/>
              </w:rPr>
              <w:t>DL for Pose Estimation, Optical Flow, Object Tracking, Depth Estimation, Image Matching, Image Editing, Image Inpainting, and Image Super-resolution; 3D computer vision: 3D scene understanding and segmentation, 3D shape synthesis; Other Recent Topics.</w:t>
            </w:r>
          </w:p>
        </w:tc>
      </w:tr>
      <w:tr w:rsidR="00E27857" w:rsidRPr="00567B75" w14:paraId="270EEA17"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54BEBE36"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3493F463" w14:textId="77777777" w:rsidR="00E27857" w:rsidRPr="00567B75" w:rsidRDefault="00E27857" w:rsidP="00E27857">
            <w:pPr>
              <w:rPr>
                <w:sz w:val="22"/>
                <w:szCs w:val="22"/>
              </w:rPr>
            </w:pPr>
            <w:r w:rsidRPr="00567B75">
              <w:rPr>
                <w:sz w:val="22"/>
                <w:szCs w:val="22"/>
              </w:rPr>
              <w:t>At the end of the course, the students will be able to:</w:t>
            </w:r>
          </w:p>
          <w:p w14:paraId="2B133A7B" w14:textId="77777777" w:rsidR="00E27857" w:rsidRPr="00567B75" w:rsidRDefault="00E27857" w:rsidP="00E27857">
            <w:pPr>
              <w:rPr>
                <w:sz w:val="22"/>
                <w:szCs w:val="22"/>
              </w:rPr>
            </w:pPr>
            <w:r w:rsidRPr="00567B75">
              <w:rPr>
                <w:sz w:val="22"/>
                <w:szCs w:val="22"/>
              </w:rPr>
              <w:t>1. Implement fundamental image processing techniques required for computer vision</w:t>
            </w:r>
          </w:p>
          <w:p w14:paraId="1BB74339" w14:textId="77777777" w:rsidR="00E27857" w:rsidRPr="00567B75" w:rsidRDefault="00E27857" w:rsidP="00E27857">
            <w:pPr>
              <w:rPr>
                <w:sz w:val="22"/>
                <w:szCs w:val="22"/>
              </w:rPr>
            </w:pPr>
            <w:r w:rsidRPr="00567B75">
              <w:rPr>
                <w:sz w:val="22"/>
                <w:szCs w:val="22"/>
              </w:rPr>
              <w:t>2. Understand Image formation process</w:t>
            </w:r>
          </w:p>
          <w:p w14:paraId="609AA092" w14:textId="77777777" w:rsidR="00E27857" w:rsidRPr="00567B75" w:rsidRDefault="00E27857" w:rsidP="00E27857">
            <w:pPr>
              <w:rPr>
                <w:sz w:val="22"/>
                <w:szCs w:val="22"/>
              </w:rPr>
            </w:pPr>
            <w:r w:rsidRPr="00567B75">
              <w:rPr>
                <w:sz w:val="22"/>
                <w:szCs w:val="22"/>
              </w:rPr>
              <w:t>3. Develop computer vision applications</w:t>
            </w:r>
          </w:p>
        </w:tc>
      </w:tr>
      <w:tr w:rsidR="00E27857" w:rsidRPr="00567B75" w14:paraId="456DE32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2374129" w14:textId="77777777" w:rsidR="00E27857" w:rsidRPr="00567B75" w:rsidRDefault="00E27857" w:rsidP="00E27857">
            <w:pPr>
              <w:rPr>
                <w:b/>
                <w:bCs/>
                <w:sz w:val="22"/>
                <w:szCs w:val="22"/>
              </w:rPr>
            </w:pPr>
            <w:r w:rsidRPr="00567B75">
              <w:rPr>
                <w:b/>
                <w:bCs/>
                <w:sz w:val="22"/>
                <w:szCs w:val="22"/>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1CCB7C57" w14:textId="77777777" w:rsidR="00E27857" w:rsidRPr="00567B75" w:rsidRDefault="00E27857" w:rsidP="00E27857">
            <w:pPr>
              <w:rPr>
                <w:sz w:val="22"/>
                <w:szCs w:val="22"/>
              </w:rPr>
            </w:pPr>
            <w:r w:rsidRPr="00567B75">
              <w:rPr>
                <w:sz w:val="22"/>
                <w:szCs w:val="22"/>
              </w:rPr>
              <w:t>Quiz /Assignment/ Project / MSE / ESE</w:t>
            </w:r>
          </w:p>
        </w:tc>
      </w:tr>
    </w:tbl>
    <w:p w14:paraId="23B0664D" w14:textId="77777777" w:rsidR="00E27857" w:rsidRPr="00567B75" w:rsidRDefault="00E27857" w:rsidP="00E27857">
      <w:pPr>
        <w:jc w:val="both"/>
        <w:rPr>
          <w:b/>
          <w:bCs/>
          <w:sz w:val="22"/>
          <w:szCs w:val="22"/>
          <w:lang w:val="en-IN" w:eastAsia="en-IN"/>
        </w:rPr>
      </w:pPr>
    </w:p>
    <w:p w14:paraId="4151599C"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Text Books: </w:t>
      </w:r>
    </w:p>
    <w:p w14:paraId="68E79401" w14:textId="77777777" w:rsidR="00E27857" w:rsidRPr="00567B75" w:rsidRDefault="00E27857" w:rsidP="00E27857">
      <w:pPr>
        <w:numPr>
          <w:ilvl w:val="0"/>
          <w:numId w:val="56"/>
        </w:numPr>
        <w:jc w:val="both"/>
        <w:rPr>
          <w:sz w:val="22"/>
          <w:szCs w:val="22"/>
          <w:lang w:val="en-IN" w:eastAsia="en-IN"/>
        </w:rPr>
      </w:pPr>
      <w:r w:rsidRPr="00567B75">
        <w:rPr>
          <w:sz w:val="22"/>
          <w:szCs w:val="22"/>
          <w:lang w:val="en-IN" w:eastAsia="en-IN"/>
        </w:rPr>
        <w:t xml:space="preserve">David A. Forsyth and Jean Ponce, Computer Vision: A Modern </w:t>
      </w:r>
      <w:proofErr w:type="gramStart"/>
      <w:r w:rsidRPr="00567B75">
        <w:rPr>
          <w:sz w:val="22"/>
          <w:szCs w:val="22"/>
          <w:lang w:val="en-IN" w:eastAsia="en-IN"/>
        </w:rPr>
        <w:t>Approach,  2</w:t>
      </w:r>
      <w:proofErr w:type="gramEnd"/>
      <w:r w:rsidRPr="00567B75">
        <w:rPr>
          <w:sz w:val="22"/>
          <w:szCs w:val="22"/>
          <w:lang w:val="en-IN" w:eastAsia="en-IN"/>
        </w:rPr>
        <w:t>nd edition, Pearson, 2012.</w:t>
      </w:r>
    </w:p>
    <w:p w14:paraId="1725DE81" w14:textId="77777777" w:rsidR="00E27857" w:rsidRPr="00567B75" w:rsidRDefault="00E27857" w:rsidP="00E27857">
      <w:pPr>
        <w:numPr>
          <w:ilvl w:val="0"/>
          <w:numId w:val="56"/>
        </w:numPr>
        <w:jc w:val="both"/>
        <w:rPr>
          <w:sz w:val="22"/>
          <w:szCs w:val="22"/>
          <w:lang w:val="en-IN" w:eastAsia="en-IN"/>
        </w:rPr>
      </w:pPr>
      <w:r w:rsidRPr="00567B75">
        <w:rPr>
          <w:sz w:val="22"/>
          <w:szCs w:val="22"/>
          <w:lang w:val="en-IN" w:eastAsia="en-IN"/>
        </w:rPr>
        <w:t xml:space="preserve">Ian Goodfellow, </w:t>
      </w:r>
      <w:proofErr w:type="spellStart"/>
      <w:r w:rsidRPr="00567B75">
        <w:rPr>
          <w:sz w:val="22"/>
          <w:szCs w:val="22"/>
          <w:lang w:val="en-IN" w:eastAsia="en-IN"/>
        </w:rPr>
        <w:t>Yoshua</w:t>
      </w:r>
      <w:proofErr w:type="spellEnd"/>
      <w:r w:rsidRPr="00567B75">
        <w:rPr>
          <w:sz w:val="22"/>
          <w:szCs w:val="22"/>
          <w:lang w:val="en-IN" w:eastAsia="en-IN"/>
        </w:rPr>
        <w:t xml:space="preserve"> </w:t>
      </w:r>
      <w:proofErr w:type="spellStart"/>
      <w:r w:rsidRPr="00567B75">
        <w:rPr>
          <w:sz w:val="22"/>
          <w:szCs w:val="22"/>
          <w:lang w:val="en-IN" w:eastAsia="en-IN"/>
        </w:rPr>
        <w:t>Bengio</w:t>
      </w:r>
      <w:proofErr w:type="spellEnd"/>
      <w:r w:rsidRPr="00567B75">
        <w:rPr>
          <w:sz w:val="22"/>
          <w:szCs w:val="22"/>
          <w:lang w:val="en-IN" w:eastAsia="en-IN"/>
        </w:rPr>
        <w:t>, Aaron Courville, Deep Learning, 2016</w:t>
      </w:r>
    </w:p>
    <w:p w14:paraId="22D5C32C" w14:textId="77777777" w:rsidR="00E27857" w:rsidRPr="00567B75" w:rsidRDefault="00E27857" w:rsidP="00E27857">
      <w:pPr>
        <w:numPr>
          <w:ilvl w:val="0"/>
          <w:numId w:val="56"/>
        </w:numPr>
        <w:jc w:val="both"/>
        <w:rPr>
          <w:sz w:val="22"/>
          <w:szCs w:val="22"/>
          <w:lang w:val="en-IN" w:eastAsia="en-IN"/>
        </w:rPr>
      </w:pPr>
      <w:r w:rsidRPr="00567B75">
        <w:rPr>
          <w:sz w:val="22"/>
          <w:szCs w:val="22"/>
          <w:lang w:val="en-IN" w:eastAsia="en-IN"/>
        </w:rPr>
        <w:t xml:space="preserve">Michael Nielsen, Neural Networks and Deep Learning, 2016 </w:t>
      </w:r>
    </w:p>
    <w:p w14:paraId="7DAD2D52" w14:textId="77777777" w:rsidR="00E27857" w:rsidRPr="00567B75" w:rsidRDefault="00E27857" w:rsidP="00E27857">
      <w:pPr>
        <w:jc w:val="both"/>
        <w:rPr>
          <w:b/>
          <w:bCs/>
          <w:sz w:val="22"/>
          <w:szCs w:val="22"/>
          <w:lang w:val="en-IN" w:eastAsia="en-IN"/>
        </w:rPr>
      </w:pPr>
      <w:r w:rsidRPr="00567B75">
        <w:rPr>
          <w:b/>
          <w:bCs/>
          <w:sz w:val="22"/>
          <w:szCs w:val="22"/>
          <w:lang w:val="en-IN" w:eastAsia="en-IN"/>
        </w:rPr>
        <w:t xml:space="preserve">Reference Books: </w:t>
      </w:r>
    </w:p>
    <w:p w14:paraId="77B0A7C9" w14:textId="77777777" w:rsidR="00E27857" w:rsidRPr="00567B75" w:rsidRDefault="00E27857" w:rsidP="00E27857">
      <w:pPr>
        <w:numPr>
          <w:ilvl w:val="0"/>
          <w:numId w:val="57"/>
        </w:numPr>
        <w:jc w:val="both"/>
        <w:rPr>
          <w:sz w:val="22"/>
          <w:szCs w:val="22"/>
          <w:lang w:val="en-IN" w:eastAsia="en-IN"/>
        </w:rPr>
      </w:pPr>
      <w:proofErr w:type="spellStart"/>
      <w:r w:rsidRPr="00567B75">
        <w:rPr>
          <w:sz w:val="22"/>
          <w:szCs w:val="22"/>
          <w:lang w:val="en-IN" w:eastAsia="en-IN"/>
        </w:rPr>
        <w:t>Yoshua</w:t>
      </w:r>
      <w:proofErr w:type="spellEnd"/>
      <w:r w:rsidRPr="00567B75">
        <w:rPr>
          <w:sz w:val="22"/>
          <w:szCs w:val="22"/>
          <w:lang w:val="en-IN" w:eastAsia="en-IN"/>
        </w:rPr>
        <w:t xml:space="preserve"> </w:t>
      </w:r>
      <w:proofErr w:type="spellStart"/>
      <w:r w:rsidRPr="00567B75">
        <w:rPr>
          <w:sz w:val="22"/>
          <w:szCs w:val="22"/>
          <w:lang w:val="en-IN" w:eastAsia="en-IN"/>
        </w:rPr>
        <w:t>Bengio</w:t>
      </w:r>
      <w:proofErr w:type="spellEnd"/>
      <w:r w:rsidRPr="00567B75">
        <w:rPr>
          <w:sz w:val="22"/>
          <w:szCs w:val="22"/>
          <w:lang w:val="en-IN" w:eastAsia="en-IN"/>
        </w:rPr>
        <w:t>, Learning Deep Architectures for AI, 2009</w:t>
      </w:r>
    </w:p>
    <w:p w14:paraId="4F21B3BE" w14:textId="77777777" w:rsidR="00E27857" w:rsidRPr="00567B75" w:rsidRDefault="00E27857" w:rsidP="00E27857">
      <w:pPr>
        <w:numPr>
          <w:ilvl w:val="0"/>
          <w:numId w:val="57"/>
        </w:numPr>
        <w:jc w:val="both"/>
        <w:rPr>
          <w:sz w:val="22"/>
          <w:szCs w:val="22"/>
          <w:lang w:val="en-IN" w:eastAsia="en-IN"/>
        </w:rPr>
      </w:pPr>
      <w:r w:rsidRPr="00567B75">
        <w:rPr>
          <w:sz w:val="22"/>
          <w:szCs w:val="22"/>
          <w:lang w:val="en-IN" w:eastAsia="en-IN"/>
        </w:rPr>
        <w:t xml:space="preserve">Richard </w:t>
      </w:r>
      <w:proofErr w:type="spellStart"/>
      <w:r w:rsidRPr="00567B75">
        <w:rPr>
          <w:sz w:val="22"/>
          <w:szCs w:val="22"/>
          <w:lang w:val="en-IN" w:eastAsia="en-IN"/>
        </w:rPr>
        <w:t>Szeliski</w:t>
      </w:r>
      <w:proofErr w:type="spellEnd"/>
      <w:r w:rsidRPr="00567B75">
        <w:rPr>
          <w:sz w:val="22"/>
          <w:szCs w:val="22"/>
          <w:lang w:val="en-IN" w:eastAsia="en-IN"/>
        </w:rPr>
        <w:t>, Computer Vision: Algorithms and Applications, 2010.</w:t>
      </w:r>
    </w:p>
    <w:p w14:paraId="5AF96540" w14:textId="77777777" w:rsidR="00E27857" w:rsidRPr="00567B75" w:rsidRDefault="00E27857" w:rsidP="00E27857">
      <w:pPr>
        <w:numPr>
          <w:ilvl w:val="0"/>
          <w:numId w:val="57"/>
        </w:numPr>
        <w:jc w:val="both"/>
        <w:rPr>
          <w:sz w:val="22"/>
          <w:szCs w:val="22"/>
          <w:lang w:val="en-IN" w:eastAsia="en-IN"/>
        </w:rPr>
      </w:pPr>
      <w:r w:rsidRPr="00567B75">
        <w:rPr>
          <w:sz w:val="22"/>
          <w:szCs w:val="22"/>
          <w:lang w:val="en-IN" w:eastAsia="en-IN"/>
        </w:rPr>
        <w:t>Simon Prince, Computer Vision: Models, Learning, and Inference, 2012.</w:t>
      </w:r>
    </w:p>
    <w:p w14:paraId="2CAE314D" w14:textId="77777777" w:rsidR="00E27857" w:rsidRPr="00567B75" w:rsidRDefault="00E27857" w:rsidP="00E27857">
      <w:pPr>
        <w:rPr>
          <w:sz w:val="22"/>
          <w:szCs w:val="22"/>
        </w:rPr>
      </w:pPr>
    </w:p>
    <w:p w14:paraId="31A623C6" w14:textId="77777777" w:rsidR="00E27857" w:rsidRPr="00567B75" w:rsidRDefault="00E27857" w:rsidP="00E27857">
      <w:pPr>
        <w:rPr>
          <w:sz w:val="22"/>
          <w:szCs w:val="22"/>
        </w:rPr>
      </w:pPr>
    </w:p>
    <w:p w14:paraId="4DB743BD" w14:textId="77777777" w:rsidR="00E27857" w:rsidRPr="00567B75" w:rsidRDefault="00E27857" w:rsidP="00E27857">
      <w:pPr>
        <w:rPr>
          <w:sz w:val="22"/>
          <w:szCs w:val="22"/>
        </w:rPr>
      </w:pPr>
      <w:r w:rsidRPr="00567B75">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0753764F" w14:textId="77777777" w:rsidTr="00E27857">
        <w:trPr>
          <w:trHeight w:val="20"/>
        </w:trPr>
        <w:tc>
          <w:tcPr>
            <w:tcW w:w="2551" w:type="dxa"/>
            <w:shd w:val="clear" w:color="auto" w:fill="auto"/>
          </w:tcPr>
          <w:p w14:paraId="0AAE7737"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shd w:val="clear" w:color="auto" w:fill="auto"/>
          </w:tcPr>
          <w:p w14:paraId="62202C61" w14:textId="233D8EB0" w:rsidR="00E27857" w:rsidRPr="00567B75" w:rsidRDefault="00E27857" w:rsidP="00F90738">
            <w:pPr>
              <w:rPr>
                <w:sz w:val="22"/>
                <w:szCs w:val="22"/>
              </w:rPr>
            </w:pPr>
            <w:r w:rsidRPr="00567B75">
              <w:rPr>
                <w:bCs/>
                <w:sz w:val="22"/>
                <w:szCs w:val="22"/>
              </w:rPr>
              <w:t>MA42</w:t>
            </w:r>
            <w:r w:rsidR="00F90738">
              <w:rPr>
                <w:bCs/>
                <w:sz w:val="22"/>
                <w:szCs w:val="22"/>
              </w:rPr>
              <w:t>15</w:t>
            </w:r>
            <w:r w:rsidRPr="00567B75">
              <w:rPr>
                <w:bCs/>
                <w:sz w:val="22"/>
                <w:szCs w:val="22"/>
              </w:rPr>
              <w:t xml:space="preserve"> (DE)</w:t>
            </w:r>
          </w:p>
        </w:tc>
      </w:tr>
      <w:tr w:rsidR="00E27857" w:rsidRPr="00567B75" w14:paraId="79EAC66A" w14:textId="77777777" w:rsidTr="00E27857">
        <w:trPr>
          <w:trHeight w:val="20"/>
        </w:trPr>
        <w:tc>
          <w:tcPr>
            <w:tcW w:w="2551" w:type="dxa"/>
            <w:shd w:val="clear" w:color="auto" w:fill="auto"/>
          </w:tcPr>
          <w:p w14:paraId="27EE6BD9" w14:textId="77777777" w:rsidR="00E27857" w:rsidRPr="00567B75" w:rsidRDefault="00E27857" w:rsidP="00E27857">
            <w:pPr>
              <w:rPr>
                <w:b/>
                <w:sz w:val="22"/>
                <w:szCs w:val="22"/>
              </w:rPr>
            </w:pPr>
            <w:r w:rsidRPr="00567B75">
              <w:rPr>
                <w:b/>
                <w:sz w:val="22"/>
                <w:szCs w:val="22"/>
              </w:rPr>
              <w:t>Course Credit</w:t>
            </w:r>
          </w:p>
          <w:p w14:paraId="00AC31B0"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68FAD5D9" w14:textId="77777777" w:rsidR="00E27857" w:rsidRPr="00567B75" w:rsidRDefault="00E27857" w:rsidP="00E27857">
            <w:pPr>
              <w:rPr>
                <w:sz w:val="22"/>
                <w:szCs w:val="22"/>
              </w:rPr>
            </w:pPr>
            <w:r w:rsidRPr="00567B75">
              <w:rPr>
                <w:bCs/>
                <w:sz w:val="22"/>
                <w:szCs w:val="22"/>
              </w:rPr>
              <w:t>3-0-0-3</w:t>
            </w:r>
          </w:p>
        </w:tc>
      </w:tr>
      <w:tr w:rsidR="00E27857" w:rsidRPr="00567B75" w14:paraId="3931B55A" w14:textId="77777777" w:rsidTr="00E27857">
        <w:trPr>
          <w:trHeight w:val="20"/>
        </w:trPr>
        <w:tc>
          <w:tcPr>
            <w:tcW w:w="2551" w:type="dxa"/>
            <w:shd w:val="clear" w:color="auto" w:fill="auto"/>
          </w:tcPr>
          <w:p w14:paraId="3ECABAFB"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tcPr>
          <w:p w14:paraId="02740D5F" w14:textId="77777777" w:rsidR="00E27857" w:rsidRPr="00567B75" w:rsidRDefault="00E27857" w:rsidP="00E27857">
            <w:pPr>
              <w:rPr>
                <w:sz w:val="22"/>
                <w:szCs w:val="22"/>
              </w:rPr>
            </w:pPr>
            <w:r w:rsidRPr="00567B75">
              <w:rPr>
                <w:sz w:val="22"/>
                <w:szCs w:val="22"/>
              </w:rPr>
              <w:t>Discrete Differential Geometry</w:t>
            </w:r>
          </w:p>
        </w:tc>
      </w:tr>
      <w:tr w:rsidR="00E27857" w:rsidRPr="00567B75" w14:paraId="08545A4C" w14:textId="77777777" w:rsidTr="00E27857">
        <w:trPr>
          <w:trHeight w:val="20"/>
        </w:trPr>
        <w:tc>
          <w:tcPr>
            <w:tcW w:w="2551" w:type="dxa"/>
            <w:shd w:val="clear" w:color="auto" w:fill="auto"/>
          </w:tcPr>
          <w:p w14:paraId="43070E3F"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00BA5B7C" w14:textId="77777777" w:rsidR="00E27857" w:rsidRPr="00567B75" w:rsidRDefault="00E27857" w:rsidP="00E27857">
            <w:pPr>
              <w:rPr>
                <w:sz w:val="22"/>
                <w:szCs w:val="22"/>
              </w:rPr>
            </w:pPr>
            <w:r w:rsidRPr="00567B75">
              <w:rPr>
                <w:sz w:val="22"/>
                <w:szCs w:val="22"/>
              </w:rPr>
              <w:t>Lectures</w:t>
            </w:r>
          </w:p>
        </w:tc>
      </w:tr>
      <w:tr w:rsidR="00E27857" w:rsidRPr="00567B75" w14:paraId="4B6674DE" w14:textId="77777777" w:rsidTr="00E27857">
        <w:trPr>
          <w:trHeight w:val="20"/>
        </w:trPr>
        <w:tc>
          <w:tcPr>
            <w:tcW w:w="2551" w:type="dxa"/>
            <w:shd w:val="clear" w:color="auto" w:fill="auto"/>
          </w:tcPr>
          <w:p w14:paraId="2718DC92"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7FD28C8A" w14:textId="77777777" w:rsidR="00E27857" w:rsidRPr="00567B75" w:rsidRDefault="00E27857" w:rsidP="00E27857">
            <w:pPr>
              <w:rPr>
                <w:sz w:val="22"/>
                <w:szCs w:val="22"/>
              </w:rPr>
            </w:pPr>
            <w:r w:rsidRPr="00567B75">
              <w:rPr>
                <w:sz w:val="22"/>
                <w:szCs w:val="22"/>
              </w:rPr>
              <w:t>Same as Learning Outcome</w:t>
            </w:r>
          </w:p>
        </w:tc>
      </w:tr>
      <w:tr w:rsidR="00E27857" w:rsidRPr="00567B75" w14:paraId="2CA4FC06" w14:textId="77777777" w:rsidTr="00E27857">
        <w:trPr>
          <w:trHeight w:val="20"/>
        </w:trPr>
        <w:tc>
          <w:tcPr>
            <w:tcW w:w="2551" w:type="dxa"/>
            <w:shd w:val="clear" w:color="auto" w:fill="auto"/>
          </w:tcPr>
          <w:p w14:paraId="349E4C14"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37D97687" w14:textId="77777777" w:rsidR="00E27857" w:rsidRPr="00567B75" w:rsidRDefault="00E27857" w:rsidP="00E27857">
            <w:pPr>
              <w:jc w:val="both"/>
              <w:rPr>
                <w:bCs/>
                <w:sz w:val="22"/>
                <w:szCs w:val="22"/>
              </w:rPr>
            </w:pPr>
            <w:r w:rsidRPr="00567B75">
              <w:rPr>
                <w:bCs/>
                <w:sz w:val="22"/>
                <w:szCs w:val="22"/>
              </w:rPr>
              <w:t>The aim of this course is to discretize. The classical differential geometric object. This course also finds its application in design, graphics and architectural engineering.</w:t>
            </w:r>
          </w:p>
        </w:tc>
      </w:tr>
      <w:tr w:rsidR="00E27857" w:rsidRPr="00567B75" w14:paraId="7C96D307" w14:textId="77777777" w:rsidTr="00E27857">
        <w:trPr>
          <w:trHeight w:val="20"/>
        </w:trPr>
        <w:tc>
          <w:tcPr>
            <w:tcW w:w="2551" w:type="dxa"/>
            <w:shd w:val="clear" w:color="auto" w:fill="auto"/>
          </w:tcPr>
          <w:p w14:paraId="506549FF"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58D490FB" w14:textId="77777777" w:rsidR="00E27857" w:rsidRPr="00567B75" w:rsidRDefault="00E27857" w:rsidP="00E27857">
            <w:pPr>
              <w:pStyle w:val="Default"/>
              <w:jc w:val="both"/>
              <w:rPr>
                <w:bCs/>
                <w:color w:val="auto"/>
                <w:sz w:val="22"/>
                <w:szCs w:val="22"/>
              </w:rPr>
            </w:pPr>
            <w:r w:rsidRPr="00567B75">
              <w:rPr>
                <w:bCs/>
                <w:color w:val="auto"/>
                <w:sz w:val="22"/>
                <w:szCs w:val="22"/>
              </w:rPr>
              <w:t>Brief introduction to Differential geometry of curves and surfaces (smooth).</w:t>
            </w:r>
          </w:p>
          <w:p w14:paraId="6DCAC2C0"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Exterior calculus: Vectors and 1-forms, differential forms and the wedge product, differential operators and </w:t>
            </w:r>
            <w:proofErr w:type="spellStart"/>
            <w:r w:rsidRPr="00567B75">
              <w:rPr>
                <w:bCs/>
                <w:color w:val="auto"/>
                <w:sz w:val="22"/>
                <w:szCs w:val="22"/>
              </w:rPr>
              <w:t>Stoke’s</w:t>
            </w:r>
            <w:proofErr w:type="spellEnd"/>
            <w:r w:rsidRPr="00567B75">
              <w:rPr>
                <w:bCs/>
                <w:color w:val="auto"/>
                <w:sz w:val="22"/>
                <w:szCs w:val="22"/>
              </w:rPr>
              <w:t xml:space="preserve"> theorem.</w:t>
            </w:r>
          </w:p>
          <w:p w14:paraId="169E2A3A" w14:textId="77777777" w:rsidR="00E27857" w:rsidRPr="00567B75" w:rsidRDefault="00E27857" w:rsidP="00E27857">
            <w:pPr>
              <w:pStyle w:val="Default"/>
              <w:jc w:val="both"/>
              <w:rPr>
                <w:bCs/>
                <w:color w:val="auto"/>
                <w:sz w:val="22"/>
                <w:szCs w:val="22"/>
              </w:rPr>
            </w:pPr>
            <w:r w:rsidRPr="00567B75">
              <w:rPr>
                <w:bCs/>
                <w:color w:val="auto"/>
                <w:sz w:val="22"/>
                <w:szCs w:val="22"/>
              </w:rPr>
              <w:t>Curvature of discrete surfaces: Vector area, Area gradient, Volume gradient, Gauss-Bonnet theorem.</w:t>
            </w:r>
          </w:p>
          <w:p w14:paraId="4CC6AAE4" w14:textId="77777777" w:rsidR="00E27857" w:rsidRPr="00567B75" w:rsidRDefault="00E27857" w:rsidP="00E27857">
            <w:pPr>
              <w:pStyle w:val="Default"/>
              <w:jc w:val="both"/>
              <w:rPr>
                <w:bCs/>
                <w:color w:val="auto"/>
                <w:sz w:val="22"/>
                <w:szCs w:val="22"/>
              </w:rPr>
            </w:pPr>
            <w:r w:rsidRPr="00567B75">
              <w:rPr>
                <w:bCs/>
                <w:color w:val="auto"/>
                <w:sz w:val="22"/>
                <w:szCs w:val="22"/>
              </w:rPr>
              <w:t>The Laplacian: Discretization via finite element method and via discrete exterior calculus.</w:t>
            </w:r>
          </w:p>
        </w:tc>
      </w:tr>
      <w:tr w:rsidR="00E27857" w:rsidRPr="00567B75" w14:paraId="0F46E528" w14:textId="77777777" w:rsidTr="00E27857">
        <w:trPr>
          <w:trHeight w:val="20"/>
        </w:trPr>
        <w:tc>
          <w:tcPr>
            <w:tcW w:w="2551" w:type="dxa"/>
            <w:shd w:val="clear" w:color="auto" w:fill="auto"/>
          </w:tcPr>
          <w:p w14:paraId="412AAA74"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1CDA082C" w14:textId="77777777" w:rsidR="00E27857" w:rsidRPr="00567B75" w:rsidRDefault="00E27857" w:rsidP="00E27857">
            <w:pPr>
              <w:rPr>
                <w:bCs/>
                <w:sz w:val="22"/>
                <w:szCs w:val="22"/>
              </w:rPr>
            </w:pPr>
            <w:r w:rsidRPr="00567B75">
              <w:rPr>
                <w:bCs/>
                <w:sz w:val="22"/>
                <w:szCs w:val="22"/>
              </w:rPr>
              <w:t>At the end of this course, students should be able to:</w:t>
            </w:r>
          </w:p>
          <w:p w14:paraId="73784644" w14:textId="77777777" w:rsidR="00E27857" w:rsidRPr="00567B75" w:rsidRDefault="00E27857" w:rsidP="00E27857">
            <w:pPr>
              <w:rPr>
                <w:bCs/>
                <w:sz w:val="22"/>
                <w:szCs w:val="22"/>
              </w:rPr>
            </w:pPr>
            <w:r w:rsidRPr="00567B75">
              <w:rPr>
                <w:bCs/>
                <w:sz w:val="22"/>
                <w:szCs w:val="22"/>
              </w:rPr>
              <w:t>-discretize classical geometric objects such as curves, surfaces.</w:t>
            </w:r>
          </w:p>
          <w:p w14:paraId="682C8713" w14:textId="77777777" w:rsidR="00E27857" w:rsidRPr="00567B75" w:rsidRDefault="00E27857" w:rsidP="00E27857">
            <w:pPr>
              <w:rPr>
                <w:bCs/>
                <w:sz w:val="22"/>
                <w:szCs w:val="22"/>
              </w:rPr>
            </w:pPr>
            <w:r w:rsidRPr="00567B75">
              <w:rPr>
                <w:bCs/>
                <w:sz w:val="22"/>
                <w:szCs w:val="22"/>
              </w:rPr>
              <w:t>-discretize the Laplacian operator</w:t>
            </w:r>
          </w:p>
        </w:tc>
      </w:tr>
      <w:tr w:rsidR="00E27857" w:rsidRPr="00567B75" w14:paraId="79322AF7" w14:textId="77777777" w:rsidTr="00E27857">
        <w:trPr>
          <w:trHeight w:val="20"/>
        </w:trPr>
        <w:tc>
          <w:tcPr>
            <w:tcW w:w="2551" w:type="dxa"/>
            <w:shd w:val="clear" w:color="auto" w:fill="auto"/>
          </w:tcPr>
          <w:p w14:paraId="2DD1EFAC"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69E45F8A" w14:textId="77777777" w:rsidR="00E27857" w:rsidRPr="00567B75" w:rsidRDefault="00E27857" w:rsidP="00E27857">
            <w:pPr>
              <w:rPr>
                <w:bCs/>
                <w:sz w:val="22"/>
                <w:szCs w:val="22"/>
              </w:rPr>
            </w:pPr>
            <w:r w:rsidRPr="00567B75">
              <w:rPr>
                <w:bCs/>
                <w:sz w:val="22"/>
                <w:szCs w:val="22"/>
              </w:rPr>
              <w:t>Quiz /Assignment/ Project / MSE / ESE</w:t>
            </w:r>
          </w:p>
        </w:tc>
      </w:tr>
    </w:tbl>
    <w:p w14:paraId="14A72CE9" w14:textId="77777777" w:rsidR="00E27857" w:rsidRPr="00567B75" w:rsidRDefault="00E27857" w:rsidP="00E27857">
      <w:pPr>
        <w:rPr>
          <w:b/>
          <w:bCs/>
          <w:sz w:val="22"/>
          <w:szCs w:val="22"/>
        </w:rPr>
      </w:pPr>
    </w:p>
    <w:p w14:paraId="6C729EC3" w14:textId="77777777" w:rsidR="00E27857" w:rsidRPr="00567B75" w:rsidRDefault="00E27857" w:rsidP="00E27857">
      <w:pPr>
        <w:rPr>
          <w:sz w:val="22"/>
          <w:szCs w:val="22"/>
        </w:rPr>
      </w:pPr>
      <w:r w:rsidRPr="00567B75">
        <w:rPr>
          <w:b/>
          <w:bCs/>
          <w:sz w:val="22"/>
          <w:szCs w:val="22"/>
        </w:rPr>
        <w:t>Text Books:</w:t>
      </w:r>
    </w:p>
    <w:p w14:paraId="0441A0EB" w14:textId="77777777" w:rsidR="00E27857" w:rsidRPr="00567B75" w:rsidRDefault="00E27857" w:rsidP="00E27857">
      <w:pPr>
        <w:pStyle w:val="ListParagraph"/>
        <w:numPr>
          <w:ilvl w:val="0"/>
          <w:numId w:val="59"/>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Discrete Differential Geometry: An applied introduction, Notes by Keenan Crane, available at https://www.cs.cmu.edu/~kmcrane/Projects/DDG/paper.pdf (2023)</w:t>
      </w:r>
    </w:p>
    <w:p w14:paraId="64C7176F" w14:textId="77777777" w:rsidR="00E27857" w:rsidRPr="00567B75" w:rsidRDefault="00E27857" w:rsidP="00E27857">
      <w:pPr>
        <w:rPr>
          <w:sz w:val="22"/>
          <w:szCs w:val="22"/>
          <w:lang w:val="en-IE"/>
        </w:rPr>
      </w:pPr>
      <w:r w:rsidRPr="00567B75">
        <w:rPr>
          <w:b/>
          <w:bCs/>
          <w:sz w:val="22"/>
          <w:szCs w:val="22"/>
          <w:lang w:val="en-IE"/>
        </w:rPr>
        <w:t>Reference Books:</w:t>
      </w:r>
    </w:p>
    <w:p w14:paraId="44DAE2C7" w14:textId="77777777" w:rsidR="00E27857" w:rsidRPr="00567B75" w:rsidRDefault="00E27857" w:rsidP="00E27857">
      <w:pPr>
        <w:pStyle w:val="ListParagraph"/>
        <w:numPr>
          <w:ilvl w:val="0"/>
          <w:numId w:val="58"/>
        </w:numPr>
        <w:spacing w:after="0" w:line="240" w:lineRule="auto"/>
        <w:contextualSpacing w:val="0"/>
        <w:rPr>
          <w:rFonts w:ascii="Times New Roman" w:hAnsi="Times New Roman" w:cs="Times New Roman"/>
          <w:szCs w:val="22"/>
        </w:rPr>
      </w:pPr>
      <w:proofErr w:type="spellStart"/>
      <w:proofErr w:type="gramStart"/>
      <w:r w:rsidRPr="00567B75">
        <w:rPr>
          <w:rFonts w:ascii="Times New Roman" w:hAnsi="Times New Roman" w:cs="Times New Roman"/>
          <w:szCs w:val="22"/>
        </w:rPr>
        <w:t>Bobenko</w:t>
      </w:r>
      <w:proofErr w:type="spellEnd"/>
      <w:r w:rsidRPr="00567B75">
        <w:rPr>
          <w:rFonts w:ascii="Times New Roman" w:hAnsi="Times New Roman" w:cs="Times New Roman"/>
          <w:szCs w:val="22"/>
        </w:rPr>
        <w:t xml:space="preserve">,   </w:t>
      </w:r>
      <w:proofErr w:type="gramEnd"/>
      <w:r w:rsidRPr="00567B75">
        <w:rPr>
          <w:rFonts w:ascii="Times New Roman" w:hAnsi="Times New Roman" w:cs="Times New Roman"/>
          <w:szCs w:val="22"/>
        </w:rPr>
        <w:t xml:space="preserve">Alexander   I.,  Schroder,   P.,   Sullivan,   John  M.,  and  Ziegler, </w:t>
      </w:r>
      <w:proofErr w:type="spellStart"/>
      <w:r w:rsidRPr="00567B75">
        <w:rPr>
          <w:rFonts w:ascii="Times New Roman" w:hAnsi="Times New Roman" w:cs="Times New Roman"/>
          <w:szCs w:val="22"/>
        </w:rPr>
        <w:t>Gu¨nter</w:t>
      </w:r>
      <w:proofErr w:type="spellEnd"/>
      <w:r w:rsidRPr="00567B75">
        <w:rPr>
          <w:rFonts w:ascii="Times New Roman" w:hAnsi="Times New Roman" w:cs="Times New Roman"/>
          <w:szCs w:val="22"/>
        </w:rPr>
        <w:t xml:space="preserve"> M. (2008), Discrete  differential  geometry.  </w:t>
      </w:r>
      <w:proofErr w:type="spellStart"/>
      <w:r w:rsidRPr="00567B75">
        <w:rPr>
          <w:rFonts w:ascii="Times New Roman" w:hAnsi="Times New Roman" w:cs="Times New Roman"/>
          <w:szCs w:val="22"/>
        </w:rPr>
        <w:t>Birkhauser</w:t>
      </w:r>
      <w:proofErr w:type="spellEnd"/>
      <w:r w:rsidRPr="00567B75">
        <w:rPr>
          <w:rFonts w:ascii="Times New Roman" w:hAnsi="Times New Roman" w:cs="Times New Roman"/>
          <w:szCs w:val="22"/>
        </w:rPr>
        <w:t xml:space="preserve"> Verlag AG.</w:t>
      </w:r>
    </w:p>
    <w:p w14:paraId="1C3AC3E3" w14:textId="77777777" w:rsidR="00E27857" w:rsidRPr="00567B75" w:rsidRDefault="00E27857" w:rsidP="00E27857">
      <w:pPr>
        <w:pStyle w:val="ListParagraph"/>
        <w:numPr>
          <w:ilvl w:val="0"/>
          <w:numId w:val="58"/>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Discrete Integrable Geometry and Physics, Oxford lecture series in mathematics and its applications 16, edited by A. I. </w:t>
      </w:r>
      <w:proofErr w:type="spellStart"/>
      <w:r w:rsidRPr="00567B75">
        <w:rPr>
          <w:rFonts w:ascii="Times New Roman" w:hAnsi="Times New Roman" w:cs="Times New Roman"/>
          <w:szCs w:val="22"/>
        </w:rPr>
        <w:t>Bobenko</w:t>
      </w:r>
      <w:proofErr w:type="spellEnd"/>
      <w:r w:rsidRPr="00567B75">
        <w:rPr>
          <w:rFonts w:ascii="Times New Roman" w:hAnsi="Times New Roman" w:cs="Times New Roman"/>
          <w:szCs w:val="22"/>
        </w:rPr>
        <w:t xml:space="preserve"> and R. Seiler, Clarendon Press (1999).</w:t>
      </w:r>
    </w:p>
    <w:p w14:paraId="15799BE8" w14:textId="77777777" w:rsidR="00E27857" w:rsidRPr="00567B75" w:rsidRDefault="00E27857" w:rsidP="00E27857">
      <w:pPr>
        <w:pStyle w:val="ListParagraph"/>
        <w:numPr>
          <w:ilvl w:val="0"/>
          <w:numId w:val="58"/>
        </w:numPr>
        <w:spacing w:after="0" w:line="240" w:lineRule="auto"/>
        <w:contextualSpacing w:val="0"/>
        <w:rPr>
          <w:rFonts w:ascii="Times New Roman" w:hAnsi="Times New Roman" w:cs="Times New Roman"/>
          <w:szCs w:val="22"/>
        </w:rPr>
      </w:pPr>
      <w:proofErr w:type="spellStart"/>
      <w:proofErr w:type="gramStart"/>
      <w:r w:rsidRPr="00567B75">
        <w:rPr>
          <w:rFonts w:ascii="Times New Roman" w:hAnsi="Times New Roman" w:cs="Times New Roman"/>
          <w:szCs w:val="22"/>
        </w:rPr>
        <w:t>Bobenko</w:t>
      </w:r>
      <w:proofErr w:type="spellEnd"/>
      <w:r w:rsidRPr="00567B75">
        <w:rPr>
          <w:rFonts w:ascii="Times New Roman" w:hAnsi="Times New Roman" w:cs="Times New Roman"/>
          <w:szCs w:val="22"/>
        </w:rPr>
        <w:t>,  Alexander</w:t>
      </w:r>
      <w:proofErr w:type="gramEnd"/>
      <w:r w:rsidRPr="00567B75">
        <w:rPr>
          <w:rFonts w:ascii="Times New Roman" w:hAnsi="Times New Roman" w:cs="Times New Roman"/>
          <w:szCs w:val="22"/>
        </w:rPr>
        <w:t xml:space="preserve">  I.  </w:t>
      </w:r>
      <w:proofErr w:type="gramStart"/>
      <w:r w:rsidRPr="00567B75">
        <w:rPr>
          <w:rFonts w:ascii="Times New Roman" w:hAnsi="Times New Roman" w:cs="Times New Roman"/>
          <w:szCs w:val="22"/>
        </w:rPr>
        <w:t>and  Yuri</w:t>
      </w:r>
      <w:proofErr w:type="gramEnd"/>
      <w:r w:rsidRPr="00567B75">
        <w:rPr>
          <w:rFonts w:ascii="Times New Roman" w:hAnsi="Times New Roman" w:cs="Times New Roman"/>
          <w:szCs w:val="22"/>
        </w:rPr>
        <w:t xml:space="preserve">  B.  </w:t>
      </w:r>
      <w:proofErr w:type="spellStart"/>
      <w:proofErr w:type="gramStart"/>
      <w:r w:rsidRPr="00567B75">
        <w:rPr>
          <w:rFonts w:ascii="Times New Roman" w:hAnsi="Times New Roman" w:cs="Times New Roman"/>
          <w:szCs w:val="22"/>
        </w:rPr>
        <w:t>Suris</w:t>
      </w:r>
      <w:proofErr w:type="spellEnd"/>
      <w:r w:rsidRPr="00567B75">
        <w:rPr>
          <w:rFonts w:ascii="Times New Roman" w:hAnsi="Times New Roman" w:cs="Times New Roman"/>
          <w:szCs w:val="22"/>
        </w:rPr>
        <w:t xml:space="preserve">  (</w:t>
      </w:r>
      <w:proofErr w:type="gramEnd"/>
      <w:r w:rsidRPr="00567B75">
        <w:rPr>
          <w:rFonts w:ascii="Times New Roman" w:hAnsi="Times New Roman" w:cs="Times New Roman"/>
          <w:szCs w:val="22"/>
        </w:rPr>
        <w:t>2008),  ”Discrete  Differential Geometry (integrable structure)”, American  Mathematical Society</w:t>
      </w:r>
    </w:p>
    <w:p w14:paraId="755ECED9" w14:textId="77777777" w:rsidR="00E27857" w:rsidRPr="00567B75" w:rsidRDefault="00E27857" w:rsidP="00E27857">
      <w:pPr>
        <w:pStyle w:val="ListParagraph"/>
        <w:pBdr>
          <w:top w:val="nil"/>
          <w:left w:val="nil"/>
          <w:bottom w:val="nil"/>
          <w:right w:val="nil"/>
          <w:between w:val="nil"/>
        </w:pBdr>
        <w:spacing w:after="0" w:line="240" w:lineRule="auto"/>
        <w:ind w:left="0"/>
        <w:contextualSpacing w:val="0"/>
        <w:rPr>
          <w:rFonts w:ascii="Times New Roman" w:hAnsi="Times New Roman" w:cs="Times New Roman"/>
          <w:b/>
          <w:bCs/>
          <w:color w:val="000000"/>
          <w:szCs w:val="22"/>
        </w:rPr>
      </w:pPr>
      <w:r w:rsidRPr="00567B75">
        <w:rPr>
          <w:rFonts w:ascii="Times New Roman" w:hAnsi="Times New Roman" w:cs="Times New Roman"/>
          <w:b/>
          <w:bCs/>
          <w:color w:val="000000"/>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A6C4307" w14:textId="77777777" w:rsidTr="00E27857">
        <w:tc>
          <w:tcPr>
            <w:tcW w:w="2551" w:type="dxa"/>
            <w:shd w:val="clear" w:color="auto" w:fill="auto"/>
          </w:tcPr>
          <w:p w14:paraId="5132442E"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shd w:val="clear" w:color="auto" w:fill="auto"/>
          </w:tcPr>
          <w:p w14:paraId="106E818A" w14:textId="09DDF707" w:rsidR="00E27857" w:rsidRPr="00567B75" w:rsidRDefault="00E27857" w:rsidP="00F90738">
            <w:pPr>
              <w:rPr>
                <w:bCs/>
                <w:sz w:val="22"/>
                <w:szCs w:val="22"/>
              </w:rPr>
            </w:pPr>
            <w:r w:rsidRPr="00567B75">
              <w:rPr>
                <w:bCs/>
                <w:sz w:val="22"/>
                <w:szCs w:val="22"/>
              </w:rPr>
              <w:t>MA42</w:t>
            </w:r>
            <w:r w:rsidR="00F90738">
              <w:rPr>
                <w:bCs/>
                <w:sz w:val="22"/>
                <w:szCs w:val="22"/>
              </w:rPr>
              <w:t>16</w:t>
            </w:r>
            <w:r w:rsidRPr="00567B75">
              <w:rPr>
                <w:bCs/>
                <w:sz w:val="22"/>
                <w:szCs w:val="22"/>
              </w:rPr>
              <w:t xml:space="preserve"> (DE)</w:t>
            </w:r>
          </w:p>
        </w:tc>
      </w:tr>
      <w:tr w:rsidR="00E27857" w:rsidRPr="00567B75" w14:paraId="56BC3CB8" w14:textId="77777777" w:rsidTr="00E27857">
        <w:trPr>
          <w:trHeight w:val="386"/>
        </w:trPr>
        <w:tc>
          <w:tcPr>
            <w:tcW w:w="2551" w:type="dxa"/>
            <w:shd w:val="clear" w:color="auto" w:fill="auto"/>
          </w:tcPr>
          <w:p w14:paraId="265450B7" w14:textId="77777777" w:rsidR="00E27857" w:rsidRPr="00567B75" w:rsidRDefault="00E27857" w:rsidP="00E27857">
            <w:pPr>
              <w:rPr>
                <w:b/>
                <w:sz w:val="22"/>
                <w:szCs w:val="22"/>
              </w:rPr>
            </w:pPr>
            <w:r w:rsidRPr="00567B75">
              <w:rPr>
                <w:b/>
                <w:sz w:val="22"/>
                <w:szCs w:val="22"/>
              </w:rPr>
              <w:t>Course Credit</w:t>
            </w:r>
          </w:p>
          <w:p w14:paraId="0BA948FC"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7861B07A" w14:textId="77777777" w:rsidR="00E27857" w:rsidRPr="00567B75" w:rsidRDefault="00E27857" w:rsidP="00E27857">
            <w:pPr>
              <w:rPr>
                <w:bCs/>
                <w:sz w:val="22"/>
                <w:szCs w:val="22"/>
              </w:rPr>
            </w:pPr>
            <w:r w:rsidRPr="00567B75">
              <w:rPr>
                <w:bCs/>
                <w:sz w:val="22"/>
                <w:szCs w:val="22"/>
              </w:rPr>
              <w:t>3-0-0-3</w:t>
            </w:r>
          </w:p>
        </w:tc>
      </w:tr>
      <w:tr w:rsidR="00E27857" w:rsidRPr="00567B75" w14:paraId="196CFB77" w14:textId="77777777" w:rsidTr="00E27857">
        <w:tc>
          <w:tcPr>
            <w:tcW w:w="2551" w:type="dxa"/>
            <w:shd w:val="clear" w:color="auto" w:fill="auto"/>
          </w:tcPr>
          <w:p w14:paraId="0E723730"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vAlign w:val="center"/>
          </w:tcPr>
          <w:p w14:paraId="4EBBE5D5" w14:textId="77777777" w:rsidR="00E27857" w:rsidRPr="00567B75" w:rsidRDefault="00E27857" w:rsidP="00E27857">
            <w:pPr>
              <w:rPr>
                <w:sz w:val="22"/>
                <w:szCs w:val="22"/>
              </w:rPr>
            </w:pPr>
            <w:r w:rsidRPr="00567B75">
              <w:rPr>
                <w:color w:val="000000"/>
                <w:sz w:val="22"/>
                <w:szCs w:val="22"/>
              </w:rPr>
              <w:t>Integral Equations and Calculus of Variations</w:t>
            </w:r>
          </w:p>
        </w:tc>
      </w:tr>
      <w:tr w:rsidR="00E27857" w:rsidRPr="00567B75" w14:paraId="6CAFB8E3" w14:textId="77777777" w:rsidTr="00E27857">
        <w:tc>
          <w:tcPr>
            <w:tcW w:w="2551" w:type="dxa"/>
            <w:shd w:val="clear" w:color="auto" w:fill="auto"/>
          </w:tcPr>
          <w:p w14:paraId="04F7CAF7"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31322B31" w14:textId="77777777" w:rsidR="00E27857" w:rsidRPr="00567B75" w:rsidRDefault="00E27857" w:rsidP="00E27857">
            <w:pPr>
              <w:rPr>
                <w:bCs/>
                <w:sz w:val="22"/>
                <w:szCs w:val="22"/>
              </w:rPr>
            </w:pPr>
            <w:r w:rsidRPr="00567B75">
              <w:rPr>
                <w:bCs/>
                <w:sz w:val="22"/>
                <w:szCs w:val="22"/>
              </w:rPr>
              <w:t>Lectures</w:t>
            </w:r>
          </w:p>
        </w:tc>
      </w:tr>
      <w:tr w:rsidR="00E27857" w:rsidRPr="00567B75" w14:paraId="624BFE65" w14:textId="77777777" w:rsidTr="00E27857">
        <w:trPr>
          <w:trHeight w:val="386"/>
        </w:trPr>
        <w:tc>
          <w:tcPr>
            <w:tcW w:w="2551" w:type="dxa"/>
            <w:shd w:val="clear" w:color="auto" w:fill="auto"/>
          </w:tcPr>
          <w:p w14:paraId="2C54BE3F"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4A135260" w14:textId="77777777" w:rsidR="00E27857" w:rsidRPr="00567B75" w:rsidRDefault="00E27857" w:rsidP="00E27857">
            <w:pPr>
              <w:jc w:val="both"/>
              <w:rPr>
                <w:bCs/>
                <w:sz w:val="22"/>
                <w:szCs w:val="22"/>
              </w:rPr>
            </w:pPr>
            <w:r w:rsidRPr="00567B75">
              <w:rPr>
                <w:bCs/>
                <w:sz w:val="22"/>
                <w:szCs w:val="22"/>
              </w:rPr>
              <w:t xml:space="preserve">In  this  subject,  the  students  will  learn the mathematical methods for solving integral equations and </w:t>
            </w:r>
            <w:proofErr w:type="spellStart"/>
            <w:r w:rsidRPr="00567B75">
              <w:rPr>
                <w:bCs/>
                <w:sz w:val="22"/>
                <w:szCs w:val="22"/>
              </w:rPr>
              <w:t>integro</w:t>
            </w:r>
            <w:proofErr w:type="spellEnd"/>
            <w:r w:rsidRPr="00567B75">
              <w:rPr>
                <w:bCs/>
                <w:sz w:val="22"/>
                <w:szCs w:val="22"/>
              </w:rPr>
              <w:t xml:space="preserve"> differential equations and their convergence analysis.</w:t>
            </w:r>
          </w:p>
        </w:tc>
      </w:tr>
      <w:tr w:rsidR="00E27857" w:rsidRPr="00567B75" w14:paraId="55A68EAB" w14:textId="77777777" w:rsidTr="00E27857">
        <w:trPr>
          <w:trHeight w:val="692"/>
        </w:trPr>
        <w:tc>
          <w:tcPr>
            <w:tcW w:w="2551" w:type="dxa"/>
            <w:shd w:val="clear" w:color="auto" w:fill="auto"/>
          </w:tcPr>
          <w:p w14:paraId="186B5A83"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697C03B1" w14:textId="77777777" w:rsidR="00E27857" w:rsidRPr="00567B75" w:rsidRDefault="00E27857" w:rsidP="00E27857">
            <w:pPr>
              <w:jc w:val="both"/>
              <w:rPr>
                <w:bCs/>
                <w:sz w:val="22"/>
                <w:szCs w:val="22"/>
              </w:rPr>
            </w:pPr>
            <w:r w:rsidRPr="00567B75">
              <w:rPr>
                <w:bCs/>
                <w:sz w:val="22"/>
                <w:szCs w:val="22"/>
              </w:rPr>
              <w:t xml:space="preserve">This course is on the existing approaches for solving integral equations and </w:t>
            </w:r>
            <w:proofErr w:type="spellStart"/>
            <w:r w:rsidRPr="00567B75">
              <w:rPr>
                <w:bCs/>
                <w:sz w:val="22"/>
                <w:szCs w:val="22"/>
              </w:rPr>
              <w:t>integro</w:t>
            </w:r>
            <w:proofErr w:type="spellEnd"/>
            <w:r w:rsidRPr="00567B75">
              <w:rPr>
                <w:bCs/>
                <w:sz w:val="22"/>
                <w:szCs w:val="22"/>
              </w:rPr>
              <w:t xml:space="preserve"> differential equations with their convergence analysis.</w:t>
            </w:r>
          </w:p>
        </w:tc>
      </w:tr>
      <w:tr w:rsidR="00E27857" w:rsidRPr="00567B75" w14:paraId="7EF618D2" w14:textId="77777777" w:rsidTr="00E27857">
        <w:trPr>
          <w:trHeight w:val="1836"/>
        </w:trPr>
        <w:tc>
          <w:tcPr>
            <w:tcW w:w="2551" w:type="dxa"/>
            <w:shd w:val="clear" w:color="auto" w:fill="auto"/>
          </w:tcPr>
          <w:p w14:paraId="71BC0924"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55B78DCF"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Introduction of Integral Equation, Correlation between integral and differential Equations, Classification of integral equations - Volterra and Fredholm equations, Green's function. Iterative methods for solving equations of the second kind, Neumann series and Fredholm theory, Singular integral equations. </w:t>
            </w:r>
          </w:p>
          <w:p w14:paraId="7DC80F0B" w14:textId="77777777" w:rsidR="00E27857" w:rsidRPr="00567B75" w:rsidRDefault="00E27857" w:rsidP="00E27857">
            <w:pPr>
              <w:pStyle w:val="Default"/>
              <w:jc w:val="both"/>
              <w:rPr>
                <w:bCs/>
                <w:color w:val="auto"/>
                <w:sz w:val="22"/>
                <w:szCs w:val="22"/>
              </w:rPr>
            </w:pPr>
            <w:r w:rsidRPr="00567B75">
              <w:rPr>
                <w:bCs/>
                <w:color w:val="auto"/>
                <w:sz w:val="22"/>
                <w:szCs w:val="22"/>
              </w:rPr>
              <w:t>Calculus of Variation: Variational problem with functionals containing first order derivatives and Euler equations. Variational problem with moving boundaries. Boundaries with constraints. Higher order necessary conditions, Existence of solutions of variational problem</w:t>
            </w:r>
          </w:p>
        </w:tc>
      </w:tr>
      <w:tr w:rsidR="00E27857" w:rsidRPr="00567B75" w14:paraId="09C6B43D" w14:textId="77777777" w:rsidTr="00E27857">
        <w:tc>
          <w:tcPr>
            <w:tcW w:w="2551" w:type="dxa"/>
            <w:shd w:val="clear" w:color="auto" w:fill="auto"/>
          </w:tcPr>
          <w:p w14:paraId="42232BFF"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5A5BAB47" w14:textId="77777777" w:rsidR="00E27857" w:rsidRPr="00567B75" w:rsidRDefault="00E27857" w:rsidP="00E27857">
            <w:pPr>
              <w:rPr>
                <w:bCs/>
                <w:sz w:val="22"/>
                <w:szCs w:val="22"/>
              </w:rPr>
            </w:pPr>
            <w:r w:rsidRPr="00567B75">
              <w:rPr>
                <w:bCs/>
                <w:sz w:val="22"/>
                <w:szCs w:val="22"/>
              </w:rPr>
              <w:t xml:space="preserve">Main focus will be on how to solve integral equations and </w:t>
            </w:r>
            <w:proofErr w:type="spellStart"/>
            <w:r w:rsidRPr="00567B75">
              <w:rPr>
                <w:bCs/>
                <w:sz w:val="22"/>
                <w:szCs w:val="22"/>
              </w:rPr>
              <w:t>integro</w:t>
            </w:r>
            <w:proofErr w:type="spellEnd"/>
            <w:r w:rsidRPr="00567B75">
              <w:rPr>
                <w:bCs/>
                <w:sz w:val="22"/>
                <w:szCs w:val="22"/>
              </w:rPr>
              <w:t xml:space="preserve"> differential equations and their convergence analysis</w:t>
            </w:r>
          </w:p>
        </w:tc>
      </w:tr>
      <w:tr w:rsidR="00E27857" w:rsidRPr="00567B75" w14:paraId="71D98AA2" w14:textId="77777777" w:rsidTr="00E27857">
        <w:tc>
          <w:tcPr>
            <w:tcW w:w="2551" w:type="dxa"/>
            <w:shd w:val="clear" w:color="auto" w:fill="auto"/>
          </w:tcPr>
          <w:p w14:paraId="26FD3BCA"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5BEB6DA0" w14:textId="77777777" w:rsidR="00E27857" w:rsidRPr="00567B75" w:rsidRDefault="00E27857" w:rsidP="00E27857">
            <w:pPr>
              <w:rPr>
                <w:bCs/>
                <w:sz w:val="22"/>
                <w:szCs w:val="22"/>
              </w:rPr>
            </w:pPr>
            <w:r w:rsidRPr="00567B75">
              <w:rPr>
                <w:bCs/>
                <w:sz w:val="22"/>
                <w:szCs w:val="22"/>
              </w:rPr>
              <w:t>Quiz /Assignment/ Project / MSE / ESE</w:t>
            </w:r>
          </w:p>
        </w:tc>
      </w:tr>
    </w:tbl>
    <w:p w14:paraId="41A85E31" w14:textId="77777777" w:rsidR="00E27857" w:rsidRPr="00567B75" w:rsidRDefault="00E27857" w:rsidP="00E27857">
      <w:pPr>
        <w:rPr>
          <w:sz w:val="22"/>
          <w:szCs w:val="22"/>
        </w:rPr>
      </w:pPr>
    </w:p>
    <w:p w14:paraId="733242A8" w14:textId="77777777" w:rsidR="00E27857" w:rsidRPr="00567B75" w:rsidRDefault="00E27857" w:rsidP="00E27857">
      <w:pPr>
        <w:rPr>
          <w:b/>
          <w:sz w:val="22"/>
          <w:szCs w:val="22"/>
        </w:rPr>
      </w:pPr>
      <w:r w:rsidRPr="00567B75">
        <w:rPr>
          <w:b/>
          <w:sz w:val="22"/>
          <w:szCs w:val="22"/>
        </w:rPr>
        <w:t>Text Books:</w:t>
      </w:r>
    </w:p>
    <w:p w14:paraId="6A342475" w14:textId="77777777" w:rsidR="00E27857" w:rsidRPr="00567B75" w:rsidRDefault="00E27857" w:rsidP="00E27857">
      <w:pPr>
        <w:pStyle w:val="ListParagraph"/>
        <w:numPr>
          <w:ilvl w:val="0"/>
          <w:numId w:val="60"/>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A. S. Gupta, Calculus of variations with applications, PHI Learning Pvt Ltd, 2017.</w:t>
      </w:r>
    </w:p>
    <w:p w14:paraId="6D679F67" w14:textId="77777777" w:rsidR="00E27857" w:rsidRPr="00567B75" w:rsidRDefault="00E27857" w:rsidP="00E27857">
      <w:pPr>
        <w:pStyle w:val="ListParagraph"/>
        <w:numPr>
          <w:ilvl w:val="0"/>
          <w:numId w:val="60"/>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B. N. Mandal, A Chakrabarti, Applied singular integral equations, CRC Press, 2011.</w:t>
      </w:r>
    </w:p>
    <w:p w14:paraId="3B5B18C5" w14:textId="77777777" w:rsidR="00E27857" w:rsidRPr="00567B75" w:rsidRDefault="00E27857" w:rsidP="00E27857">
      <w:pPr>
        <w:pStyle w:val="ListParagraph"/>
        <w:numPr>
          <w:ilvl w:val="0"/>
          <w:numId w:val="60"/>
        </w:numPr>
        <w:pBdr>
          <w:top w:val="nil"/>
          <w:left w:val="nil"/>
          <w:bottom w:val="nil"/>
          <w:right w:val="nil"/>
          <w:between w:val="nil"/>
        </w:pBdr>
        <w:spacing w:after="0" w:line="240" w:lineRule="auto"/>
        <w:contextualSpacing w:val="0"/>
        <w:rPr>
          <w:rFonts w:ascii="Times New Roman" w:hAnsi="Times New Roman" w:cs="Times New Roman"/>
          <w:szCs w:val="22"/>
        </w:rPr>
      </w:pPr>
      <w:proofErr w:type="spellStart"/>
      <w:r w:rsidRPr="00567B75">
        <w:rPr>
          <w:rFonts w:ascii="Times New Roman" w:hAnsi="Times New Roman" w:cs="Times New Roman"/>
          <w:szCs w:val="22"/>
        </w:rPr>
        <w:t>Lokenath</w:t>
      </w:r>
      <w:proofErr w:type="spellEnd"/>
      <w:r w:rsidRPr="00567B75">
        <w:rPr>
          <w:rFonts w:ascii="Times New Roman" w:hAnsi="Times New Roman" w:cs="Times New Roman"/>
          <w:szCs w:val="22"/>
        </w:rPr>
        <w:t xml:space="preserve"> Debnath and D. Bhatta, Integral Transform and their Applications, Taylor &amp; Francis Group, 2002.</w:t>
      </w:r>
    </w:p>
    <w:p w14:paraId="30D21C34" w14:textId="77777777" w:rsidR="00E27857" w:rsidRPr="00567B75" w:rsidRDefault="00E27857" w:rsidP="00E27857">
      <w:pPr>
        <w:pStyle w:val="ListParagraph"/>
        <w:pBdr>
          <w:top w:val="nil"/>
          <w:left w:val="nil"/>
          <w:bottom w:val="nil"/>
          <w:right w:val="nil"/>
          <w:between w:val="nil"/>
        </w:pBdr>
        <w:spacing w:after="0" w:line="240" w:lineRule="auto"/>
        <w:ind w:left="360"/>
        <w:contextualSpacing w:val="0"/>
        <w:rPr>
          <w:rFonts w:ascii="Times New Roman" w:hAnsi="Times New Roman" w:cs="Times New Roman"/>
          <w:szCs w:val="22"/>
        </w:rPr>
      </w:pPr>
    </w:p>
    <w:p w14:paraId="0790BA2E" w14:textId="77777777" w:rsidR="00E27857" w:rsidRPr="00567B75" w:rsidRDefault="00E27857" w:rsidP="00E27857">
      <w:pPr>
        <w:rPr>
          <w:b/>
          <w:sz w:val="22"/>
          <w:szCs w:val="22"/>
        </w:rPr>
      </w:pPr>
      <w:r w:rsidRPr="00567B75">
        <w:rPr>
          <w:b/>
          <w:sz w:val="22"/>
          <w:szCs w:val="22"/>
        </w:rPr>
        <w:t>Reference Books:</w:t>
      </w:r>
    </w:p>
    <w:p w14:paraId="56432E88" w14:textId="77777777" w:rsidR="00E27857" w:rsidRPr="00567B75" w:rsidRDefault="00E27857" w:rsidP="00E27857">
      <w:pPr>
        <w:pStyle w:val="ListParagraph"/>
        <w:numPr>
          <w:ilvl w:val="0"/>
          <w:numId w:val="6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Ram P Kanwal, Linear Integral Equations, </w:t>
      </w:r>
      <w:proofErr w:type="spellStart"/>
      <w:r w:rsidRPr="00567B75">
        <w:rPr>
          <w:rFonts w:ascii="Times New Roman" w:hAnsi="Times New Roman" w:cs="Times New Roman"/>
          <w:szCs w:val="22"/>
        </w:rPr>
        <w:t>Birkhauser</w:t>
      </w:r>
      <w:proofErr w:type="spellEnd"/>
      <w:r w:rsidRPr="00567B75">
        <w:rPr>
          <w:rFonts w:ascii="Times New Roman" w:hAnsi="Times New Roman" w:cs="Times New Roman"/>
          <w:szCs w:val="22"/>
        </w:rPr>
        <w:t xml:space="preserve"> Boston, 2013</w:t>
      </w:r>
    </w:p>
    <w:p w14:paraId="6A5CFD9B" w14:textId="677F8847" w:rsidR="00E27857" w:rsidRDefault="00E27857" w:rsidP="00E27857">
      <w:pPr>
        <w:pStyle w:val="ListParagraph"/>
        <w:numPr>
          <w:ilvl w:val="0"/>
          <w:numId w:val="6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Peter Linz, Analytical and numerical methods for Volterra equations, SIAM, 1985.</w:t>
      </w:r>
    </w:p>
    <w:p w14:paraId="229C0507" w14:textId="26A87DB4" w:rsidR="00F90738" w:rsidRDefault="00F90738" w:rsidP="00F90738">
      <w:pPr>
        <w:pBdr>
          <w:top w:val="nil"/>
          <w:left w:val="nil"/>
          <w:bottom w:val="nil"/>
          <w:right w:val="nil"/>
          <w:between w:val="nil"/>
        </w:pBdr>
        <w:rPr>
          <w:szCs w:val="22"/>
        </w:rPr>
      </w:pPr>
    </w:p>
    <w:p w14:paraId="28EB180B" w14:textId="5CC2ED18" w:rsidR="00F90738" w:rsidRDefault="00F90738">
      <w:pPr>
        <w:spacing w:after="160" w:line="259" w:lineRule="auto"/>
        <w:rPr>
          <w:szCs w:val="22"/>
        </w:rPr>
      </w:pPr>
      <w:r>
        <w:rPr>
          <w:szCs w:val="22"/>
        </w:rPr>
        <w:br w:type="page"/>
      </w:r>
    </w:p>
    <w:p w14:paraId="4807A95F" w14:textId="5A4919D1" w:rsidR="00E27857" w:rsidRDefault="00E27857" w:rsidP="00F90738">
      <w:pPr>
        <w:spacing w:after="160" w:line="259" w:lineRule="auto"/>
        <w:jc w:val="center"/>
        <w:rPr>
          <w:b/>
          <w:sz w:val="12"/>
        </w:rPr>
      </w:pPr>
      <w:r w:rsidRPr="000E7F3F">
        <w:rPr>
          <w:b/>
        </w:rPr>
        <w:lastRenderedPageBreak/>
        <w:t>IDE</w:t>
      </w:r>
      <w:r>
        <w:rPr>
          <w:b/>
        </w:rPr>
        <w:t xml:space="preserve"> -</w:t>
      </w:r>
      <w:r w:rsidRPr="000E7F3F">
        <w:rPr>
          <w:b/>
        </w:rPr>
        <w:t xml:space="preserve"> I (Ava</w:t>
      </w:r>
      <w:r>
        <w:rPr>
          <w:b/>
        </w:rPr>
        <w:t>ilable to students other than Dept. of M&amp;C</w:t>
      </w:r>
      <w:r w:rsidRPr="000E7F3F">
        <w:rPr>
          <w:b/>
        </w:rPr>
        <w:t>)</w:t>
      </w:r>
    </w:p>
    <w:p w14:paraId="76C906C8" w14:textId="77777777" w:rsidR="00E27857" w:rsidRDefault="00E27857" w:rsidP="00E27857">
      <w:pPr>
        <w:spacing w:after="160" w:line="259" w:lineRule="auto"/>
        <w:jc w:val="center"/>
        <w:rPr>
          <w:sz w:val="22"/>
          <w:szCs w:val="22"/>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74293187"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hideMark/>
          </w:tcPr>
          <w:p w14:paraId="0FE07690"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hideMark/>
          </w:tcPr>
          <w:p w14:paraId="313131B4"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hideMark/>
          </w:tcPr>
          <w:p w14:paraId="474C937E"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5FC31F17"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5B8C98C9"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3BCE3248"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706BD722" w14:textId="77777777" w:rsidR="00E27857" w:rsidRPr="000E7F3F" w:rsidRDefault="00E27857" w:rsidP="00E27857">
            <w:pPr>
              <w:jc w:val="center"/>
              <w:rPr>
                <w:b/>
                <w:bCs/>
              </w:rPr>
            </w:pPr>
            <w:r w:rsidRPr="000E7F3F">
              <w:rPr>
                <w:b/>
                <w:bCs/>
                <w:lang w:eastAsia="en-IN"/>
              </w:rPr>
              <w:t>C</w:t>
            </w:r>
          </w:p>
        </w:tc>
      </w:tr>
      <w:tr w:rsidR="00E27857" w:rsidRPr="000E7F3F" w14:paraId="0F80C754"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6B5E03BF"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10C2B265" w14:textId="77777777" w:rsidR="00E27857" w:rsidRPr="000E7F3F" w:rsidRDefault="00E27857" w:rsidP="00E27857">
            <w:r>
              <w:rPr>
                <w:bCs/>
                <w:lang w:eastAsia="en-IN"/>
              </w:rPr>
              <w:t>MA2206</w:t>
            </w:r>
          </w:p>
        </w:tc>
        <w:tc>
          <w:tcPr>
            <w:tcW w:w="4160" w:type="dxa"/>
            <w:tcBorders>
              <w:top w:val="nil"/>
              <w:left w:val="nil"/>
              <w:bottom w:val="single" w:sz="8" w:space="0" w:color="auto"/>
              <w:right w:val="single" w:sz="8" w:space="0" w:color="auto"/>
            </w:tcBorders>
            <w:vAlign w:val="center"/>
          </w:tcPr>
          <w:p w14:paraId="184297D9" w14:textId="77777777" w:rsidR="00E27857" w:rsidRPr="000E7F3F" w:rsidRDefault="00E27857" w:rsidP="00E27857">
            <w:r w:rsidRPr="000E7F3F">
              <w:rPr>
                <w:bCs/>
                <w:lang w:eastAsia="en-IN"/>
              </w:rPr>
              <w:t>Introduction to Numerical Methods</w:t>
            </w:r>
          </w:p>
        </w:tc>
        <w:tc>
          <w:tcPr>
            <w:tcW w:w="700" w:type="dxa"/>
            <w:tcBorders>
              <w:top w:val="nil"/>
              <w:left w:val="nil"/>
              <w:bottom w:val="single" w:sz="8" w:space="0" w:color="auto"/>
              <w:right w:val="single" w:sz="8" w:space="0" w:color="auto"/>
            </w:tcBorders>
            <w:vAlign w:val="center"/>
          </w:tcPr>
          <w:p w14:paraId="4DC81A6D"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10AAA31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D3F548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19A1769" w14:textId="77777777" w:rsidR="00E27857" w:rsidRPr="000E7F3F" w:rsidRDefault="00E27857" w:rsidP="00E27857">
            <w:pPr>
              <w:jc w:val="center"/>
            </w:pPr>
            <w:r w:rsidRPr="000E7F3F">
              <w:t>3</w:t>
            </w:r>
          </w:p>
        </w:tc>
      </w:tr>
      <w:tr w:rsidR="00E27857" w:rsidRPr="000E7F3F" w14:paraId="4C74347A"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5A6B8D20"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6B11DF06" w14:textId="77777777" w:rsidR="00E27857" w:rsidRDefault="00E27857" w:rsidP="00E27857">
            <w:r>
              <w:t>MA2207</w:t>
            </w:r>
          </w:p>
        </w:tc>
        <w:tc>
          <w:tcPr>
            <w:tcW w:w="4160" w:type="dxa"/>
            <w:tcBorders>
              <w:top w:val="nil"/>
              <w:left w:val="nil"/>
              <w:bottom w:val="single" w:sz="8" w:space="0" w:color="auto"/>
              <w:right w:val="single" w:sz="8" w:space="0" w:color="auto"/>
            </w:tcBorders>
            <w:vAlign w:val="center"/>
          </w:tcPr>
          <w:p w14:paraId="27A5DBF9" w14:textId="77777777" w:rsidR="00E27857" w:rsidRPr="000E7F3F" w:rsidRDefault="00E27857" w:rsidP="00E27857">
            <w:r w:rsidRPr="000E7F3F">
              <w:t>Complex Analysis</w:t>
            </w:r>
          </w:p>
        </w:tc>
        <w:tc>
          <w:tcPr>
            <w:tcW w:w="700" w:type="dxa"/>
            <w:tcBorders>
              <w:top w:val="nil"/>
              <w:left w:val="nil"/>
              <w:bottom w:val="single" w:sz="8" w:space="0" w:color="auto"/>
              <w:right w:val="single" w:sz="8" w:space="0" w:color="auto"/>
            </w:tcBorders>
            <w:vAlign w:val="center"/>
          </w:tcPr>
          <w:p w14:paraId="20F49D6D"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3481A63"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60294638"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A77AEA8" w14:textId="77777777" w:rsidR="00E27857" w:rsidRPr="000E7F3F" w:rsidRDefault="00E27857" w:rsidP="00E27857">
            <w:pPr>
              <w:jc w:val="center"/>
            </w:pPr>
            <w:r w:rsidRPr="000E7F3F">
              <w:t>3</w:t>
            </w:r>
          </w:p>
        </w:tc>
      </w:tr>
    </w:tbl>
    <w:p w14:paraId="79E0C1DC" w14:textId="33D21D58" w:rsidR="00E27857" w:rsidRDefault="00E27857" w:rsidP="00E27857">
      <w:pPr>
        <w:rPr>
          <w:sz w:val="22"/>
          <w:szCs w:val="22"/>
        </w:rPr>
      </w:pPr>
    </w:p>
    <w:p w14:paraId="1EBC81A7"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76AC837" w14:textId="77777777" w:rsidTr="00E27857">
        <w:tc>
          <w:tcPr>
            <w:tcW w:w="2551" w:type="dxa"/>
            <w:shd w:val="clear" w:color="auto" w:fill="auto"/>
          </w:tcPr>
          <w:p w14:paraId="780C15BE" w14:textId="77777777" w:rsidR="00E27857" w:rsidRPr="00567B75" w:rsidRDefault="00E27857" w:rsidP="00E27857">
            <w:pPr>
              <w:rPr>
                <w:b/>
                <w:sz w:val="22"/>
                <w:szCs w:val="22"/>
              </w:rPr>
            </w:pPr>
            <w:r w:rsidRPr="00567B75">
              <w:rPr>
                <w:b/>
                <w:sz w:val="22"/>
                <w:szCs w:val="22"/>
              </w:rPr>
              <w:lastRenderedPageBreak/>
              <w:softHyphen/>
            </w:r>
            <w:r w:rsidRPr="00567B75">
              <w:rPr>
                <w:b/>
                <w:sz w:val="22"/>
                <w:szCs w:val="22"/>
              </w:rPr>
              <w:softHyphen/>
              <w:t xml:space="preserve">Course Number </w:t>
            </w:r>
          </w:p>
        </w:tc>
        <w:tc>
          <w:tcPr>
            <w:tcW w:w="8220" w:type="dxa"/>
            <w:shd w:val="clear" w:color="auto" w:fill="auto"/>
          </w:tcPr>
          <w:p w14:paraId="02AB0EFE" w14:textId="2EA3A292" w:rsidR="00E27857" w:rsidRPr="00567B75" w:rsidRDefault="00E27857" w:rsidP="00F90738">
            <w:pPr>
              <w:rPr>
                <w:bCs/>
                <w:sz w:val="22"/>
                <w:szCs w:val="22"/>
              </w:rPr>
            </w:pPr>
            <w:r w:rsidRPr="00567B75">
              <w:rPr>
                <w:bCs/>
                <w:sz w:val="22"/>
                <w:szCs w:val="22"/>
              </w:rPr>
              <w:t>MA22</w:t>
            </w:r>
            <w:r w:rsidR="00F90738">
              <w:rPr>
                <w:bCs/>
                <w:sz w:val="22"/>
                <w:szCs w:val="22"/>
              </w:rPr>
              <w:t>06</w:t>
            </w:r>
            <w:r w:rsidRPr="00567B75">
              <w:rPr>
                <w:bCs/>
                <w:sz w:val="22"/>
                <w:szCs w:val="22"/>
              </w:rPr>
              <w:t xml:space="preserve"> (IDE)</w:t>
            </w:r>
          </w:p>
        </w:tc>
      </w:tr>
      <w:tr w:rsidR="00E27857" w:rsidRPr="00567B75" w14:paraId="51DEDE6D" w14:textId="77777777" w:rsidTr="00E27857">
        <w:trPr>
          <w:trHeight w:val="386"/>
        </w:trPr>
        <w:tc>
          <w:tcPr>
            <w:tcW w:w="2551" w:type="dxa"/>
            <w:shd w:val="clear" w:color="auto" w:fill="auto"/>
          </w:tcPr>
          <w:p w14:paraId="568FCAAF" w14:textId="77777777" w:rsidR="00E27857" w:rsidRPr="00567B75" w:rsidRDefault="00E27857" w:rsidP="00E27857">
            <w:pPr>
              <w:rPr>
                <w:b/>
                <w:sz w:val="22"/>
                <w:szCs w:val="22"/>
              </w:rPr>
            </w:pPr>
            <w:r w:rsidRPr="00567B75">
              <w:rPr>
                <w:b/>
                <w:sz w:val="22"/>
                <w:szCs w:val="22"/>
              </w:rPr>
              <w:t>Course Credit</w:t>
            </w:r>
          </w:p>
          <w:p w14:paraId="655F9149"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1E558513" w14:textId="77777777" w:rsidR="00E27857" w:rsidRPr="00567B75" w:rsidRDefault="00E27857" w:rsidP="00E27857">
            <w:pPr>
              <w:rPr>
                <w:bCs/>
                <w:sz w:val="22"/>
                <w:szCs w:val="22"/>
              </w:rPr>
            </w:pPr>
            <w:r w:rsidRPr="00567B75">
              <w:rPr>
                <w:bCs/>
                <w:sz w:val="22"/>
                <w:szCs w:val="22"/>
              </w:rPr>
              <w:t>3-0-0-3</w:t>
            </w:r>
          </w:p>
        </w:tc>
      </w:tr>
      <w:tr w:rsidR="00E27857" w:rsidRPr="00567B75" w14:paraId="3D9AB969" w14:textId="77777777" w:rsidTr="00E27857">
        <w:tc>
          <w:tcPr>
            <w:tcW w:w="2551" w:type="dxa"/>
            <w:shd w:val="clear" w:color="auto" w:fill="auto"/>
          </w:tcPr>
          <w:p w14:paraId="6E07E219"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vAlign w:val="center"/>
          </w:tcPr>
          <w:p w14:paraId="3F79C581" w14:textId="77777777" w:rsidR="00E27857" w:rsidRPr="00567B75" w:rsidRDefault="00E27857" w:rsidP="00E27857">
            <w:pPr>
              <w:rPr>
                <w:sz w:val="22"/>
                <w:szCs w:val="22"/>
              </w:rPr>
            </w:pPr>
            <w:r w:rsidRPr="00567B75">
              <w:rPr>
                <w:sz w:val="22"/>
                <w:szCs w:val="22"/>
              </w:rPr>
              <w:t>Introduction To Numerical Methods</w:t>
            </w:r>
          </w:p>
        </w:tc>
      </w:tr>
      <w:tr w:rsidR="00E27857" w:rsidRPr="00567B75" w14:paraId="4C494928" w14:textId="77777777" w:rsidTr="00E27857">
        <w:tc>
          <w:tcPr>
            <w:tcW w:w="2551" w:type="dxa"/>
            <w:shd w:val="clear" w:color="auto" w:fill="auto"/>
          </w:tcPr>
          <w:p w14:paraId="73C7B8EC"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500E3663" w14:textId="77777777" w:rsidR="00E27857" w:rsidRPr="00567B75" w:rsidRDefault="00E27857" w:rsidP="00E27857">
            <w:pPr>
              <w:rPr>
                <w:bCs/>
                <w:sz w:val="22"/>
                <w:szCs w:val="22"/>
              </w:rPr>
            </w:pPr>
            <w:r w:rsidRPr="00567B75">
              <w:rPr>
                <w:bCs/>
                <w:sz w:val="22"/>
                <w:szCs w:val="22"/>
              </w:rPr>
              <w:t>Lectures</w:t>
            </w:r>
          </w:p>
        </w:tc>
      </w:tr>
      <w:tr w:rsidR="00E27857" w:rsidRPr="00567B75" w14:paraId="14B3440E" w14:textId="77777777" w:rsidTr="00E27857">
        <w:trPr>
          <w:trHeight w:val="386"/>
        </w:trPr>
        <w:tc>
          <w:tcPr>
            <w:tcW w:w="2551" w:type="dxa"/>
            <w:shd w:val="clear" w:color="auto" w:fill="auto"/>
          </w:tcPr>
          <w:p w14:paraId="32887187"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37781465" w14:textId="77777777" w:rsidR="00E27857" w:rsidRPr="00567B75" w:rsidRDefault="00E27857" w:rsidP="00E27857">
            <w:pPr>
              <w:rPr>
                <w:bCs/>
                <w:sz w:val="22"/>
                <w:szCs w:val="22"/>
              </w:rPr>
            </w:pPr>
            <w:r w:rsidRPr="00567B75">
              <w:rPr>
                <w:bCs/>
                <w:sz w:val="22"/>
                <w:szCs w:val="22"/>
              </w:rPr>
              <w:t>To learn basics of computation, errors, and how to manage error during computation.</w:t>
            </w:r>
          </w:p>
        </w:tc>
      </w:tr>
      <w:tr w:rsidR="00E27857" w:rsidRPr="00567B75" w14:paraId="733277C9" w14:textId="77777777" w:rsidTr="00E27857">
        <w:trPr>
          <w:trHeight w:val="692"/>
        </w:trPr>
        <w:tc>
          <w:tcPr>
            <w:tcW w:w="2551" w:type="dxa"/>
            <w:shd w:val="clear" w:color="auto" w:fill="auto"/>
          </w:tcPr>
          <w:p w14:paraId="3C468D00"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799C1083" w14:textId="77777777" w:rsidR="00E27857" w:rsidRPr="00567B75" w:rsidRDefault="00E27857" w:rsidP="00E27857">
            <w:pPr>
              <w:jc w:val="both"/>
              <w:rPr>
                <w:bCs/>
                <w:sz w:val="22"/>
                <w:szCs w:val="22"/>
              </w:rPr>
            </w:pPr>
            <w:r w:rsidRPr="00567B75">
              <w:rPr>
                <w:bCs/>
                <w:sz w:val="22"/>
                <w:szCs w:val="22"/>
              </w:rPr>
              <w:t>Course starts with definition of number representation and errors. It focuses on solutions of nonlinear equations, system of nonlinear equations, quadrature, finite differences, their applications to solve ODEs and PDEs.</w:t>
            </w:r>
          </w:p>
        </w:tc>
      </w:tr>
      <w:tr w:rsidR="00E27857" w:rsidRPr="00567B75" w14:paraId="637AA5B4" w14:textId="77777777" w:rsidTr="00E27857">
        <w:trPr>
          <w:trHeight w:val="1836"/>
        </w:trPr>
        <w:tc>
          <w:tcPr>
            <w:tcW w:w="2551" w:type="dxa"/>
            <w:shd w:val="clear" w:color="auto" w:fill="auto"/>
          </w:tcPr>
          <w:p w14:paraId="722A4025"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59EBBB75" w14:textId="77777777" w:rsidR="00E27857" w:rsidRPr="00567B75" w:rsidRDefault="00E27857" w:rsidP="00E27857">
            <w:pPr>
              <w:pStyle w:val="Default"/>
              <w:jc w:val="both"/>
              <w:rPr>
                <w:bCs/>
                <w:color w:val="auto"/>
                <w:sz w:val="22"/>
                <w:szCs w:val="22"/>
              </w:rPr>
            </w:pPr>
            <w:r w:rsidRPr="00567B75">
              <w:rPr>
                <w:bCs/>
                <w:color w:val="auto"/>
                <w:sz w:val="22"/>
                <w:szCs w:val="22"/>
              </w:rPr>
              <w:t>Number Representation and Errors: Numerical Errors; Floating Point Representation; Finite Single and Double Precision Differences; Machine Epsilon; Significant Digits.</w:t>
            </w:r>
          </w:p>
          <w:p w14:paraId="4383669F" w14:textId="77777777" w:rsidR="00E27857" w:rsidRPr="00567B75" w:rsidRDefault="00E27857" w:rsidP="00E27857">
            <w:pPr>
              <w:pStyle w:val="Default"/>
              <w:jc w:val="both"/>
              <w:rPr>
                <w:bCs/>
                <w:color w:val="auto"/>
                <w:sz w:val="22"/>
                <w:szCs w:val="22"/>
              </w:rPr>
            </w:pPr>
            <w:r w:rsidRPr="00567B75">
              <w:rPr>
                <w:bCs/>
                <w:color w:val="auto"/>
                <w:sz w:val="22"/>
                <w:szCs w:val="22"/>
              </w:rPr>
              <w:t>Numerical Methods for Solving Nonlinear Equations: Method of Bisection, Secant Method, False Position, Newton‐Raphson's Method, Multidimensional Newton's Method, Fixed Point Method and their convergence.</w:t>
            </w:r>
          </w:p>
          <w:p w14:paraId="2304C9EA"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Numerical Methods for Solving System of Linear Equations: Norms; Condition Numbers, Forward Gaussian Elimination and Backward Substitution; Gauss‐Jordan Elimination; FGE with Partial Pivoting and Row Scaling; LU Decomposition; Iterative Methods: Jacobi, Gauss </w:t>
            </w:r>
            <w:proofErr w:type="spellStart"/>
            <w:r w:rsidRPr="00567B75">
              <w:rPr>
                <w:bCs/>
                <w:color w:val="auto"/>
                <w:sz w:val="22"/>
                <w:szCs w:val="22"/>
              </w:rPr>
              <w:t>Siedal</w:t>
            </w:r>
            <w:proofErr w:type="spellEnd"/>
            <w:r w:rsidRPr="00567B75">
              <w:rPr>
                <w:bCs/>
                <w:color w:val="auto"/>
                <w:sz w:val="22"/>
                <w:szCs w:val="22"/>
              </w:rPr>
              <w:t>; Power method and QR method for Eigen Value and Eigen vector.</w:t>
            </w:r>
          </w:p>
          <w:p w14:paraId="09C2DBEB" w14:textId="77777777" w:rsidR="00E27857" w:rsidRPr="00567B75" w:rsidRDefault="00E27857" w:rsidP="00E27857">
            <w:pPr>
              <w:pStyle w:val="Default"/>
              <w:jc w:val="both"/>
              <w:rPr>
                <w:bCs/>
                <w:color w:val="auto"/>
                <w:sz w:val="22"/>
                <w:szCs w:val="22"/>
              </w:rPr>
            </w:pPr>
            <w:r w:rsidRPr="00567B75">
              <w:rPr>
                <w:bCs/>
                <w:color w:val="auto"/>
                <w:sz w:val="22"/>
                <w:szCs w:val="22"/>
              </w:rPr>
              <w:t>Interpolation and Curve Fitting: Introduction to Interpolation; Calculus of Finite Differences; Finite Difference and Divided Difference Tables; Newton‐Gregory Polynomial Form; Lagrange Polynomial Interpolation; Theoretical Errors in Interpolation; Spline Interpolation; Approximation by Least Square Method.</w:t>
            </w:r>
          </w:p>
          <w:p w14:paraId="137B8BE8" w14:textId="77777777" w:rsidR="00E27857" w:rsidRPr="00567B75" w:rsidRDefault="00E27857" w:rsidP="00E27857">
            <w:pPr>
              <w:pStyle w:val="Default"/>
              <w:jc w:val="both"/>
              <w:rPr>
                <w:bCs/>
                <w:color w:val="auto"/>
                <w:sz w:val="22"/>
                <w:szCs w:val="22"/>
              </w:rPr>
            </w:pPr>
            <w:r w:rsidRPr="00567B75">
              <w:rPr>
                <w:bCs/>
                <w:color w:val="auto"/>
                <w:sz w:val="22"/>
                <w:szCs w:val="22"/>
              </w:rPr>
              <w:t>Numerical Differentiation and Integration: Discrete Approximation of Derivatives: Forward, Backward and Central Finite Difference Forms, Numerical Integration, Simple Newton‐Cotes Rules: Trapezoidal and Simpson's (1/3) Rules; Gaussian Quadrature Rules: Gauss‐Legendre, Gauss‐Laguerre, Gauss‐Hermite, Gauss‐</w:t>
            </w:r>
            <w:proofErr w:type="spellStart"/>
            <w:r w:rsidRPr="00567B75">
              <w:rPr>
                <w:bCs/>
                <w:color w:val="auto"/>
                <w:sz w:val="22"/>
                <w:szCs w:val="22"/>
              </w:rPr>
              <w:t>Chebychev</w:t>
            </w:r>
            <w:proofErr w:type="spellEnd"/>
            <w:r w:rsidRPr="00567B75">
              <w:rPr>
                <w:bCs/>
                <w:color w:val="auto"/>
                <w:sz w:val="22"/>
                <w:szCs w:val="22"/>
              </w:rPr>
              <w:t>.</w:t>
            </w:r>
          </w:p>
          <w:p w14:paraId="05B30C57" w14:textId="77777777" w:rsidR="00E27857" w:rsidRPr="00567B75" w:rsidRDefault="00E27857" w:rsidP="00E27857">
            <w:pPr>
              <w:pStyle w:val="Default"/>
              <w:jc w:val="both"/>
              <w:rPr>
                <w:bCs/>
                <w:color w:val="auto"/>
                <w:sz w:val="22"/>
                <w:szCs w:val="22"/>
              </w:rPr>
            </w:pPr>
            <w:r w:rsidRPr="00567B75">
              <w:rPr>
                <w:bCs/>
                <w:color w:val="auto"/>
                <w:sz w:val="22"/>
                <w:szCs w:val="22"/>
              </w:rPr>
              <w:t>Numerical Solution of ODE &amp; PDE: Euler's Method for Numerical Solution of ODE; Modified Euler's Method; Runge‐</w:t>
            </w:r>
            <w:proofErr w:type="spellStart"/>
            <w:r w:rsidRPr="00567B75">
              <w:rPr>
                <w:bCs/>
                <w:color w:val="auto"/>
                <w:sz w:val="22"/>
                <w:szCs w:val="22"/>
              </w:rPr>
              <w:t>Kutta</w:t>
            </w:r>
            <w:proofErr w:type="spellEnd"/>
            <w:r w:rsidRPr="00567B75">
              <w:rPr>
                <w:bCs/>
                <w:color w:val="auto"/>
                <w:sz w:val="22"/>
                <w:szCs w:val="22"/>
              </w:rPr>
              <w:t xml:space="preserve"> Method (RK2, RK4), Error estimate; Multistep Methods: Predictor‐Corrector method, Adams‐Moulton Method; Boundary Value Problems and Shooting Method; finite difference methods, numerical solutions of elliptic, parabolic, and hyperbolic partial differential equations.</w:t>
            </w:r>
          </w:p>
          <w:p w14:paraId="40ED1CE7" w14:textId="77777777" w:rsidR="00E27857" w:rsidRPr="00567B75" w:rsidRDefault="00E27857" w:rsidP="00E27857">
            <w:pPr>
              <w:pStyle w:val="Default"/>
              <w:jc w:val="both"/>
              <w:rPr>
                <w:bCs/>
                <w:color w:val="auto"/>
                <w:sz w:val="22"/>
                <w:szCs w:val="22"/>
              </w:rPr>
            </w:pPr>
            <w:r w:rsidRPr="00567B75">
              <w:rPr>
                <w:bCs/>
                <w:color w:val="auto"/>
                <w:sz w:val="22"/>
                <w:szCs w:val="22"/>
              </w:rPr>
              <w:t>Exposure to software package MATLAB.</w:t>
            </w:r>
          </w:p>
        </w:tc>
      </w:tr>
      <w:tr w:rsidR="00E27857" w:rsidRPr="00567B75" w14:paraId="7E2823BC" w14:textId="77777777" w:rsidTr="00E27857">
        <w:tc>
          <w:tcPr>
            <w:tcW w:w="2551" w:type="dxa"/>
            <w:shd w:val="clear" w:color="auto" w:fill="auto"/>
          </w:tcPr>
          <w:p w14:paraId="7333D7C8"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26EA1B5A" w14:textId="77777777" w:rsidR="00E27857" w:rsidRPr="00567B75" w:rsidRDefault="00E27857" w:rsidP="00E27857">
            <w:pPr>
              <w:rPr>
                <w:bCs/>
                <w:sz w:val="22"/>
                <w:szCs w:val="22"/>
              </w:rPr>
            </w:pPr>
            <w:r w:rsidRPr="00567B75">
              <w:rPr>
                <w:bCs/>
                <w:sz w:val="22"/>
                <w:szCs w:val="22"/>
              </w:rPr>
              <w:t xml:space="preserve">Students should be able to write Program in MATLAB and solve some real life problems based the techniques learned during the course. </w:t>
            </w:r>
          </w:p>
        </w:tc>
      </w:tr>
      <w:tr w:rsidR="00E27857" w:rsidRPr="00567B75" w14:paraId="37123A27" w14:textId="77777777" w:rsidTr="00E27857">
        <w:tc>
          <w:tcPr>
            <w:tcW w:w="2551" w:type="dxa"/>
            <w:shd w:val="clear" w:color="auto" w:fill="auto"/>
          </w:tcPr>
          <w:p w14:paraId="64EFCD8B"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5EAD3D36" w14:textId="77777777" w:rsidR="00E27857" w:rsidRPr="00567B75" w:rsidRDefault="00E27857" w:rsidP="00E27857">
            <w:pPr>
              <w:rPr>
                <w:bCs/>
                <w:sz w:val="22"/>
                <w:szCs w:val="22"/>
              </w:rPr>
            </w:pPr>
            <w:r w:rsidRPr="00567B75">
              <w:rPr>
                <w:bCs/>
                <w:sz w:val="22"/>
                <w:szCs w:val="22"/>
              </w:rPr>
              <w:t>Quiz /Assignment/ Project / MSE / ESE</w:t>
            </w:r>
          </w:p>
        </w:tc>
      </w:tr>
    </w:tbl>
    <w:p w14:paraId="514DB578" w14:textId="77777777" w:rsidR="00E27857" w:rsidRPr="00567B75" w:rsidRDefault="00E27857" w:rsidP="00E27857">
      <w:pPr>
        <w:rPr>
          <w:b/>
          <w:sz w:val="22"/>
          <w:szCs w:val="22"/>
        </w:rPr>
      </w:pPr>
      <w:r w:rsidRPr="00567B75">
        <w:rPr>
          <w:b/>
          <w:sz w:val="22"/>
          <w:szCs w:val="22"/>
        </w:rPr>
        <w:t>Text Books:</w:t>
      </w:r>
    </w:p>
    <w:p w14:paraId="2D37AB7D" w14:textId="77777777" w:rsidR="00E27857" w:rsidRPr="00567B75" w:rsidRDefault="00E27857" w:rsidP="00E27857">
      <w:pPr>
        <w:pStyle w:val="ListParagraph"/>
        <w:numPr>
          <w:ilvl w:val="0"/>
          <w:numId w:val="88"/>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S. D. Conte and C. de Boor, Elementary Numerical Analysis ‐ An Algorithmic Approach, McGraw‐Hill, 2005.</w:t>
      </w:r>
    </w:p>
    <w:p w14:paraId="4BBAADA8" w14:textId="77777777" w:rsidR="00E27857" w:rsidRPr="00567B75" w:rsidRDefault="00E27857" w:rsidP="00E27857">
      <w:pPr>
        <w:rPr>
          <w:b/>
          <w:sz w:val="22"/>
          <w:szCs w:val="22"/>
        </w:rPr>
      </w:pPr>
      <w:r w:rsidRPr="00567B75">
        <w:rPr>
          <w:b/>
          <w:sz w:val="22"/>
          <w:szCs w:val="22"/>
        </w:rPr>
        <w:t>Reference Books:</w:t>
      </w:r>
    </w:p>
    <w:p w14:paraId="53A4D84D" w14:textId="77777777" w:rsidR="00E27857" w:rsidRPr="00567B75" w:rsidRDefault="00E27857" w:rsidP="00E27857">
      <w:pPr>
        <w:pStyle w:val="ListParagraph"/>
        <w:numPr>
          <w:ilvl w:val="0"/>
          <w:numId w:val="89"/>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 xml:space="preserve">J. </w:t>
      </w:r>
      <w:proofErr w:type="spellStart"/>
      <w:r w:rsidRPr="00567B75">
        <w:rPr>
          <w:rFonts w:ascii="Times New Roman" w:hAnsi="Times New Roman" w:cs="Times New Roman"/>
          <w:szCs w:val="22"/>
        </w:rPr>
        <w:t>Stoer</w:t>
      </w:r>
      <w:proofErr w:type="spellEnd"/>
      <w:r w:rsidRPr="00567B75">
        <w:rPr>
          <w:rFonts w:ascii="Times New Roman" w:hAnsi="Times New Roman" w:cs="Times New Roman"/>
          <w:szCs w:val="22"/>
        </w:rPr>
        <w:t xml:space="preserve"> and R. </w:t>
      </w:r>
      <w:proofErr w:type="spellStart"/>
      <w:r w:rsidRPr="00567B75">
        <w:rPr>
          <w:rFonts w:ascii="Times New Roman" w:hAnsi="Times New Roman" w:cs="Times New Roman"/>
          <w:szCs w:val="22"/>
        </w:rPr>
        <w:t>Bulirsch</w:t>
      </w:r>
      <w:proofErr w:type="spellEnd"/>
      <w:r w:rsidRPr="00567B75">
        <w:rPr>
          <w:rFonts w:ascii="Times New Roman" w:hAnsi="Times New Roman" w:cs="Times New Roman"/>
          <w:szCs w:val="22"/>
        </w:rPr>
        <w:t xml:space="preserve">, Introduction to Numerical Analysis, 2nd Edition, Texts in Applied Mathematics, Vol. 12, Springer Verlag, 2002. </w:t>
      </w:r>
    </w:p>
    <w:p w14:paraId="760AECBE" w14:textId="77777777" w:rsidR="00E27857" w:rsidRPr="00567B75" w:rsidRDefault="00E27857" w:rsidP="00E27857">
      <w:pPr>
        <w:pStyle w:val="ListParagraph"/>
        <w:numPr>
          <w:ilvl w:val="0"/>
          <w:numId w:val="89"/>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J. D. Hoffman, Numerical Methods for Engineers and Scientists, McGraw‐Hill, 2001.</w:t>
      </w:r>
    </w:p>
    <w:p w14:paraId="1C292F02" w14:textId="77777777" w:rsidR="00E27857" w:rsidRPr="00567B75" w:rsidRDefault="00E27857" w:rsidP="00E27857">
      <w:pPr>
        <w:pStyle w:val="ListParagraph"/>
        <w:numPr>
          <w:ilvl w:val="0"/>
          <w:numId w:val="89"/>
        </w:numPr>
        <w:pBdr>
          <w:top w:val="nil"/>
          <w:left w:val="nil"/>
          <w:bottom w:val="nil"/>
          <w:right w:val="nil"/>
          <w:between w:val="nil"/>
        </w:pBdr>
        <w:spacing w:after="0" w:line="240" w:lineRule="auto"/>
        <w:contextualSpacing w:val="0"/>
        <w:jc w:val="both"/>
        <w:rPr>
          <w:rFonts w:ascii="Times New Roman" w:hAnsi="Times New Roman" w:cs="Times New Roman"/>
          <w:szCs w:val="22"/>
        </w:rPr>
      </w:pPr>
      <w:r w:rsidRPr="00567B75">
        <w:rPr>
          <w:rFonts w:ascii="Times New Roman" w:hAnsi="Times New Roman" w:cs="Times New Roman"/>
          <w:szCs w:val="22"/>
        </w:rPr>
        <w:t>K. E. Atkinson, Numerical Analysis, John Wiley, Low Price Edition (2004).</w:t>
      </w:r>
    </w:p>
    <w:p w14:paraId="72FD2E79" w14:textId="77777777" w:rsidR="00E27857" w:rsidRPr="00567B75" w:rsidRDefault="00E27857" w:rsidP="00E27857">
      <w:pPr>
        <w:pStyle w:val="ListParagraph"/>
        <w:pBdr>
          <w:top w:val="nil"/>
          <w:left w:val="nil"/>
          <w:bottom w:val="nil"/>
          <w:right w:val="nil"/>
          <w:between w:val="nil"/>
        </w:pBdr>
        <w:spacing w:after="0" w:line="240" w:lineRule="auto"/>
        <w:ind w:left="0"/>
        <w:contextualSpacing w:val="0"/>
        <w:rPr>
          <w:rFonts w:ascii="Times New Roman" w:hAnsi="Times New Roman" w:cs="Times New Roman"/>
          <w:szCs w:val="22"/>
        </w:rPr>
      </w:pPr>
      <w:r w:rsidRPr="00567B75">
        <w:rPr>
          <w:rFonts w:ascii="Times New Roman" w:hAnsi="Times New Roman" w:cs="Times New Roman"/>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4083053D"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5ECD47C" w14:textId="77777777" w:rsidR="00E27857" w:rsidRPr="00567B75" w:rsidRDefault="00E27857" w:rsidP="00E27857">
            <w:pPr>
              <w:rPr>
                <w:b/>
                <w:bCs/>
                <w:sz w:val="22"/>
                <w:szCs w:val="22"/>
                <w:lang w:eastAsia="en-IN"/>
              </w:rPr>
            </w:pPr>
            <w:r w:rsidRPr="00567B75">
              <w:rPr>
                <w:b/>
                <w:bCs/>
                <w:sz w:val="22"/>
                <w:szCs w:val="22"/>
                <w:lang w:eastAsia="en-IN"/>
              </w:rPr>
              <w:lastRenderedPageBreak/>
              <w:t xml:space="preserve">Course Number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19A0950E" w14:textId="68C40679" w:rsidR="00E27857" w:rsidRPr="00567B75" w:rsidRDefault="00E27857" w:rsidP="00F90738">
            <w:pPr>
              <w:rPr>
                <w:sz w:val="22"/>
                <w:szCs w:val="22"/>
                <w:lang w:eastAsia="en-IN"/>
              </w:rPr>
            </w:pPr>
            <w:r w:rsidRPr="00567B75">
              <w:rPr>
                <w:sz w:val="22"/>
                <w:szCs w:val="22"/>
                <w:lang w:eastAsia="en-IN"/>
              </w:rPr>
              <w:t>MA22</w:t>
            </w:r>
            <w:r w:rsidR="00F90738">
              <w:rPr>
                <w:sz w:val="22"/>
                <w:szCs w:val="22"/>
                <w:lang w:eastAsia="en-IN"/>
              </w:rPr>
              <w:t>07</w:t>
            </w:r>
            <w:r w:rsidRPr="00567B75">
              <w:rPr>
                <w:bCs/>
                <w:sz w:val="22"/>
                <w:szCs w:val="22"/>
              </w:rPr>
              <w:t xml:space="preserve"> (IDE)</w:t>
            </w:r>
          </w:p>
        </w:tc>
      </w:tr>
      <w:tr w:rsidR="00E27857" w:rsidRPr="00567B75" w14:paraId="2159E9B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D6CD61D" w14:textId="77777777" w:rsidR="00E27857" w:rsidRPr="00567B75" w:rsidRDefault="00E27857" w:rsidP="00E27857">
            <w:pPr>
              <w:rPr>
                <w:b/>
                <w:bCs/>
                <w:sz w:val="22"/>
                <w:szCs w:val="22"/>
                <w:lang w:eastAsia="en-IN"/>
              </w:rPr>
            </w:pPr>
            <w:r w:rsidRPr="00567B75">
              <w:rPr>
                <w:b/>
                <w:bCs/>
                <w:sz w:val="22"/>
                <w:szCs w:val="22"/>
                <w:lang w:eastAsia="en-IN"/>
              </w:rPr>
              <w:t>Course Credit</w:t>
            </w:r>
          </w:p>
          <w:p w14:paraId="535F1863" w14:textId="77777777" w:rsidR="00E27857" w:rsidRPr="00567B75" w:rsidRDefault="00E27857" w:rsidP="00E27857">
            <w:pPr>
              <w:rPr>
                <w:b/>
                <w:bCs/>
                <w:sz w:val="22"/>
                <w:szCs w:val="22"/>
                <w:lang w:eastAsia="en-IN"/>
              </w:rPr>
            </w:pPr>
            <w:r w:rsidRPr="00567B75">
              <w:rPr>
                <w:b/>
                <w:bCs/>
                <w:sz w:val="22"/>
                <w:szCs w:val="22"/>
                <w:lang w:eastAsia="en-IN"/>
              </w:rPr>
              <w:t xml:space="preserve">(L-T-P-C)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75F91" w14:textId="77777777" w:rsidR="00E27857" w:rsidRPr="00567B75" w:rsidRDefault="00E27857" w:rsidP="00E27857">
            <w:pPr>
              <w:rPr>
                <w:b/>
                <w:bCs/>
                <w:sz w:val="22"/>
                <w:szCs w:val="22"/>
                <w:lang w:eastAsia="en-IN"/>
              </w:rPr>
            </w:pPr>
            <w:r w:rsidRPr="00567B75">
              <w:rPr>
                <w:bCs/>
                <w:sz w:val="22"/>
                <w:szCs w:val="22"/>
                <w:lang w:eastAsia="en-IN"/>
              </w:rPr>
              <w:t>3-0-0-3</w:t>
            </w:r>
          </w:p>
        </w:tc>
      </w:tr>
      <w:tr w:rsidR="00E27857" w:rsidRPr="00567B75" w14:paraId="1569DD96"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168A3A6" w14:textId="77777777" w:rsidR="00E27857" w:rsidRPr="00567B75" w:rsidRDefault="00E27857" w:rsidP="00E27857">
            <w:pPr>
              <w:rPr>
                <w:b/>
                <w:bCs/>
                <w:sz w:val="22"/>
                <w:szCs w:val="22"/>
                <w:lang w:eastAsia="en-IN"/>
              </w:rPr>
            </w:pPr>
            <w:r w:rsidRPr="00567B75">
              <w:rPr>
                <w:b/>
                <w:bCs/>
                <w:sz w:val="22"/>
                <w:szCs w:val="22"/>
                <w:lang w:eastAsia="en-IN"/>
              </w:rPr>
              <w:t xml:space="preserve">Course Title                   </w:t>
            </w:r>
          </w:p>
        </w:tc>
        <w:tc>
          <w:tcPr>
            <w:tcW w:w="8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AD352" w14:textId="77777777" w:rsidR="00E27857" w:rsidRPr="00567B75" w:rsidRDefault="00E27857" w:rsidP="00E27857">
            <w:pPr>
              <w:rPr>
                <w:sz w:val="22"/>
                <w:szCs w:val="22"/>
                <w:lang w:eastAsia="en-IN"/>
              </w:rPr>
            </w:pPr>
            <w:r w:rsidRPr="00567B75">
              <w:rPr>
                <w:sz w:val="22"/>
                <w:szCs w:val="22"/>
                <w:lang w:eastAsia="en-IN"/>
              </w:rPr>
              <w:t>Complex Analysis</w:t>
            </w:r>
          </w:p>
        </w:tc>
      </w:tr>
      <w:tr w:rsidR="00E27857" w:rsidRPr="00567B75" w14:paraId="38AA3C0C"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9669371" w14:textId="77777777" w:rsidR="00E27857" w:rsidRPr="00567B75" w:rsidRDefault="00E27857" w:rsidP="00E27857">
            <w:pPr>
              <w:rPr>
                <w:b/>
                <w:bCs/>
                <w:sz w:val="22"/>
                <w:szCs w:val="22"/>
                <w:lang w:eastAsia="en-IN"/>
              </w:rPr>
            </w:pPr>
            <w:r w:rsidRPr="00567B75">
              <w:rPr>
                <w:b/>
                <w:bCs/>
                <w:sz w:val="22"/>
                <w:szCs w:val="22"/>
                <w:lang w:eastAsia="en-IN"/>
              </w:rPr>
              <w:t xml:space="preserve">Learning Mode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0F3328A0" w14:textId="77777777" w:rsidR="00E27857" w:rsidRPr="00567B75" w:rsidRDefault="00E27857" w:rsidP="00E27857">
            <w:pPr>
              <w:rPr>
                <w:sz w:val="22"/>
                <w:szCs w:val="22"/>
                <w:lang w:eastAsia="en-IN"/>
              </w:rPr>
            </w:pPr>
            <w:r w:rsidRPr="00567B75">
              <w:rPr>
                <w:sz w:val="22"/>
                <w:szCs w:val="22"/>
                <w:lang w:eastAsia="en-IN"/>
              </w:rPr>
              <w:t>Lectures</w:t>
            </w:r>
          </w:p>
        </w:tc>
      </w:tr>
      <w:tr w:rsidR="00E27857" w:rsidRPr="00567B75" w14:paraId="6CF1891E"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75CE5B7E" w14:textId="77777777" w:rsidR="00E27857" w:rsidRPr="00567B75" w:rsidRDefault="00E27857" w:rsidP="00E27857">
            <w:pPr>
              <w:rPr>
                <w:b/>
                <w:bCs/>
                <w:sz w:val="22"/>
                <w:szCs w:val="22"/>
                <w:lang w:eastAsia="en-IN"/>
              </w:rPr>
            </w:pPr>
            <w:r w:rsidRPr="00567B75">
              <w:rPr>
                <w:b/>
                <w:bCs/>
                <w:sz w:val="22"/>
                <w:szCs w:val="22"/>
                <w:lang w:eastAsia="en-IN"/>
              </w:rPr>
              <w:t xml:space="preserve">Learning Objectives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0898E763" w14:textId="77777777" w:rsidR="00E27857" w:rsidRPr="00567B75" w:rsidRDefault="00E27857" w:rsidP="00E27857">
            <w:pPr>
              <w:jc w:val="both"/>
              <w:rPr>
                <w:sz w:val="22"/>
                <w:szCs w:val="22"/>
                <w:lang w:eastAsia="en-IN"/>
              </w:rPr>
            </w:pPr>
            <w:r w:rsidRPr="00567B75">
              <w:rPr>
                <w:sz w:val="22"/>
                <w:szCs w:val="22"/>
                <w:lang w:eastAsia="en-IN"/>
              </w:rPr>
              <w:t>This course involves necessity of complex analysis over basic real analysis and its use to approximate indefinite integrals and for other purposes.</w:t>
            </w:r>
          </w:p>
        </w:tc>
      </w:tr>
      <w:tr w:rsidR="00E27857" w:rsidRPr="00567B75" w14:paraId="6D4C0182"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9264108" w14:textId="77777777" w:rsidR="00E27857" w:rsidRPr="00567B75" w:rsidRDefault="00E27857" w:rsidP="00E27857">
            <w:pPr>
              <w:rPr>
                <w:b/>
                <w:bCs/>
                <w:sz w:val="22"/>
                <w:szCs w:val="22"/>
                <w:lang w:eastAsia="en-IN"/>
              </w:rPr>
            </w:pPr>
            <w:r w:rsidRPr="00567B75">
              <w:rPr>
                <w:b/>
                <w:bCs/>
                <w:sz w:val="22"/>
                <w:szCs w:val="22"/>
                <w:lang w:eastAsia="en-IN"/>
              </w:rPr>
              <w:t xml:space="preserve">Course Description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1B999092" w14:textId="77777777" w:rsidR="00E27857" w:rsidRPr="00567B75" w:rsidRDefault="00E27857" w:rsidP="00E27857">
            <w:pPr>
              <w:jc w:val="both"/>
              <w:rPr>
                <w:sz w:val="22"/>
                <w:szCs w:val="22"/>
                <w:lang w:eastAsia="en-IN"/>
              </w:rPr>
            </w:pPr>
            <w:r w:rsidRPr="00567B75">
              <w:rPr>
                <w:sz w:val="22"/>
                <w:szCs w:val="22"/>
                <w:lang w:eastAsia="en-IN"/>
              </w:rPr>
              <w:t>This course mainly involves theory and applications of complex analysis with several mathematical examples.</w:t>
            </w:r>
          </w:p>
        </w:tc>
      </w:tr>
      <w:tr w:rsidR="00E27857" w:rsidRPr="00567B75" w14:paraId="485BF085"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17E2DB94" w14:textId="77777777" w:rsidR="00E27857" w:rsidRPr="00567B75" w:rsidRDefault="00E27857" w:rsidP="00E27857">
            <w:pPr>
              <w:rPr>
                <w:b/>
                <w:bCs/>
                <w:sz w:val="22"/>
                <w:szCs w:val="22"/>
                <w:lang w:eastAsia="en-IN"/>
              </w:rPr>
            </w:pPr>
            <w:r w:rsidRPr="00567B75">
              <w:rPr>
                <w:b/>
                <w:bCs/>
                <w:sz w:val="22"/>
                <w:szCs w:val="22"/>
                <w:lang w:eastAsia="en-IN"/>
              </w:rPr>
              <w:t xml:space="preserve">Course Outline          </w:t>
            </w:r>
          </w:p>
        </w:tc>
        <w:tc>
          <w:tcPr>
            <w:tcW w:w="8220" w:type="dxa"/>
            <w:tcBorders>
              <w:top w:val="single" w:sz="4" w:space="0" w:color="auto"/>
              <w:left w:val="single" w:sz="4" w:space="0" w:color="auto"/>
              <w:bottom w:val="single" w:sz="4" w:space="0" w:color="auto"/>
              <w:right w:val="single" w:sz="4" w:space="0" w:color="auto"/>
            </w:tcBorders>
            <w:shd w:val="clear" w:color="auto" w:fill="auto"/>
          </w:tcPr>
          <w:p w14:paraId="750E8046" w14:textId="77777777" w:rsidR="00E27857" w:rsidRPr="00567B75" w:rsidRDefault="00E27857" w:rsidP="00E27857">
            <w:pPr>
              <w:jc w:val="both"/>
              <w:rPr>
                <w:sz w:val="22"/>
                <w:szCs w:val="22"/>
                <w:lang w:eastAsia="en-IN"/>
              </w:rPr>
            </w:pPr>
            <w:r w:rsidRPr="00567B75">
              <w:rPr>
                <w:sz w:val="22"/>
                <w:szCs w:val="22"/>
                <w:lang w:eastAsia="en-IN"/>
              </w:rPr>
              <w:t xml:space="preserve">Complex Analysis: Complex numbers, Geometric representation, Applications of complex numbers in geometry, Powers and roots of complex numbers. Functions of a complex variable: Limit, Continuity, Differentiability, Analytic functions, Cauchy-Riemann equations, Laplace equation, Harmonic functions, Harmonic conjugates. Elementary Analytic functions (polynomials, exponential function, trigonometric functions), Complex logarithm function, Branches and Branch cuts of multiple valued functions. Complex integration, Cauchy's integral theorem, Cauchy's integral formula. Liouville’s Theorem and Maximum-Modulus theorem, Power series and convergence, Taylor series and Laurent series. Zeros, Singularities and its classifications, Residues, </w:t>
            </w:r>
            <w:proofErr w:type="spellStart"/>
            <w:r w:rsidRPr="00567B75">
              <w:rPr>
                <w:sz w:val="22"/>
                <w:szCs w:val="22"/>
                <w:lang w:eastAsia="en-IN"/>
              </w:rPr>
              <w:t>Rouches</w:t>
            </w:r>
            <w:proofErr w:type="spellEnd"/>
            <w:r w:rsidRPr="00567B75">
              <w:rPr>
                <w:sz w:val="22"/>
                <w:szCs w:val="22"/>
                <w:lang w:eastAsia="en-IN"/>
              </w:rPr>
              <w:t xml:space="preserve"> theorem (without proof), Argument principle (without proof), Residue theorem and its applications to evaluating real integrals and improper integrals. Conformal mappings, Mobius transformation, Schwarz-Christoffel transformation.</w:t>
            </w:r>
          </w:p>
        </w:tc>
      </w:tr>
      <w:tr w:rsidR="00E27857" w:rsidRPr="00567B75" w14:paraId="017AEC49"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0A26F829" w14:textId="77777777" w:rsidR="00E27857" w:rsidRPr="00567B75" w:rsidRDefault="00E27857" w:rsidP="00E27857">
            <w:pPr>
              <w:rPr>
                <w:b/>
                <w:bCs/>
                <w:sz w:val="22"/>
                <w:szCs w:val="22"/>
                <w:lang w:eastAsia="en-IN"/>
              </w:rPr>
            </w:pPr>
            <w:r w:rsidRPr="00567B75">
              <w:rPr>
                <w:b/>
                <w:bCs/>
                <w:sz w:val="22"/>
                <w:szCs w:val="22"/>
                <w:lang w:eastAsia="en-IN"/>
              </w:rPr>
              <w:t xml:space="preserve">Learning Outcome      </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140AE835" w14:textId="77777777" w:rsidR="00E27857" w:rsidRPr="00567B75" w:rsidRDefault="00E27857" w:rsidP="00E27857">
            <w:pPr>
              <w:rPr>
                <w:sz w:val="22"/>
                <w:szCs w:val="22"/>
                <w:lang w:eastAsia="en-IN"/>
              </w:rPr>
            </w:pPr>
            <w:r w:rsidRPr="00567B75">
              <w:rPr>
                <w:sz w:val="22"/>
                <w:szCs w:val="22"/>
                <w:lang w:eastAsia="en-IN"/>
              </w:rPr>
              <w:t>Upon the finishing of this course, students will be able to incline on higher mathematics and to obtain analytical understanding. It will also help them to move towards research.</w:t>
            </w:r>
          </w:p>
        </w:tc>
      </w:tr>
      <w:tr w:rsidR="00E27857" w:rsidRPr="00567B75" w14:paraId="34DD1D80" w14:textId="77777777" w:rsidTr="00E27857">
        <w:tc>
          <w:tcPr>
            <w:tcW w:w="2551" w:type="dxa"/>
            <w:tcBorders>
              <w:top w:val="single" w:sz="4" w:space="0" w:color="auto"/>
              <w:left w:val="single" w:sz="4" w:space="0" w:color="auto"/>
              <w:bottom w:val="single" w:sz="4" w:space="0" w:color="auto"/>
              <w:right w:val="single" w:sz="4" w:space="0" w:color="auto"/>
            </w:tcBorders>
            <w:shd w:val="clear" w:color="auto" w:fill="auto"/>
            <w:hideMark/>
          </w:tcPr>
          <w:p w14:paraId="63C75461" w14:textId="77777777" w:rsidR="00E27857" w:rsidRPr="00567B75" w:rsidRDefault="00E27857" w:rsidP="00E27857">
            <w:pPr>
              <w:rPr>
                <w:b/>
                <w:bCs/>
                <w:sz w:val="22"/>
                <w:szCs w:val="22"/>
                <w:lang w:eastAsia="en-IN"/>
              </w:rPr>
            </w:pPr>
            <w:r w:rsidRPr="00567B75">
              <w:rPr>
                <w:b/>
                <w:bCs/>
                <w:sz w:val="22"/>
                <w:szCs w:val="22"/>
                <w:lang w:eastAsia="en-IN"/>
              </w:rPr>
              <w:t>Assessment Method</w:t>
            </w:r>
          </w:p>
        </w:tc>
        <w:tc>
          <w:tcPr>
            <w:tcW w:w="8220" w:type="dxa"/>
            <w:tcBorders>
              <w:top w:val="single" w:sz="4" w:space="0" w:color="auto"/>
              <w:left w:val="single" w:sz="4" w:space="0" w:color="auto"/>
              <w:bottom w:val="single" w:sz="4" w:space="0" w:color="auto"/>
              <w:right w:val="single" w:sz="4" w:space="0" w:color="auto"/>
            </w:tcBorders>
            <w:shd w:val="clear" w:color="auto" w:fill="auto"/>
            <w:hideMark/>
          </w:tcPr>
          <w:p w14:paraId="70FCFF5A" w14:textId="77777777" w:rsidR="00E27857" w:rsidRPr="00567B75" w:rsidRDefault="00E27857" w:rsidP="00E27857">
            <w:pPr>
              <w:rPr>
                <w:sz w:val="22"/>
                <w:szCs w:val="22"/>
                <w:lang w:eastAsia="en-IN"/>
              </w:rPr>
            </w:pPr>
            <w:r w:rsidRPr="00567B75">
              <w:rPr>
                <w:bCs/>
                <w:sz w:val="22"/>
                <w:szCs w:val="22"/>
                <w:lang w:eastAsia="en-IN"/>
              </w:rPr>
              <w:t>Quiz /Assignment/ Project / MSE / ESE</w:t>
            </w:r>
          </w:p>
        </w:tc>
      </w:tr>
    </w:tbl>
    <w:p w14:paraId="21C19071" w14:textId="77777777" w:rsidR="00E27857" w:rsidRPr="00567B75" w:rsidRDefault="00E27857" w:rsidP="00E27857">
      <w:pPr>
        <w:rPr>
          <w:b/>
          <w:bCs/>
          <w:sz w:val="22"/>
          <w:szCs w:val="22"/>
        </w:rPr>
      </w:pPr>
    </w:p>
    <w:p w14:paraId="19CF09D5" w14:textId="77777777" w:rsidR="00E27857" w:rsidRPr="00567B75" w:rsidRDefault="00E27857" w:rsidP="00E27857">
      <w:pPr>
        <w:rPr>
          <w:b/>
          <w:bCs/>
          <w:sz w:val="22"/>
          <w:szCs w:val="22"/>
        </w:rPr>
      </w:pPr>
      <w:r w:rsidRPr="00567B75">
        <w:rPr>
          <w:b/>
          <w:bCs/>
          <w:sz w:val="22"/>
          <w:szCs w:val="22"/>
        </w:rPr>
        <w:t xml:space="preserve">Text Books: </w:t>
      </w:r>
    </w:p>
    <w:p w14:paraId="36B8EE7F" w14:textId="77777777" w:rsidR="00E27857" w:rsidRPr="00567B75" w:rsidRDefault="00E27857" w:rsidP="00E27857">
      <w:pPr>
        <w:pStyle w:val="HTMLPreformatted"/>
        <w:numPr>
          <w:ilvl w:val="0"/>
          <w:numId w:val="8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2"/>
          <w:szCs w:val="22"/>
        </w:rPr>
      </w:pPr>
      <w:r w:rsidRPr="00567B75">
        <w:rPr>
          <w:rFonts w:ascii="Times New Roman" w:hAnsi="Times New Roman" w:cs="Times New Roman"/>
          <w:sz w:val="22"/>
          <w:szCs w:val="22"/>
        </w:rPr>
        <w:t>R. V. Churchill and J. W. Brown, Complex Variables and Applications, 5th Edition, McGraw-Hill, 2013.</w:t>
      </w:r>
    </w:p>
    <w:p w14:paraId="6FA247DD" w14:textId="77777777" w:rsidR="00E27857" w:rsidRPr="00567B75" w:rsidRDefault="00E27857" w:rsidP="00E27857">
      <w:pPr>
        <w:pStyle w:val="HTMLPreformatted"/>
        <w:numPr>
          <w:ilvl w:val="0"/>
          <w:numId w:val="82"/>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2"/>
          <w:szCs w:val="22"/>
        </w:rPr>
      </w:pPr>
      <w:r w:rsidRPr="00567B75">
        <w:rPr>
          <w:rFonts w:ascii="Times New Roman" w:hAnsi="Times New Roman" w:cs="Times New Roman"/>
          <w:sz w:val="22"/>
          <w:szCs w:val="22"/>
        </w:rPr>
        <w:t xml:space="preserve">S. </w:t>
      </w:r>
      <w:proofErr w:type="spellStart"/>
      <w:r w:rsidRPr="00567B75">
        <w:rPr>
          <w:rFonts w:ascii="Times New Roman" w:hAnsi="Times New Roman" w:cs="Times New Roman"/>
          <w:sz w:val="22"/>
          <w:szCs w:val="22"/>
        </w:rPr>
        <w:t>Ponnusamy</w:t>
      </w:r>
      <w:proofErr w:type="spellEnd"/>
      <w:r w:rsidRPr="00567B75">
        <w:rPr>
          <w:rFonts w:ascii="Times New Roman" w:hAnsi="Times New Roman" w:cs="Times New Roman"/>
          <w:sz w:val="22"/>
          <w:szCs w:val="22"/>
        </w:rPr>
        <w:t xml:space="preserve">, Foundations of Complex Analysis. </w:t>
      </w:r>
      <w:proofErr w:type="spellStart"/>
      <w:r w:rsidRPr="00567B75">
        <w:rPr>
          <w:rFonts w:ascii="Times New Roman" w:hAnsi="Times New Roman" w:cs="Times New Roman"/>
          <w:sz w:val="22"/>
          <w:szCs w:val="22"/>
        </w:rPr>
        <w:t>Narosa</w:t>
      </w:r>
      <w:proofErr w:type="spellEnd"/>
      <w:r w:rsidRPr="00567B75">
        <w:rPr>
          <w:rFonts w:ascii="Times New Roman" w:hAnsi="Times New Roman" w:cs="Times New Roman"/>
          <w:sz w:val="22"/>
          <w:szCs w:val="22"/>
        </w:rPr>
        <w:t>, 2011.</w:t>
      </w:r>
    </w:p>
    <w:p w14:paraId="3FABDF4C" w14:textId="77777777" w:rsidR="00E27857" w:rsidRPr="00567B75" w:rsidRDefault="00E27857" w:rsidP="00E27857">
      <w:pPr>
        <w:pStyle w:val="HTMLPreformatted"/>
        <w:shd w:val="clear" w:color="auto" w:fill="FFFFFF"/>
        <w:rPr>
          <w:rFonts w:ascii="Times New Roman" w:hAnsi="Times New Roman" w:cs="Times New Roman"/>
          <w:b/>
          <w:bCs/>
          <w:sz w:val="22"/>
          <w:szCs w:val="22"/>
        </w:rPr>
      </w:pPr>
      <w:r w:rsidRPr="00567B75">
        <w:rPr>
          <w:rFonts w:ascii="Times New Roman" w:hAnsi="Times New Roman" w:cs="Times New Roman"/>
          <w:b/>
          <w:bCs/>
          <w:sz w:val="22"/>
          <w:szCs w:val="22"/>
        </w:rPr>
        <w:t>Reference Books:</w:t>
      </w:r>
    </w:p>
    <w:p w14:paraId="3FA243BF" w14:textId="77777777" w:rsidR="00E27857" w:rsidRPr="00567B75" w:rsidRDefault="00E27857" w:rsidP="00E27857">
      <w:pPr>
        <w:pStyle w:val="HTMLPreformatted"/>
        <w:numPr>
          <w:ilvl w:val="0"/>
          <w:numId w:val="8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2"/>
          <w:szCs w:val="22"/>
        </w:rPr>
      </w:pPr>
      <w:r w:rsidRPr="00567B75">
        <w:rPr>
          <w:rFonts w:ascii="Times New Roman" w:hAnsi="Times New Roman" w:cs="Times New Roman"/>
          <w:sz w:val="22"/>
          <w:szCs w:val="22"/>
        </w:rPr>
        <w:t xml:space="preserve">J. H. Mathews and R. W. Howell, Complex Analysis for Mathematics and Engineering, 3rd Edition, </w:t>
      </w:r>
      <w:proofErr w:type="spellStart"/>
      <w:r w:rsidRPr="00567B75">
        <w:rPr>
          <w:rFonts w:ascii="Times New Roman" w:hAnsi="Times New Roman" w:cs="Times New Roman"/>
          <w:sz w:val="22"/>
          <w:szCs w:val="22"/>
        </w:rPr>
        <w:t>Narosa</w:t>
      </w:r>
      <w:proofErr w:type="spellEnd"/>
      <w:r w:rsidRPr="00567B75">
        <w:rPr>
          <w:rFonts w:ascii="Times New Roman" w:hAnsi="Times New Roman" w:cs="Times New Roman"/>
          <w:sz w:val="22"/>
          <w:szCs w:val="22"/>
        </w:rPr>
        <w:t>, 2011.</w:t>
      </w:r>
    </w:p>
    <w:p w14:paraId="4F0DC7C2" w14:textId="77777777" w:rsidR="00E27857" w:rsidRPr="00567B75" w:rsidRDefault="00E27857" w:rsidP="00E27857">
      <w:pPr>
        <w:pStyle w:val="HTMLPreformatted"/>
        <w:numPr>
          <w:ilvl w:val="0"/>
          <w:numId w:val="83"/>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Style w:val="a-size-large"/>
          <w:rFonts w:ascii="Times New Roman" w:hAnsi="Times New Roman" w:cs="Times New Roman"/>
          <w:sz w:val="22"/>
          <w:szCs w:val="22"/>
        </w:rPr>
      </w:pPr>
      <w:r w:rsidRPr="00567B75">
        <w:rPr>
          <w:rFonts w:ascii="Times New Roman" w:hAnsi="Times New Roman" w:cs="Times New Roman"/>
          <w:sz w:val="22"/>
          <w:szCs w:val="22"/>
        </w:rPr>
        <w:t xml:space="preserve">A. R. Shastri, </w:t>
      </w:r>
      <w:r w:rsidRPr="00567B75">
        <w:rPr>
          <w:rStyle w:val="a-size-large"/>
          <w:rFonts w:ascii="Times New Roman" w:hAnsi="Times New Roman" w:cs="Times New Roman"/>
          <w:sz w:val="22"/>
          <w:szCs w:val="22"/>
        </w:rPr>
        <w:t>Basic Complex Analysis of One Variable, Laxmi, 2011</w:t>
      </w:r>
    </w:p>
    <w:p w14:paraId="2BC80770" w14:textId="6F95CF9C" w:rsidR="00E27857" w:rsidRDefault="00E27857" w:rsidP="00E27857">
      <w:pPr>
        <w:rPr>
          <w:sz w:val="22"/>
          <w:szCs w:val="22"/>
        </w:rPr>
      </w:pPr>
      <w:r w:rsidRPr="00567B75">
        <w:rPr>
          <w:sz w:val="22"/>
          <w:szCs w:val="22"/>
        </w:rPr>
        <w:t>B. Simon, Basic Complex Analysis, A Comprehensive Course in Analysis. Part 2A, AMS</w:t>
      </w:r>
    </w:p>
    <w:p w14:paraId="5A35F0F4" w14:textId="1E8288A3" w:rsidR="00E27857" w:rsidRDefault="00E27857" w:rsidP="00E27857">
      <w:pPr>
        <w:spacing w:after="160" w:line="259" w:lineRule="auto"/>
        <w:jc w:val="center"/>
        <w:rPr>
          <w:sz w:val="22"/>
          <w:szCs w:val="22"/>
        </w:rPr>
      </w:pPr>
      <w:r>
        <w:rPr>
          <w:sz w:val="22"/>
          <w:szCs w:val="22"/>
        </w:rPr>
        <w:br w:type="page"/>
      </w:r>
    </w:p>
    <w:p w14:paraId="52A7265E" w14:textId="77777777" w:rsidR="00E27857" w:rsidRDefault="00E27857" w:rsidP="00E27857">
      <w:pPr>
        <w:spacing w:after="160" w:line="259" w:lineRule="auto"/>
        <w:jc w:val="center"/>
        <w:rPr>
          <w:sz w:val="22"/>
          <w:szCs w:val="22"/>
        </w:rPr>
      </w:pPr>
    </w:p>
    <w:p w14:paraId="266BE9C4" w14:textId="2B9A1F15" w:rsidR="00E27857" w:rsidRDefault="00E27857" w:rsidP="00E27857">
      <w:pPr>
        <w:spacing w:after="160" w:line="259" w:lineRule="auto"/>
        <w:jc w:val="center"/>
        <w:rPr>
          <w:b/>
          <w:sz w:val="12"/>
        </w:rPr>
      </w:pPr>
      <w:r w:rsidRPr="000E7F3F">
        <w:rPr>
          <w:b/>
        </w:rPr>
        <w:t>IDE</w:t>
      </w:r>
      <w:r>
        <w:rPr>
          <w:b/>
        </w:rPr>
        <w:t xml:space="preserve"> -</w:t>
      </w:r>
      <w:r w:rsidRPr="000E7F3F">
        <w:rPr>
          <w:b/>
        </w:rPr>
        <w:t xml:space="preserve"> I</w:t>
      </w:r>
      <w:r>
        <w:rPr>
          <w:b/>
        </w:rPr>
        <w:t>I</w:t>
      </w:r>
      <w:r w:rsidRPr="000E7F3F">
        <w:rPr>
          <w:b/>
        </w:rPr>
        <w:t xml:space="preserve"> (Ava</w:t>
      </w:r>
      <w:r>
        <w:rPr>
          <w:b/>
        </w:rPr>
        <w:t>ilable to students other than Dept. of M&amp;C</w:t>
      </w:r>
      <w:r w:rsidRPr="000E7F3F">
        <w:rPr>
          <w:b/>
        </w:rPr>
        <w:t>)</w:t>
      </w: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74BAE84E"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vAlign w:val="center"/>
            <w:hideMark/>
          </w:tcPr>
          <w:p w14:paraId="66E30FCA"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vAlign w:val="center"/>
            <w:hideMark/>
          </w:tcPr>
          <w:p w14:paraId="2FE19658"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vAlign w:val="center"/>
            <w:hideMark/>
          </w:tcPr>
          <w:p w14:paraId="7C517F43"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5D8C309D"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6631D9DD"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217FE388"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42488FA1" w14:textId="77777777" w:rsidR="00E27857" w:rsidRPr="000E7F3F" w:rsidRDefault="00E27857" w:rsidP="00E27857">
            <w:pPr>
              <w:jc w:val="center"/>
              <w:rPr>
                <w:b/>
                <w:bCs/>
              </w:rPr>
            </w:pPr>
            <w:r w:rsidRPr="000E7F3F">
              <w:rPr>
                <w:b/>
                <w:bCs/>
                <w:lang w:eastAsia="en-IN"/>
              </w:rPr>
              <w:t>C</w:t>
            </w:r>
          </w:p>
        </w:tc>
      </w:tr>
      <w:tr w:rsidR="00E27857" w:rsidRPr="000E7F3F" w14:paraId="58D1821A"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416EE9DA"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570E313A" w14:textId="77777777" w:rsidR="00E27857" w:rsidRPr="000E7F3F" w:rsidRDefault="00E27857" w:rsidP="00E27857">
            <w:r>
              <w:t>MA3106</w:t>
            </w:r>
          </w:p>
        </w:tc>
        <w:tc>
          <w:tcPr>
            <w:tcW w:w="4160" w:type="dxa"/>
            <w:tcBorders>
              <w:top w:val="nil"/>
              <w:left w:val="nil"/>
              <w:bottom w:val="single" w:sz="8" w:space="0" w:color="auto"/>
              <w:right w:val="single" w:sz="8" w:space="0" w:color="auto"/>
            </w:tcBorders>
            <w:vAlign w:val="center"/>
          </w:tcPr>
          <w:p w14:paraId="56836086" w14:textId="77777777" w:rsidR="00E27857" w:rsidRPr="000E7F3F" w:rsidRDefault="00E27857" w:rsidP="00E27857">
            <w:r w:rsidRPr="000E7F3F">
              <w:t>An Introduction to Computational Commutative Algebra</w:t>
            </w:r>
          </w:p>
        </w:tc>
        <w:tc>
          <w:tcPr>
            <w:tcW w:w="700" w:type="dxa"/>
            <w:tcBorders>
              <w:top w:val="nil"/>
              <w:left w:val="nil"/>
              <w:bottom w:val="single" w:sz="8" w:space="0" w:color="auto"/>
              <w:right w:val="single" w:sz="8" w:space="0" w:color="auto"/>
            </w:tcBorders>
            <w:vAlign w:val="center"/>
          </w:tcPr>
          <w:p w14:paraId="091AE873"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854293D"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7FBF027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DCE925A" w14:textId="77777777" w:rsidR="00E27857" w:rsidRPr="000E7F3F" w:rsidRDefault="00E27857" w:rsidP="00E27857">
            <w:pPr>
              <w:jc w:val="center"/>
            </w:pPr>
            <w:r w:rsidRPr="000E7F3F">
              <w:t>3</w:t>
            </w:r>
          </w:p>
        </w:tc>
      </w:tr>
      <w:tr w:rsidR="00E27857" w:rsidRPr="000E7F3F" w14:paraId="04C57AEC"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7878FF80"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54EECC75" w14:textId="77777777" w:rsidR="00E27857" w:rsidRDefault="00E27857" w:rsidP="00E27857">
            <w:r>
              <w:t>MA3107</w:t>
            </w:r>
          </w:p>
        </w:tc>
        <w:tc>
          <w:tcPr>
            <w:tcW w:w="4160" w:type="dxa"/>
            <w:tcBorders>
              <w:top w:val="nil"/>
              <w:left w:val="nil"/>
              <w:bottom w:val="single" w:sz="8" w:space="0" w:color="auto"/>
              <w:right w:val="single" w:sz="8" w:space="0" w:color="auto"/>
            </w:tcBorders>
            <w:vAlign w:val="center"/>
          </w:tcPr>
          <w:p w14:paraId="68268130" w14:textId="77777777" w:rsidR="00E27857" w:rsidRPr="000E7F3F" w:rsidRDefault="00E27857" w:rsidP="00E27857">
            <w:r w:rsidRPr="000E7F3F">
              <w:t>Partial Differential Equations</w:t>
            </w:r>
          </w:p>
        </w:tc>
        <w:tc>
          <w:tcPr>
            <w:tcW w:w="700" w:type="dxa"/>
            <w:tcBorders>
              <w:top w:val="nil"/>
              <w:left w:val="nil"/>
              <w:bottom w:val="single" w:sz="8" w:space="0" w:color="auto"/>
              <w:right w:val="single" w:sz="8" w:space="0" w:color="auto"/>
            </w:tcBorders>
            <w:vAlign w:val="center"/>
          </w:tcPr>
          <w:p w14:paraId="283702BA"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61706FD0"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317E5B06"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5776D490" w14:textId="77777777" w:rsidR="00E27857" w:rsidRPr="000E7F3F" w:rsidRDefault="00E27857" w:rsidP="00E27857">
            <w:pPr>
              <w:jc w:val="center"/>
            </w:pPr>
            <w:r w:rsidRPr="000E7F3F">
              <w:t>3</w:t>
            </w:r>
          </w:p>
        </w:tc>
      </w:tr>
    </w:tbl>
    <w:p w14:paraId="3676332B" w14:textId="7DD68282" w:rsidR="00E27857" w:rsidRDefault="00E27857" w:rsidP="00E27857">
      <w:pPr>
        <w:rPr>
          <w:sz w:val="22"/>
          <w:szCs w:val="22"/>
        </w:rPr>
      </w:pPr>
    </w:p>
    <w:p w14:paraId="2959AF23" w14:textId="77777777" w:rsidR="00E27857" w:rsidRDefault="00E27857">
      <w:pPr>
        <w:spacing w:after="160" w:line="259" w:lineRule="auto"/>
        <w:rPr>
          <w:sz w:val="22"/>
          <w:szCs w:val="22"/>
        </w:rPr>
      </w:pPr>
      <w:r>
        <w:rPr>
          <w:sz w:val="22"/>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6227B32E" w14:textId="77777777" w:rsidTr="00E27857">
        <w:trPr>
          <w:trHeight w:val="20"/>
        </w:trPr>
        <w:tc>
          <w:tcPr>
            <w:tcW w:w="2551" w:type="dxa"/>
            <w:shd w:val="clear" w:color="auto" w:fill="auto"/>
          </w:tcPr>
          <w:p w14:paraId="4DDCC6BA"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shd w:val="clear" w:color="auto" w:fill="auto"/>
          </w:tcPr>
          <w:p w14:paraId="29C0BD37" w14:textId="48CB44D3" w:rsidR="00E27857" w:rsidRPr="00567B75" w:rsidRDefault="00E27857" w:rsidP="00F90738">
            <w:pPr>
              <w:rPr>
                <w:bCs/>
                <w:sz w:val="22"/>
                <w:szCs w:val="22"/>
              </w:rPr>
            </w:pPr>
            <w:r w:rsidRPr="00567B75">
              <w:rPr>
                <w:bCs/>
                <w:sz w:val="22"/>
                <w:szCs w:val="22"/>
              </w:rPr>
              <w:t>MA31</w:t>
            </w:r>
            <w:r w:rsidR="00F90738">
              <w:rPr>
                <w:bCs/>
                <w:sz w:val="22"/>
                <w:szCs w:val="22"/>
              </w:rPr>
              <w:t>06</w:t>
            </w:r>
            <w:r w:rsidRPr="00567B75">
              <w:rPr>
                <w:bCs/>
                <w:sz w:val="22"/>
                <w:szCs w:val="22"/>
              </w:rPr>
              <w:t xml:space="preserve"> (IDE)</w:t>
            </w:r>
          </w:p>
        </w:tc>
      </w:tr>
      <w:tr w:rsidR="00E27857" w:rsidRPr="00567B75" w14:paraId="3E441AFD" w14:textId="77777777" w:rsidTr="00E27857">
        <w:trPr>
          <w:trHeight w:val="20"/>
        </w:trPr>
        <w:tc>
          <w:tcPr>
            <w:tcW w:w="2551" w:type="dxa"/>
            <w:shd w:val="clear" w:color="auto" w:fill="auto"/>
          </w:tcPr>
          <w:p w14:paraId="2811E180" w14:textId="77777777" w:rsidR="00E27857" w:rsidRPr="00567B75" w:rsidRDefault="00E27857" w:rsidP="00E27857">
            <w:pPr>
              <w:rPr>
                <w:b/>
                <w:sz w:val="22"/>
                <w:szCs w:val="22"/>
              </w:rPr>
            </w:pPr>
            <w:r w:rsidRPr="00567B75">
              <w:rPr>
                <w:b/>
                <w:sz w:val="22"/>
                <w:szCs w:val="22"/>
              </w:rPr>
              <w:t>Course Credit</w:t>
            </w:r>
          </w:p>
          <w:p w14:paraId="5104B3A8"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3C6D0ACC" w14:textId="77777777" w:rsidR="00E27857" w:rsidRPr="00567B75" w:rsidRDefault="00E27857" w:rsidP="00E27857">
            <w:pPr>
              <w:rPr>
                <w:bCs/>
                <w:sz w:val="22"/>
                <w:szCs w:val="22"/>
              </w:rPr>
            </w:pPr>
            <w:r w:rsidRPr="00567B75">
              <w:rPr>
                <w:bCs/>
                <w:sz w:val="22"/>
                <w:szCs w:val="22"/>
              </w:rPr>
              <w:t>3-0-0-3</w:t>
            </w:r>
          </w:p>
        </w:tc>
      </w:tr>
      <w:tr w:rsidR="00E27857" w:rsidRPr="00567B75" w14:paraId="598EDCA0" w14:textId="77777777" w:rsidTr="00E27857">
        <w:trPr>
          <w:trHeight w:val="20"/>
        </w:trPr>
        <w:tc>
          <w:tcPr>
            <w:tcW w:w="2551" w:type="dxa"/>
            <w:shd w:val="clear" w:color="auto" w:fill="auto"/>
          </w:tcPr>
          <w:p w14:paraId="55CC1E72"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vAlign w:val="center"/>
          </w:tcPr>
          <w:p w14:paraId="12B8E0A5" w14:textId="77777777" w:rsidR="00E27857" w:rsidRPr="00567B75" w:rsidRDefault="00E27857" w:rsidP="00E27857">
            <w:pPr>
              <w:rPr>
                <w:sz w:val="22"/>
                <w:szCs w:val="22"/>
              </w:rPr>
            </w:pPr>
            <w:r w:rsidRPr="00567B75">
              <w:rPr>
                <w:sz w:val="22"/>
                <w:szCs w:val="22"/>
              </w:rPr>
              <w:t>An Introduction to Computational Commutative Algebra</w:t>
            </w:r>
          </w:p>
        </w:tc>
      </w:tr>
      <w:tr w:rsidR="00E27857" w:rsidRPr="00567B75" w14:paraId="17276FDB" w14:textId="77777777" w:rsidTr="00E27857">
        <w:trPr>
          <w:trHeight w:val="20"/>
        </w:trPr>
        <w:tc>
          <w:tcPr>
            <w:tcW w:w="2551" w:type="dxa"/>
            <w:shd w:val="clear" w:color="auto" w:fill="auto"/>
          </w:tcPr>
          <w:p w14:paraId="58B2D94A"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6046CCB0" w14:textId="77777777" w:rsidR="00E27857" w:rsidRPr="00567B75" w:rsidRDefault="00E27857" w:rsidP="00E27857">
            <w:pPr>
              <w:rPr>
                <w:bCs/>
                <w:sz w:val="22"/>
                <w:szCs w:val="22"/>
              </w:rPr>
            </w:pPr>
            <w:r w:rsidRPr="00567B75">
              <w:rPr>
                <w:bCs/>
                <w:sz w:val="22"/>
                <w:szCs w:val="22"/>
              </w:rPr>
              <w:t>Lectures</w:t>
            </w:r>
          </w:p>
        </w:tc>
      </w:tr>
      <w:tr w:rsidR="00E27857" w:rsidRPr="00567B75" w14:paraId="07B7670E" w14:textId="77777777" w:rsidTr="00E27857">
        <w:trPr>
          <w:trHeight w:val="20"/>
        </w:trPr>
        <w:tc>
          <w:tcPr>
            <w:tcW w:w="2551" w:type="dxa"/>
            <w:shd w:val="clear" w:color="auto" w:fill="auto"/>
          </w:tcPr>
          <w:p w14:paraId="5EFAD7F5"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583BC312" w14:textId="77777777" w:rsidR="00E27857" w:rsidRPr="00567B75" w:rsidRDefault="00E27857" w:rsidP="00E27857">
            <w:pPr>
              <w:rPr>
                <w:bCs/>
                <w:sz w:val="22"/>
                <w:szCs w:val="22"/>
              </w:rPr>
            </w:pPr>
            <w:r w:rsidRPr="00567B75">
              <w:rPr>
                <w:bCs/>
                <w:sz w:val="22"/>
                <w:szCs w:val="22"/>
              </w:rPr>
              <w:t>To expose students with the basic computational techniques in Commutative Algebra and its applications in engineering problems</w:t>
            </w:r>
          </w:p>
        </w:tc>
      </w:tr>
      <w:tr w:rsidR="00E27857" w:rsidRPr="00567B75" w14:paraId="58F44E6E" w14:textId="77777777" w:rsidTr="00E27857">
        <w:trPr>
          <w:trHeight w:val="20"/>
        </w:trPr>
        <w:tc>
          <w:tcPr>
            <w:tcW w:w="2551" w:type="dxa"/>
            <w:shd w:val="clear" w:color="auto" w:fill="auto"/>
          </w:tcPr>
          <w:p w14:paraId="21F92B93"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6F0975AD" w14:textId="77777777" w:rsidR="00E27857" w:rsidRPr="00567B75" w:rsidRDefault="00E27857" w:rsidP="00E27857">
            <w:pPr>
              <w:jc w:val="both"/>
              <w:rPr>
                <w:bCs/>
                <w:sz w:val="22"/>
                <w:szCs w:val="22"/>
              </w:rPr>
            </w:pPr>
            <w:r w:rsidRPr="00567B75">
              <w:rPr>
                <w:bCs/>
                <w:sz w:val="22"/>
                <w:szCs w:val="22"/>
              </w:rPr>
              <w:t xml:space="preserve">This course covers the classical theory of </w:t>
            </w:r>
            <w:proofErr w:type="spellStart"/>
            <w:r w:rsidRPr="00567B75">
              <w:rPr>
                <w:bCs/>
                <w:sz w:val="22"/>
                <w:szCs w:val="22"/>
              </w:rPr>
              <w:t>Grobner</w:t>
            </w:r>
            <w:proofErr w:type="spellEnd"/>
            <w:r w:rsidRPr="00567B75">
              <w:rPr>
                <w:bCs/>
                <w:sz w:val="22"/>
                <w:szCs w:val="22"/>
              </w:rPr>
              <w:t xml:space="preserve"> basis and some of its first applications. </w:t>
            </w:r>
          </w:p>
        </w:tc>
      </w:tr>
      <w:tr w:rsidR="00E27857" w:rsidRPr="00567B75" w14:paraId="620ED93D" w14:textId="77777777" w:rsidTr="00E27857">
        <w:trPr>
          <w:trHeight w:val="20"/>
        </w:trPr>
        <w:tc>
          <w:tcPr>
            <w:tcW w:w="2551" w:type="dxa"/>
            <w:shd w:val="clear" w:color="auto" w:fill="auto"/>
          </w:tcPr>
          <w:p w14:paraId="2F71B10C"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37A1E018"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Ring, Ideals, Ring </w:t>
            </w:r>
            <w:proofErr w:type="spellStart"/>
            <w:r w:rsidRPr="00567B75">
              <w:rPr>
                <w:bCs/>
                <w:color w:val="auto"/>
                <w:sz w:val="22"/>
                <w:szCs w:val="22"/>
              </w:rPr>
              <w:t>homorphisms</w:t>
            </w:r>
            <w:proofErr w:type="spellEnd"/>
            <w:r w:rsidRPr="00567B75">
              <w:rPr>
                <w:bCs/>
                <w:color w:val="auto"/>
                <w:sz w:val="22"/>
                <w:szCs w:val="22"/>
              </w:rPr>
              <w:t xml:space="preserve">, polynomial rings, Unique factorization, polynomials and affine space, affine varieties, parametrization of affine varieties, monomial ordering: Lexicographic order, graded lex order, graded rev lex order, inverse lexicographic order </w:t>
            </w:r>
            <w:proofErr w:type="spellStart"/>
            <w:proofErr w:type="gramStart"/>
            <w:r w:rsidRPr="00567B75">
              <w:rPr>
                <w:bCs/>
                <w:color w:val="auto"/>
                <w:sz w:val="22"/>
                <w:szCs w:val="22"/>
              </w:rPr>
              <w:t>etc</w:t>
            </w:r>
            <w:proofErr w:type="spellEnd"/>
            <w:r w:rsidRPr="00567B75">
              <w:rPr>
                <w:bCs/>
                <w:color w:val="auto"/>
                <w:sz w:val="22"/>
                <w:szCs w:val="22"/>
              </w:rPr>
              <w:t>,  division</w:t>
            </w:r>
            <w:proofErr w:type="gramEnd"/>
            <w:r w:rsidRPr="00567B75">
              <w:rPr>
                <w:bCs/>
                <w:color w:val="auto"/>
                <w:sz w:val="22"/>
                <w:szCs w:val="22"/>
              </w:rPr>
              <w:t xml:space="preserve"> algorithm for polynomials in n variables, monomial ideals, Dickson’s Lemma, Hilbert basis theorem, </w:t>
            </w:r>
            <w:proofErr w:type="spellStart"/>
            <w:r w:rsidRPr="00567B75">
              <w:rPr>
                <w:bCs/>
                <w:color w:val="auto"/>
                <w:sz w:val="22"/>
                <w:szCs w:val="22"/>
              </w:rPr>
              <w:t>Grobner</w:t>
            </w:r>
            <w:proofErr w:type="spellEnd"/>
            <w:r w:rsidRPr="00567B75">
              <w:rPr>
                <w:bCs/>
                <w:color w:val="auto"/>
                <w:sz w:val="22"/>
                <w:szCs w:val="22"/>
              </w:rPr>
              <w:t xml:space="preserve"> bases and its properties, </w:t>
            </w:r>
            <w:proofErr w:type="spellStart"/>
            <w:r w:rsidRPr="00567B75">
              <w:rPr>
                <w:bCs/>
                <w:color w:val="auto"/>
                <w:sz w:val="22"/>
                <w:szCs w:val="22"/>
              </w:rPr>
              <w:t>Buchberger’s</w:t>
            </w:r>
            <w:proofErr w:type="spellEnd"/>
            <w:r w:rsidRPr="00567B75">
              <w:rPr>
                <w:bCs/>
                <w:color w:val="auto"/>
                <w:sz w:val="22"/>
                <w:szCs w:val="22"/>
              </w:rPr>
              <w:t xml:space="preserve"> algorithm, reduced </w:t>
            </w:r>
            <w:proofErr w:type="spellStart"/>
            <w:r w:rsidRPr="00567B75">
              <w:rPr>
                <w:bCs/>
                <w:color w:val="auto"/>
                <w:sz w:val="22"/>
                <w:szCs w:val="22"/>
              </w:rPr>
              <w:t>Grobner</w:t>
            </w:r>
            <w:proofErr w:type="spellEnd"/>
            <w:r w:rsidRPr="00567B75">
              <w:rPr>
                <w:bCs/>
                <w:color w:val="auto"/>
                <w:sz w:val="22"/>
                <w:szCs w:val="22"/>
              </w:rPr>
              <w:t xml:space="preserve"> basis, </w:t>
            </w:r>
          </w:p>
          <w:p w14:paraId="581EBE2D" w14:textId="77777777" w:rsidR="00E27857" w:rsidRPr="00567B75" w:rsidRDefault="00E27857" w:rsidP="00E27857">
            <w:pPr>
              <w:pStyle w:val="Default"/>
              <w:jc w:val="both"/>
              <w:rPr>
                <w:bCs/>
                <w:color w:val="auto"/>
                <w:sz w:val="22"/>
                <w:szCs w:val="22"/>
              </w:rPr>
            </w:pPr>
          </w:p>
          <w:p w14:paraId="2E72ACCD" w14:textId="77777777" w:rsidR="00E27857" w:rsidRPr="00567B75" w:rsidRDefault="00E27857" w:rsidP="00E27857">
            <w:pPr>
              <w:pStyle w:val="Default"/>
              <w:jc w:val="both"/>
              <w:rPr>
                <w:bCs/>
                <w:color w:val="auto"/>
                <w:sz w:val="22"/>
                <w:szCs w:val="22"/>
              </w:rPr>
            </w:pPr>
            <w:r w:rsidRPr="00567B75">
              <w:rPr>
                <w:bCs/>
                <w:color w:val="auto"/>
                <w:sz w:val="22"/>
                <w:szCs w:val="22"/>
              </w:rPr>
              <w:t xml:space="preserve">Applications of </w:t>
            </w:r>
            <w:proofErr w:type="spellStart"/>
            <w:r w:rsidRPr="00567B75">
              <w:rPr>
                <w:bCs/>
                <w:color w:val="auto"/>
                <w:sz w:val="22"/>
                <w:szCs w:val="22"/>
              </w:rPr>
              <w:t>Grobner</w:t>
            </w:r>
            <w:proofErr w:type="spellEnd"/>
            <w:r w:rsidRPr="00567B75">
              <w:rPr>
                <w:bCs/>
                <w:color w:val="auto"/>
                <w:sz w:val="22"/>
                <w:szCs w:val="22"/>
              </w:rPr>
              <w:t xml:space="preserve"> basis: Ideal description problem, Ideal membership problem, Solving polynomial equations, Implicitization problem, integer programming problem. </w:t>
            </w:r>
          </w:p>
          <w:p w14:paraId="005BEFE5" w14:textId="77777777" w:rsidR="00E27857" w:rsidRPr="00567B75" w:rsidRDefault="00E27857" w:rsidP="00E27857">
            <w:pPr>
              <w:pStyle w:val="Default"/>
              <w:jc w:val="both"/>
              <w:rPr>
                <w:bCs/>
                <w:color w:val="auto"/>
                <w:sz w:val="22"/>
                <w:szCs w:val="22"/>
              </w:rPr>
            </w:pPr>
          </w:p>
        </w:tc>
      </w:tr>
      <w:tr w:rsidR="00E27857" w:rsidRPr="00567B75" w14:paraId="66508584" w14:textId="77777777" w:rsidTr="00E27857">
        <w:trPr>
          <w:trHeight w:val="20"/>
        </w:trPr>
        <w:tc>
          <w:tcPr>
            <w:tcW w:w="2551" w:type="dxa"/>
            <w:shd w:val="clear" w:color="auto" w:fill="auto"/>
          </w:tcPr>
          <w:p w14:paraId="6EB0EA13"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1410DF3B" w14:textId="77777777" w:rsidR="00E27857" w:rsidRPr="00567B75" w:rsidRDefault="00E27857" w:rsidP="00E27857">
            <w:pPr>
              <w:rPr>
                <w:bCs/>
                <w:sz w:val="22"/>
                <w:szCs w:val="22"/>
              </w:rPr>
            </w:pPr>
            <w:r w:rsidRPr="00567B75">
              <w:rPr>
                <w:bCs/>
                <w:sz w:val="22"/>
                <w:szCs w:val="22"/>
              </w:rPr>
              <w:t xml:space="preserve">Students will learn the basic theory of </w:t>
            </w:r>
            <w:proofErr w:type="spellStart"/>
            <w:r w:rsidRPr="00567B75">
              <w:rPr>
                <w:bCs/>
                <w:sz w:val="22"/>
                <w:szCs w:val="22"/>
              </w:rPr>
              <w:t>Grobner</w:t>
            </w:r>
            <w:proofErr w:type="spellEnd"/>
            <w:r w:rsidRPr="00567B75">
              <w:rPr>
                <w:bCs/>
                <w:sz w:val="22"/>
                <w:szCs w:val="22"/>
              </w:rPr>
              <w:t xml:space="preserve"> basis, Hilbert basis theorem, a division algorithm for polynomials in n variables etc. students will be exposed to various applications of </w:t>
            </w:r>
            <w:proofErr w:type="spellStart"/>
            <w:r w:rsidRPr="00567B75">
              <w:rPr>
                <w:bCs/>
                <w:sz w:val="22"/>
                <w:szCs w:val="22"/>
              </w:rPr>
              <w:t>Grobner</w:t>
            </w:r>
            <w:proofErr w:type="spellEnd"/>
            <w:r w:rsidRPr="00567B75">
              <w:rPr>
                <w:bCs/>
                <w:sz w:val="22"/>
                <w:szCs w:val="22"/>
              </w:rPr>
              <w:t xml:space="preserve"> basis in engineering and math problems. </w:t>
            </w:r>
          </w:p>
        </w:tc>
      </w:tr>
      <w:tr w:rsidR="00E27857" w:rsidRPr="00567B75" w14:paraId="3645F271" w14:textId="77777777" w:rsidTr="00E27857">
        <w:trPr>
          <w:trHeight w:val="20"/>
        </w:trPr>
        <w:tc>
          <w:tcPr>
            <w:tcW w:w="2551" w:type="dxa"/>
            <w:shd w:val="clear" w:color="auto" w:fill="auto"/>
          </w:tcPr>
          <w:p w14:paraId="3A1F03CD"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52E1AA0F" w14:textId="77777777" w:rsidR="00E27857" w:rsidRPr="00567B75" w:rsidRDefault="00E27857" w:rsidP="00E27857">
            <w:pPr>
              <w:rPr>
                <w:bCs/>
                <w:sz w:val="22"/>
                <w:szCs w:val="22"/>
              </w:rPr>
            </w:pPr>
            <w:r w:rsidRPr="00567B75">
              <w:rPr>
                <w:bCs/>
                <w:sz w:val="22"/>
                <w:szCs w:val="22"/>
              </w:rPr>
              <w:t>Quiz /Assignment/ Project / MSE / ESE</w:t>
            </w:r>
          </w:p>
        </w:tc>
      </w:tr>
    </w:tbl>
    <w:p w14:paraId="3472AF98" w14:textId="77777777" w:rsidR="00E27857" w:rsidRPr="00567B75" w:rsidRDefault="00E27857" w:rsidP="00E27857">
      <w:pPr>
        <w:pBdr>
          <w:top w:val="nil"/>
          <w:left w:val="nil"/>
          <w:bottom w:val="nil"/>
          <w:right w:val="nil"/>
          <w:between w:val="nil"/>
        </w:pBdr>
        <w:rPr>
          <w:sz w:val="22"/>
          <w:szCs w:val="22"/>
        </w:rPr>
      </w:pPr>
    </w:p>
    <w:p w14:paraId="2EC72C31" w14:textId="77777777" w:rsidR="00E27857" w:rsidRPr="00567B75" w:rsidRDefault="00E27857" w:rsidP="00E27857">
      <w:pPr>
        <w:rPr>
          <w:b/>
          <w:sz w:val="22"/>
          <w:szCs w:val="22"/>
        </w:rPr>
      </w:pPr>
      <w:r w:rsidRPr="00567B75">
        <w:rPr>
          <w:b/>
          <w:sz w:val="22"/>
          <w:szCs w:val="22"/>
        </w:rPr>
        <w:t>Text Books:</w:t>
      </w:r>
    </w:p>
    <w:p w14:paraId="29F722B4" w14:textId="77777777" w:rsidR="00E27857" w:rsidRPr="00567B75" w:rsidRDefault="00E27857" w:rsidP="00E27857">
      <w:pPr>
        <w:pStyle w:val="ListParagraph"/>
        <w:numPr>
          <w:ilvl w:val="0"/>
          <w:numId w:val="79"/>
        </w:numPr>
        <w:pBdr>
          <w:top w:val="nil"/>
          <w:left w:val="nil"/>
          <w:bottom w:val="nil"/>
          <w:right w:val="nil"/>
          <w:between w:val="nil"/>
        </w:pBdr>
        <w:spacing w:after="0" w:line="240" w:lineRule="auto"/>
        <w:ind w:left="720"/>
        <w:contextualSpacing w:val="0"/>
        <w:rPr>
          <w:rFonts w:ascii="Times New Roman" w:hAnsi="Times New Roman" w:cs="Times New Roman"/>
          <w:szCs w:val="22"/>
        </w:rPr>
      </w:pPr>
      <w:r w:rsidRPr="00567B75">
        <w:rPr>
          <w:rFonts w:ascii="Times New Roman" w:hAnsi="Times New Roman" w:cs="Times New Roman"/>
          <w:szCs w:val="22"/>
        </w:rPr>
        <w:t xml:space="preserve">David A Cox, John Little and </w:t>
      </w:r>
      <w:proofErr w:type="spellStart"/>
      <w:r w:rsidRPr="00567B75">
        <w:rPr>
          <w:rFonts w:ascii="Times New Roman" w:hAnsi="Times New Roman" w:cs="Times New Roman"/>
          <w:szCs w:val="22"/>
        </w:rPr>
        <w:t>Donal</w:t>
      </w:r>
      <w:proofErr w:type="spellEnd"/>
      <w:r w:rsidRPr="00567B75">
        <w:rPr>
          <w:rFonts w:ascii="Times New Roman" w:hAnsi="Times New Roman" w:cs="Times New Roman"/>
          <w:szCs w:val="22"/>
        </w:rPr>
        <w:t xml:space="preserve"> O’Shea</w:t>
      </w:r>
      <w:proofErr w:type="gramStart"/>
      <w:r w:rsidRPr="00567B75">
        <w:rPr>
          <w:rFonts w:ascii="Times New Roman" w:hAnsi="Times New Roman" w:cs="Times New Roman"/>
          <w:szCs w:val="22"/>
        </w:rPr>
        <w:t>, ,</w:t>
      </w:r>
      <w:proofErr w:type="gramEnd"/>
      <w:r w:rsidRPr="00567B75">
        <w:rPr>
          <w:rFonts w:ascii="Times New Roman" w:hAnsi="Times New Roman" w:cs="Times New Roman"/>
          <w:szCs w:val="22"/>
        </w:rPr>
        <w:t xml:space="preserve"> Ideals, Varieties and Algorithms, An introduction to computational Algebraic Geometry and Commutative Algebra, Fourth Addition, Springer Undergraduate texts in Mathematics</w:t>
      </w:r>
    </w:p>
    <w:p w14:paraId="08FB1123" w14:textId="77777777" w:rsidR="00E27857" w:rsidRPr="00567B75" w:rsidRDefault="00106060" w:rsidP="00E27857">
      <w:pPr>
        <w:pStyle w:val="ListParagraph"/>
        <w:numPr>
          <w:ilvl w:val="0"/>
          <w:numId w:val="79"/>
        </w:numPr>
        <w:spacing w:after="0" w:line="240" w:lineRule="auto"/>
        <w:ind w:left="720"/>
        <w:contextualSpacing w:val="0"/>
        <w:rPr>
          <w:rFonts w:ascii="Times New Roman" w:hAnsi="Times New Roman" w:cs="Times New Roman"/>
          <w:szCs w:val="22"/>
        </w:rPr>
      </w:pPr>
      <w:hyperlink r:id="rId10" w:anchor="author-0-0" w:history="1">
        <w:r w:rsidR="00E27857" w:rsidRPr="00567B75">
          <w:rPr>
            <w:rFonts w:ascii="Times New Roman" w:hAnsi="Times New Roman" w:cs="Times New Roman"/>
            <w:szCs w:val="22"/>
          </w:rPr>
          <w:t>Martin Kreuzer</w:t>
        </w:r>
      </w:hyperlink>
      <w:r w:rsidR="00E27857" w:rsidRPr="00567B75">
        <w:rPr>
          <w:rFonts w:ascii="Times New Roman" w:hAnsi="Times New Roman" w:cs="Times New Roman"/>
          <w:szCs w:val="22"/>
        </w:rPr>
        <w:t xml:space="preserve">  and  </w:t>
      </w:r>
      <w:hyperlink r:id="rId11" w:anchor="author-0-1" w:history="1">
        <w:r w:rsidR="00E27857" w:rsidRPr="00567B75">
          <w:rPr>
            <w:rFonts w:ascii="Times New Roman" w:hAnsi="Times New Roman" w:cs="Times New Roman"/>
            <w:szCs w:val="22"/>
          </w:rPr>
          <w:t xml:space="preserve">Lorenzo </w:t>
        </w:r>
        <w:proofErr w:type="spellStart"/>
        <w:r w:rsidR="00E27857" w:rsidRPr="00567B75">
          <w:rPr>
            <w:rFonts w:ascii="Times New Roman" w:hAnsi="Times New Roman" w:cs="Times New Roman"/>
            <w:szCs w:val="22"/>
          </w:rPr>
          <w:t>Robbiano</w:t>
        </w:r>
        <w:proofErr w:type="spellEnd"/>
      </w:hyperlink>
      <w:r w:rsidR="00E27857" w:rsidRPr="00567B75">
        <w:rPr>
          <w:rFonts w:ascii="Times New Roman" w:hAnsi="Times New Roman" w:cs="Times New Roman"/>
          <w:szCs w:val="22"/>
        </w:rPr>
        <w:t>, Computational Commutative Algebra 1, first edition, Springer Berlin, Heidelberg</w:t>
      </w:r>
    </w:p>
    <w:p w14:paraId="22CD129B" w14:textId="77777777" w:rsidR="00E27857" w:rsidRPr="00567B75" w:rsidRDefault="00E27857" w:rsidP="00E27857">
      <w:pPr>
        <w:rPr>
          <w:b/>
          <w:sz w:val="22"/>
          <w:szCs w:val="22"/>
        </w:rPr>
      </w:pPr>
      <w:r w:rsidRPr="00567B75">
        <w:rPr>
          <w:b/>
          <w:sz w:val="22"/>
          <w:szCs w:val="22"/>
        </w:rPr>
        <w:t>Reference Books:</w:t>
      </w:r>
    </w:p>
    <w:p w14:paraId="304F8233" w14:textId="77777777" w:rsidR="00E27857" w:rsidRPr="00567B75" w:rsidRDefault="00E27857" w:rsidP="00E27857">
      <w:pPr>
        <w:pStyle w:val="ListParagraph"/>
        <w:numPr>
          <w:ilvl w:val="0"/>
          <w:numId w:val="81"/>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David </w:t>
      </w:r>
      <w:proofErr w:type="spellStart"/>
      <w:r w:rsidRPr="00567B75">
        <w:rPr>
          <w:rFonts w:ascii="Times New Roman" w:hAnsi="Times New Roman" w:cs="Times New Roman"/>
          <w:szCs w:val="22"/>
        </w:rPr>
        <w:t>Eisenbud</w:t>
      </w:r>
      <w:proofErr w:type="spellEnd"/>
      <w:r w:rsidRPr="00567B75">
        <w:rPr>
          <w:rFonts w:ascii="Times New Roman" w:hAnsi="Times New Roman" w:cs="Times New Roman"/>
          <w:szCs w:val="22"/>
        </w:rPr>
        <w:t xml:space="preserve">, Commutative Algebra with a view towards Algebraic Geometry, Springer-Verlag New York (1995). </w:t>
      </w:r>
    </w:p>
    <w:p w14:paraId="7542B9B6" w14:textId="77777777" w:rsidR="00E27857" w:rsidRPr="00567B75" w:rsidRDefault="00106060" w:rsidP="00E27857">
      <w:pPr>
        <w:pStyle w:val="ListParagraph"/>
        <w:numPr>
          <w:ilvl w:val="0"/>
          <w:numId w:val="81"/>
        </w:numPr>
        <w:pBdr>
          <w:top w:val="nil"/>
          <w:left w:val="nil"/>
          <w:bottom w:val="nil"/>
          <w:right w:val="nil"/>
          <w:between w:val="nil"/>
        </w:pBdr>
        <w:spacing w:after="0" w:line="240" w:lineRule="auto"/>
        <w:contextualSpacing w:val="0"/>
        <w:rPr>
          <w:rFonts w:ascii="Times New Roman" w:hAnsi="Times New Roman" w:cs="Times New Roman"/>
          <w:szCs w:val="22"/>
        </w:rPr>
      </w:pPr>
      <w:hyperlink r:id="rId12" w:history="1">
        <w:r w:rsidR="00E27857" w:rsidRPr="00567B75">
          <w:rPr>
            <w:rFonts w:ascii="Times New Roman" w:hAnsi="Times New Roman" w:cs="Times New Roman"/>
            <w:szCs w:val="22"/>
          </w:rPr>
          <w:t xml:space="preserve">David S. </w:t>
        </w:r>
        <w:proofErr w:type="spellStart"/>
        <w:r w:rsidR="00E27857" w:rsidRPr="00567B75">
          <w:rPr>
            <w:rFonts w:ascii="Times New Roman" w:hAnsi="Times New Roman" w:cs="Times New Roman"/>
            <w:szCs w:val="22"/>
          </w:rPr>
          <w:t>Dummit</w:t>
        </w:r>
        <w:proofErr w:type="spellEnd"/>
      </w:hyperlink>
      <w:r w:rsidR="00E27857" w:rsidRPr="00567B75">
        <w:rPr>
          <w:rFonts w:ascii="Times New Roman" w:hAnsi="Times New Roman" w:cs="Times New Roman"/>
          <w:szCs w:val="22"/>
        </w:rPr>
        <w:t xml:space="preserve"> and </w:t>
      </w:r>
      <w:hyperlink r:id="rId13" w:history="1">
        <w:r w:rsidR="00E27857" w:rsidRPr="00567B75">
          <w:rPr>
            <w:rFonts w:ascii="Times New Roman" w:hAnsi="Times New Roman" w:cs="Times New Roman"/>
            <w:szCs w:val="22"/>
          </w:rPr>
          <w:t>Richard M. Foote</w:t>
        </w:r>
      </w:hyperlink>
      <w:r w:rsidR="00E27857" w:rsidRPr="00567B75">
        <w:rPr>
          <w:rFonts w:ascii="Times New Roman" w:hAnsi="Times New Roman" w:cs="Times New Roman"/>
          <w:szCs w:val="22"/>
        </w:rPr>
        <w:t>, Abstract Algebra, third edition, Wiley Publication, 2011.</w:t>
      </w:r>
    </w:p>
    <w:p w14:paraId="1BDB7D7F" w14:textId="77777777" w:rsidR="00E27857" w:rsidRPr="00567B75" w:rsidRDefault="00E27857" w:rsidP="00E27857">
      <w:pPr>
        <w:pStyle w:val="ListParagraph"/>
        <w:pBdr>
          <w:top w:val="nil"/>
          <w:left w:val="nil"/>
          <w:bottom w:val="nil"/>
          <w:right w:val="nil"/>
          <w:between w:val="nil"/>
        </w:pBdr>
        <w:spacing w:after="0" w:line="240" w:lineRule="auto"/>
        <w:ind w:left="360"/>
        <w:contextualSpacing w:val="0"/>
        <w:rPr>
          <w:rFonts w:ascii="Times New Roman" w:hAnsi="Times New Roman" w:cs="Times New Roman"/>
          <w:szCs w:val="22"/>
        </w:rPr>
      </w:pPr>
      <w:r w:rsidRPr="00567B75">
        <w:rPr>
          <w:rFonts w:ascii="Times New Roman" w:hAnsi="Times New Roman" w:cs="Times New Roman"/>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3609CA15" w14:textId="77777777" w:rsidTr="00E27857">
        <w:tc>
          <w:tcPr>
            <w:tcW w:w="2551" w:type="dxa"/>
            <w:shd w:val="clear" w:color="auto" w:fill="auto"/>
          </w:tcPr>
          <w:p w14:paraId="4E6A26B6" w14:textId="77777777" w:rsidR="00E27857" w:rsidRPr="00567B75" w:rsidRDefault="00E27857" w:rsidP="00E27857">
            <w:pPr>
              <w:rPr>
                <w:b/>
                <w:bCs/>
                <w:sz w:val="22"/>
                <w:szCs w:val="22"/>
              </w:rPr>
            </w:pPr>
            <w:r w:rsidRPr="00567B75">
              <w:rPr>
                <w:b/>
                <w:bCs/>
                <w:sz w:val="22"/>
                <w:szCs w:val="22"/>
              </w:rPr>
              <w:lastRenderedPageBreak/>
              <w:t xml:space="preserve">Course Number           </w:t>
            </w:r>
          </w:p>
        </w:tc>
        <w:tc>
          <w:tcPr>
            <w:tcW w:w="8220" w:type="dxa"/>
            <w:shd w:val="clear" w:color="auto" w:fill="auto"/>
          </w:tcPr>
          <w:p w14:paraId="595BE916" w14:textId="2328F7E3" w:rsidR="00E27857" w:rsidRPr="00567B75" w:rsidRDefault="00E27857" w:rsidP="00F90738">
            <w:pPr>
              <w:rPr>
                <w:sz w:val="22"/>
                <w:szCs w:val="22"/>
              </w:rPr>
            </w:pPr>
            <w:r w:rsidRPr="00567B75">
              <w:rPr>
                <w:sz w:val="22"/>
                <w:szCs w:val="22"/>
              </w:rPr>
              <w:t>MA31</w:t>
            </w:r>
            <w:r w:rsidR="00F90738">
              <w:rPr>
                <w:sz w:val="22"/>
                <w:szCs w:val="22"/>
              </w:rPr>
              <w:t>07</w:t>
            </w:r>
            <w:r w:rsidRPr="00567B75">
              <w:rPr>
                <w:bCs/>
                <w:sz w:val="22"/>
                <w:szCs w:val="22"/>
              </w:rPr>
              <w:t xml:space="preserve"> (IDE)</w:t>
            </w:r>
          </w:p>
        </w:tc>
      </w:tr>
      <w:tr w:rsidR="00E27857" w:rsidRPr="00567B75" w14:paraId="29C62FE7" w14:textId="77777777" w:rsidTr="00E27857">
        <w:tc>
          <w:tcPr>
            <w:tcW w:w="2551" w:type="dxa"/>
            <w:shd w:val="clear" w:color="auto" w:fill="auto"/>
          </w:tcPr>
          <w:p w14:paraId="309A6058" w14:textId="77777777" w:rsidR="00E27857" w:rsidRPr="00567B75" w:rsidRDefault="00E27857" w:rsidP="00E27857">
            <w:pPr>
              <w:rPr>
                <w:b/>
                <w:bCs/>
                <w:sz w:val="22"/>
                <w:szCs w:val="22"/>
              </w:rPr>
            </w:pPr>
            <w:r w:rsidRPr="00567B75">
              <w:rPr>
                <w:b/>
                <w:bCs/>
                <w:sz w:val="22"/>
                <w:szCs w:val="22"/>
              </w:rPr>
              <w:t>Course Credit</w:t>
            </w:r>
          </w:p>
          <w:p w14:paraId="2D6EEC35" w14:textId="77777777" w:rsidR="00E27857" w:rsidRPr="00567B75" w:rsidRDefault="00E27857" w:rsidP="00E27857">
            <w:pPr>
              <w:rPr>
                <w:b/>
                <w:bCs/>
                <w:sz w:val="22"/>
                <w:szCs w:val="22"/>
              </w:rPr>
            </w:pPr>
            <w:r w:rsidRPr="00567B75">
              <w:rPr>
                <w:b/>
                <w:bCs/>
                <w:sz w:val="22"/>
                <w:szCs w:val="22"/>
              </w:rPr>
              <w:t xml:space="preserve">(L-T-P-C)                 </w:t>
            </w:r>
          </w:p>
        </w:tc>
        <w:tc>
          <w:tcPr>
            <w:tcW w:w="8220" w:type="dxa"/>
            <w:shd w:val="clear" w:color="auto" w:fill="auto"/>
            <w:vAlign w:val="center"/>
          </w:tcPr>
          <w:p w14:paraId="136877BC" w14:textId="77777777" w:rsidR="00E27857" w:rsidRPr="00567B75" w:rsidRDefault="00E27857" w:rsidP="00E27857">
            <w:pPr>
              <w:rPr>
                <w:b/>
                <w:bCs/>
                <w:sz w:val="22"/>
                <w:szCs w:val="22"/>
              </w:rPr>
            </w:pPr>
            <w:r w:rsidRPr="00567B75">
              <w:rPr>
                <w:bCs/>
                <w:sz w:val="22"/>
                <w:szCs w:val="22"/>
              </w:rPr>
              <w:t>3-0-0-3</w:t>
            </w:r>
          </w:p>
        </w:tc>
      </w:tr>
      <w:tr w:rsidR="00E27857" w:rsidRPr="00567B75" w14:paraId="6738CAA5" w14:textId="77777777" w:rsidTr="00E27857">
        <w:tc>
          <w:tcPr>
            <w:tcW w:w="2551" w:type="dxa"/>
            <w:shd w:val="clear" w:color="auto" w:fill="auto"/>
          </w:tcPr>
          <w:p w14:paraId="33288B22" w14:textId="77777777" w:rsidR="00E27857" w:rsidRPr="00567B75" w:rsidRDefault="00E27857" w:rsidP="00E27857">
            <w:pPr>
              <w:rPr>
                <w:b/>
                <w:bCs/>
                <w:sz w:val="22"/>
                <w:szCs w:val="22"/>
              </w:rPr>
            </w:pPr>
            <w:r w:rsidRPr="00567B75">
              <w:rPr>
                <w:b/>
                <w:bCs/>
                <w:sz w:val="22"/>
                <w:szCs w:val="22"/>
              </w:rPr>
              <w:t xml:space="preserve">Course Title                   </w:t>
            </w:r>
          </w:p>
        </w:tc>
        <w:tc>
          <w:tcPr>
            <w:tcW w:w="8220" w:type="dxa"/>
            <w:shd w:val="clear" w:color="auto" w:fill="auto"/>
            <w:vAlign w:val="center"/>
          </w:tcPr>
          <w:p w14:paraId="356E6581" w14:textId="77777777" w:rsidR="00E27857" w:rsidRPr="00567B75" w:rsidRDefault="00E27857" w:rsidP="00E27857">
            <w:pPr>
              <w:rPr>
                <w:sz w:val="22"/>
                <w:szCs w:val="22"/>
              </w:rPr>
            </w:pPr>
            <w:r w:rsidRPr="00567B75">
              <w:rPr>
                <w:sz w:val="22"/>
                <w:szCs w:val="22"/>
              </w:rPr>
              <w:t>Partial Differential Equations</w:t>
            </w:r>
          </w:p>
        </w:tc>
      </w:tr>
      <w:tr w:rsidR="00E27857" w:rsidRPr="00567B75" w14:paraId="7BA63123" w14:textId="77777777" w:rsidTr="00E27857">
        <w:tc>
          <w:tcPr>
            <w:tcW w:w="2551" w:type="dxa"/>
            <w:shd w:val="clear" w:color="auto" w:fill="auto"/>
          </w:tcPr>
          <w:p w14:paraId="08C31268" w14:textId="77777777" w:rsidR="00E27857" w:rsidRPr="00567B75" w:rsidRDefault="00E27857" w:rsidP="00E27857">
            <w:pPr>
              <w:rPr>
                <w:b/>
                <w:bCs/>
                <w:sz w:val="22"/>
                <w:szCs w:val="22"/>
              </w:rPr>
            </w:pPr>
            <w:r w:rsidRPr="00567B75">
              <w:rPr>
                <w:b/>
                <w:bCs/>
                <w:sz w:val="22"/>
                <w:szCs w:val="22"/>
              </w:rPr>
              <w:t xml:space="preserve">Learning Mode            </w:t>
            </w:r>
          </w:p>
        </w:tc>
        <w:tc>
          <w:tcPr>
            <w:tcW w:w="8220" w:type="dxa"/>
            <w:shd w:val="clear" w:color="auto" w:fill="auto"/>
          </w:tcPr>
          <w:p w14:paraId="3EA5D9ED" w14:textId="77777777" w:rsidR="00E27857" w:rsidRPr="00567B75" w:rsidRDefault="00E27857" w:rsidP="00E27857">
            <w:pPr>
              <w:rPr>
                <w:sz w:val="22"/>
                <w:szCs w:val="22"/>
              </w:rPr>
            </w:pPr>
            <w:r w:rsidRPr="00567B75">
              <w:rPr>
                <w:sz w:val="22"/>
                <w:szCs w:val="22"/>
              </w:rPr>
              <w:t>Lectures</w:t>
            </w:r>
          </w:p>
        </w:tc>
      </w:tr>
      <w:tr w:rsidR="00E27857" w:rsidRPr="00567B75" w14:paraId="04E5F52B" w14:textId="77777777" w:rsidTr="00E27857">
        <w:tc>
          <w:tcPr>
            <w:tcW w:w="2551" w:type="dxa"/>
            <w:shd w:val="clear" w:color="auto" w:fill="auto"/>
          </w:tcPr>
          <w:p w14:paraId="31B7F5F7" w14:textId="77777777" w:rsidR="00E27857" w:rsidRPr="00567B75" w:rsidRDefault="00E27857" w:rsidP="00E27857">
            <w:pPr>
              <w:rPr>
                <w:b/>
                <w:bCs/>
                <w:sz w:val="22"/>
                <w:szCs w:val="22"/>
              </w:rPr>
            </w:pPr>
            <w:r w:rsidRPr="00567B75">
              <w:rPr>
                <w:b/>
                <w:bCs/>
                <w:sz w:val="22"/>
                <w:szCs w:val="22"/>
              </w:rPr>
              <w:t xml:space="preserve">Learning Objectives </w:t>
            </w:r>
          </w:p>
        </w:tc>
        <w:tc>
          <w:tcPr>
            <w:tcW w:w="8220" w:type="dxa"/>
            <w:shd w:val="clear" w:color="auto" w:fill="auto"/>
          </w:tcPr>
          <w:p w14:paraId="7963CE15" w14:textId="77777777" w:rsidR="00E27857" w:rsidRPr="00567B75" w:rsidRDefault="00E27857" w:rsidP="00E27857">
            <w:pPr>
              <w:jc w:val="both"/>
              <w:rPr>
                <w:sz w:val="22"/>
                <w:szCs w:val="22"/>
              </w:rPr>
            </w:pPr>
            <w:r w:rsidRPr="00567B75">
              <w:rPr>
                <w:sz w:val="22"/>
                <w:szCs w:val="22"/>
              </w:rPr>
              <w:t>To understand the basic concepts of the Partial Differential Equations, how they arise and what are the main methods to solve them. In addition to build conceptual understanding of properties of the solutions.</w:t>
            </w:r>
          </w:p>
        </w:tc>
      </w:tr>
      <w:tr w:rsidR="00E27857" w:rsidRPr="00567B75" w14:paraId="5EFD807E" w14:textId="77777777" w:rsidTr="00E27857">
        <w:tc>
          <w:tcPr>
            <w:tcW w:w="2551" w:type="dxa"/>
            <w:shd w:val="clear" w:color="auto" w:fill="auto"/>
          </w:tcPr>
          <w:p w14:paraId="04FB17B7" w14:textId="77777777" w:rsidR="00E27857" w:rsidRPr="00567B75" w:rsidRDefault="00E27857" w:rsidP="00E27857">
            <w:pPr>
              <w:rPr>
                <w:b/>
                <w:bCs/>
                <w:sz w:val="22"/>
                <w:szCs w:val="22"/>
              </w:rPr>
            </w:pPr>
            <w:r w:rsidRPr="00567B75">
              <w:rPr>
                <w:b/>
                <w:bCs/>
                <w:sz w:val="22"/>
                <w:szCs w:val="22"/>
              </w:rPr>
              <w:t xml:space="preserve">Course Description     </w:t>
            </w:r>
          </w:p>
        </w:tc>
        <w:tc>
          <w:tcPr>
            <w:tcW w:w="8220" w:type="dxa"/>
            <w:shd w:val="clear" w:color="auto" w:fill="auto"/>
          </w:tcPr>
          <w:p w14:paraId="2FC97796" w14:textId="77777777" w:rsidR="00E27857" w:rsidRPr="00567B75" w:rsidRDefault="00E27857" w:rsidP="00E27857">
            <w:pPr>
              <w:jc w:val="both"/>
              <w:rPr>
                <w:sz w:val="22"/>
                <w:szCs w:val="22"/>
              </w:rPr>
            </w:pPr>
            <w:r w:rsidRPr="00567B75">
              <w:rPr>
                <w:sz w:val="22"/>
                <w:szCs w:val="22"/>
              </w:rPr>
              <w:t>The course will introduce the students about Fourier Series and Fourier Transform and further introduce them to the first and second order partial differential equations and their solutions.</w:t>
            </w:r>
          </w:p>
        </w:tc>
      </w:tr>
      <w:tr w:rsidR="00E27857" w:rsidRPr="00567B75" w14:paraId="54B44CBF" w14:textId="77777777" w:rsidTr="00E27857">
        <w:tc>
          <w:tcPr>
            <w:tcW w:w="2551" w:type="dxa"/>
            <w:shd w:val="clear" w:color="auto" w:fill="auto"/>
          </w:tcPr>
          <w:p w14:paraId="3E375B28" w14:textId="77777777" w:rsidR="00E27857" w:rsidRPr="00567B75" w:rsidRDefault="00E27857" w:rsidP="00E27857">
            <w:pPr>
              <w:rPr>
                <w:b/>
                <w:bCs/>
                <w:sz w:val="22"/>
                <w:szCs w:val="22"/>
              </w:rPr>
            </w:pPr>
            <w:r w:rsidRPr="00567B75">
              <w:rPr>
                <w:b/>
                <w:bCs/>
                <w:sz w:val="22"/>
                <w:szCs w:val="22"/>
              </w:rPr>
              <w:t xml:space="preserve">Course Outline          </w:t>
            </w:r>
          </w:p>
        </w:tc>
        <w:tc>
          <w:tcPr>
            <w:tcW w:w="8220" w:type="dxa"/>
            <w:shd w:val="clear" w:color="auto" w:fill="auto"/>
          </w:tcPr>
          <w:p w14:paraId="6CB0F142" w14:textId="77777777" w:rsidR="00E27857" w:rsidRPr="00567B75" w:rsidRDefault="00E27857" w:rsidP="00E27857">
            <w:pPr>
              <w:jc w:val="both"/>
              <w:rPr>
                <w:sz w:val="22"/>
                <w:szCs w:val="22"/>
              </w:rPr>
            </w:pPr>
            <w:r w:rsidRPr="00567B75">
              <w:rPr>
                <w:rStyle w:val="Strong"/>
                <w:sz w:val="22"/>
                <w:szCs w:val="22"/>
              </w:rPr>
              <w:t>Fourier series</w:t>
            </w:r>
            <w:r w:rsidRPr="00567B75">
              <w:rPr>
                <w:sz w:val="22"/>
                <w:szCs w:val="22"/>
              </w:rPr>
              <w:t>: Fourier Integral, Fourier series of 2π periodic functions, Fourier series of odd and even functions, Half-range series, Convergence of Fourier series, Gibb’s phenomenon, Differentiation and Integration of Fourier series, Complex form of Fourier series.</w:t>
            </w:r>
          </w:p>
          <w:p w14:paraId="5B24681C" w14:textId="77777777" w:rsidR="00E27857" w:rsidRPr="00567B75" w:rsidRDefault="00E27857" w:rsidP="00E27857">
            <w:pPr>
              <w:jc w:val="both"/>
              <w:rPr>
                <w:sz w:val="22"/>
                <w:szCs w:val="22"/>
              </w:rPr>
            </w:pPr>
            <w:r w:rsidRPr="00567B75">
              <w:rPr>
                <w:rStyle w:val="Strong"/>
                <w:sz w:val="22"/>
                <w:szCs w:val="22"/>
              </w:rPr>
              <w:t>Fourier Transformation:</w:t>
            </w:r>
            <w:r w:rsidRPr="00567B75">
              <w:rPr>
                <w:sz w:val="22"/>
                <w:szCs w:val="22"/>
              </w:rPr>
              <w:t xml:space="preserve"> Fourier Integral Theorem, Fourier Transforms, Properties of Fourier Transform, Convolution and its physical interpretation, Statement of </w:t>
            </w:r>
            <w:proofErr w:type="spellStart"/>
            <w:r w:rsidRPr="00567B75">
              <w:rPr>
                <w:sz w:val="22"/>
                <w:szCs w:val="22"/>
              </w:rPr>
              <w:t>Fubini’s</w:t>
            </w:r>
            <w:proofErr w:type="spellEnd"/>
            <w:r w:rsidRPr="00567B75">
              <w:rPr>
                <w:sz w:val="22"/>
                <w:szCs w:val="22"/>
              </w:rPr>
              <w:t xml:space="preserve"> theorem, Convolution theorems, Inversion theorem.</w:t>
            </w:r>
          </w:p>
          <w:p w14:paraId="1EBAF32F" w14:textId="77777777" w:rsidR="00E27857" w:rsidRPr="00567B75" w:rsidRDefault="00E27857" w:rsidP="00E27857">
            <w:pPr>
              <w:jc w:val="both"/>
              <w:rPr>
                <w:sz w:val="22"/>
                <w:szCs w:val="22"/>
              </w:rPr>
            </w:pPr>
            <w:r w:rsidRPr="00567B75">
              <w:rPr>
                <w:b/>
                <w:sz w:val="22"/>
                <w:szCs w:val="22"/>
              </w:rPr>
              <w:t>Partial Differential Equations:</w:t>
            </w:r>
            <w:r w:rsidRPr="00567B75">
              <w:rPr>
                <w:sz w:val="22"/>
                <w:szCs w:val="22"/>
              </w:rPr>
              <w:t xml:space="preserve"> Introduction and motivation, basic concepts, Linear and quasi-linear first order PDE, Lagrange’s Method of solution and its geometrical interpretation, compatibility condition, </w:t>
            </w:r>
            <w:proofErr w:type="spellStart"/>
            <w:r w:rsidRPr="00567B75">
              <w:rPr>
                <w:sz w:val="22"/>
                <w:szCs w:val="22"/>
              </w:rPr>
              <w:t>Charpits</w:t>
            </w:r>
            <w:proofErr w:type="spellEnd"/>
            <w:r w:rsidRPr="00567B75">
              <w:rPr>
                <w:sz w:val="22"/>
                <w:szCs w:val="22"/>
              </w:rPr>
              <w:t xml:space="preserve"> method, special types of first order equations.</w:t>
            </w:r>
          </w:p>
          <w:p w14:paraId="051012F7" w14:textId="77777777" w:rsidR="00E27857" w:rsidRPr="00567B75" w:rsidRDefault="00E27857" w:rsidP="00E27857">
            <w:pPr>
              <w:jc w:val="both"/>
              <w:rPr>
                <w:sz w:val="22"/>
                <w:szCs w:val="22"/>
              </w:rPr>
            </w:pPr>
            <w:r w:rsidRPr="00567B75">
              <w:rPr>
                <w:sz w:val="22"/>
                <w:szCs w:val="22"/>
              </w:rPr>
              <w:t xml:space="preserve">Derivations of Heat and Wave equations in one-dimension and interpretation of different types of conditions. Second order PDE and classification of second order semi-linear PDE, Canonical form. Cauchy problems. D’ </w:t>
            </w:r>
            <w:proofErr w:type="spellStart"/>
            <w:r w:rsidRPr="00567B75">
              <w:rPr>
                <w:sz w:val="22"/>
                <w:szCs w:val="22"/>
              </w:rPr>
              <w:t>Alemberts</w:t>
            </w:r>
            <w:proofErr w:type="spellEnd"/>
            <w:r w:rsidRPr="00567B75">
              <w:rPr>
                <w:sz w:val="22"/>
                <w:szCs w:val="22"/>
              </w:rPr>
              <w:t xml:space="preserve"> formula and Duhamel’s principle for one dimensional wave equation, Fourier series method for IBV problem for wave and heat equation in 1-D, rectangular region. Uniqueness of solutions for IBVPs for heat and wave equations. Laplace and Poisson equations, Maximum principle with application, Fourier series method for Laplace equation in two and three dimensions. Fourier transform method to solve PDEs.</w:t>
            </w:r>
          </w:p>
        </w:tc>
      </w:tr>
      <w:tr w:rsidR="00E27857" w:rsidRPr="00567B75" w14:paraId="073B28DD" w14:textId="77777777" w:rsidTr="00E27857">
        <w:tc>
          <w:tcPr>
            <w:tcW w:w="2551" w:type="dxa"/>
            <w:shd w:val="clear" w:color="auto" w:fill="auto"/>
          </w:tcPr>
          <w:p w14:paraId="23F10C03" w14:textId="77777777" w:rsidR="00E27857" w:rsidRPr="00567B75" w:rsidRDefault="00E27857" w:rsidP="00E27857">
            <w:pPr>
              <w:rPr>
                <w:b/>
                <w:bCs/>
                <w:sz w:val="22"/>
                <w:szCs w:val="22"/>
              </w:rPr>
            </w:pPr>
            <w:r w:rsidRPr="00567B75">
              <w:rPr>
                <w:b/>
                <w:bCs/>
                <w:sz w:val="22"/>
                <w:szCs w:val="22"/>
              </w:rPr>
              <w:t xml:space="preserve">Learning Outcome      </w:t>
            </w:r>
          </w:p>
        </w:tc>
        <w:tc>
          <w:tcPr>
            <w:tcW w:w="8220" w:type="dxa"/>
            <w:shd w:val="clear" w:color="auto" w:fill="auto"/>
          </w:tcPr>
          <w:p w14:paraId="716693A6" w14:textId="77777777" w:rsidR="00E27857" w:rsidRPr="00567B75" w:rsidRDefault="00E27857" w:rsidP="00E27857">
            <w:pPr>
              <w:rPr>
                <w:sz w:val="22"/>
                <w:szCs w:val="22"/>
              </w:rPr>
            </w:pPr>
            <w:r w:rsidRPr="00567B75">
              <w:rPr>
                <w:sz w:val="22"/>
                <w:szCs w:val="22"/>
              </w:rPr>
              <w:t>The students will be able to understand what are PDEs and how to find their solutions, when they exist. They will also understand tools to find these solutions for standard cases.</w:t>
            </w:r>
          </w:p>
        </w:tc>
      </w:tr>
      <w:tr w:rsidR="00E27857" w:rsidRPr="00567B75" w14:paraId="69F9E1FD" w14:textId="77777777" w:rsidTr="00E27857">
        <w:tc>
          <w:tcPr>
            <w:tcW w:w="2551" w:type="dxa"/>
            <w:shd w:val="clear" w:color="auto" w:fill="auto"/>
          </w:tcPr>
          <w:p w14:paraId="039B6CF2" w14:textId="77777777" w:rsidR="00E27857" w:rsidRPr="00567B75" w:rsidRDefault="00E27857" w:rsidP="00E27857">
            <w:pPr>
              <w:rPr>
                <w:b/>
                <w:bCs/>
                <w:sz w:val="22"/>
                <w:szCs w:val="22"/>
              </w:rPr>
            </w:pPr>
            <w:r w:rsidRPr="00567B75">
              <w:rPr>
                <w:b/>
                <w:bCs/>
                <w:sz w:val="22"/>
                <w:szCs w:val="22"/>
              </w:rPr>
              <w:t>Assessment Method</w:t>
            </w:r>
          </w:p>
        </w:tc>
        <w:tc>
          <w:tcPr>
            <w:tcW w:w="8220" w:type="dxa"/>
            <w:shd w:val="clear" w:color="auto" w:fill="auto"/>
          </w:tcPr>
          <w:p w14:paraId="7CAF3E67" w14:textId="77777777" w:rsidR="00E27857" w:rsidRPr="00567B75" w:rsidRDefault="00E27857" w:rsidP="00E27857">
            <w:pPr>
              <w:rPr>
                <w:sz w:val="22"/>
                <w:szCs w:val="22"/>
              </w:rPr>
            </w:pPr>
            <w:r w:rsidRPr="00567B75">
              <w:rPr>
                <w:bCs/>
                <w:sz w:val="22"/>
                <w:szCs w:val="22"/>
              </w:rPr>
              <w:t>Quiz /Assignment/ Project / MSE / ESE</w:t>
            </w:r>
          </w:p>
        </w:tc>
      </w:tr>
    </w:tbl>
    <w:p w14:paraId="325F8865" w14:textId="77777777" w:rsidR="00E27857" w:rsidRPr="00567B75" w:rsidRDefault="00E27857" w:rsidP="00E27857">
      <w:pPr>
        <w:rPr>
          <w:b/>
          <w:bCs/>
          <w:sz w:val="22"/>
          <w:szCs w:val="22"/>
        </w:rPr>
      </w:pPr>
    </w:p>
    <w:p w14:paraId="16004A3C" w14:textId="77777777" w:rsidR="00E27857" w:rsidRPr="00567B75" w:rsidRDefault="00E27857" w:rsidP="00E27857">
      <w:pPr>
        <w:rPr>
          <w:b/>
          <w:bCs/>
          <w:sz w:val="22"/>
          <w:szCs w:val="22"/>
        </w:rPr>
      </w:pPr>
      <w:r w:rsidRPr="00567B75">
        <w:rPr>
          <w:b/>
          <w:bCs/>
          <w:sz w:val="22"/>
          <w:szCs w:val="22"/>
        </w:rPr>
        <w:t xml:space="preserve">Text Books: </w:t>
      </w:r>
    </w:p>
    <w:p w14:paraId="242C9479" w14:textId="77777777" w:rsidR="00E27857" w:rsidRPr="00567B75" w:rsidRDefault="00E27857" w:rsidP="00E27857">
      <w:pPr>
        <w:pStyle w:val="HTMLPreformatted"/>
        <w:numPr>
          <w:ilvl w:val="0"/>
          <w:numId w:val="84"/>
        </w:numPr>
        <w:shd w:val="clear" w:color="auto" w:fill="FFFFFF"/>
        <w:rPr>
          <w:rFonts w:ascii="Times New Roman" w:hAnsi="Times New Roman" w:cs="Times New Roman"/>
          <w:sz w:val="22"/>
          <w:szCs w:val="22"/>
        </w:rPr>
      </w:pPr>
      <w:r w:rsidRPr="00567B75">
        <w:rPr>
          <w:rFonts w:ascii="Times New Roman" w:hAnsi="Times New Roman" w:cs="Times New Roman"/>
          <w:sz w:val="22"/>
          <w:szCs w:val="22"/>
        </w:rPr>
        <w:t xml:space="preserve">K. </w:t>
      </w:r>
      <w:proofErr w:type="spellStart"/>
      <w:r w:rsidRPr="00567B75">
        <w:rPr>
          <w:rFonts w:ascii="Times New Roman" w:hAnsi="Times New Roman" w:cs="Times New Roman"/>
          <w:sz w:val="22"/>
          <w:szCs w:val="22"/>
        </w:rPr>
        <w:t>Sankara</w:t>
      </w:r>
      <w:proofErr w:type="spellEnd"/>
      <w:r w:rsidRPr="00567B75">
        <w:rPr>
          <w:rFonts w:ascii="Times New Roman" w:hAnsi="Times New Roman" w:cs="Times New Roman"/>
          <w:sz w:val="22"/>
          <w:szCs w:val="22"/>
        </w:rPr>
        <w:t xml:space="preserve"> Rao, Introduction to Partial Differential Equations, 2nd Edition, 2005.</w:t>
      </w:r>
    </w:p>
    <w:p w14:paraId="5D48B408" w14:textId="77777777" w:rsidR="00E27857" w:rsidRPr="00567B75" w:rsidRDefault="00E27857" w:rsidP="00E27857">
      <w:pPr>
        <w:pStyle w:val="HTMLPreformatted"/>
        <w:numPr>
          <w:ilvl w:val="0"/>
          <w:numId w:val="84"/>
        </w:numPr>
        <w:shd w:val="clear" w:color="auto" w:fill="FFFFFF"/>
        <w:rPr>
          <w:rFonts w:ascii="Times New Roman" w:hAnsi="Times New Roman" w:cs="Times New Roman"/>
          <w:sz w:val="22"/>
          <w:szCs w:val="22"/>
        </w:rPr>
      </w:pPr>
      <w:r w:rsidRPr="00567B75">
        <w:rPr>
          <w:rFonts w:ascii="Times New Roman" w:hAnsi="Times New Roman" w:cs="Times New Roman"/>
          <w:sz w:val="22"/>
          <w:szCs w:val="22"/>
        </w:rPr>
        <w:t xml:space="preserve">I. N. Sneddon, Elements of Partial Differential Equations, McGraw-Hill, 1957. </w:t>
      </w:r>
    </w:p>
    <w:p w14:paraId="492F7B16" w14:textId="77777777" w:rsidR="00E27857" w:rsidRPr="00567B75" w:rsidRDefault="00E27857" w:rsidP="00E27857">
      <w:pPr>
        <w:pStyle w:val="HTMLPreformatted"/>
        <w:shd w:val="clear" w:color="auto" w:fill="FFFFFF"/>
        <w:rPr>
          <w:rFonts w:ascii="Times New Roman" w:hAnsi="Times New Roman" w:cs="Times New Roman"/>
          <w:b/>
          <w:bCs/>
          <w:sz w:val="22"/>
          <w:szCs w:val="22"/>
        </w:rPr>
      </w:pPr>
      <w:r w:rsidRPr="00567B75">
        <w:rPr>
          <w:rFonts w:ascii="Times New Roman" w:hAnsi="Times New Roman" w:cs="Times New Roman"/>
          <w:b/>
          <w:bCs/>
          <w:sz w:val="22"/>
          <w:szCs w:val="22"/>
        </w:rPr>
        <w:t>Reference Books:</w:t>
      </w:r>
    </w:p>
    <w:p w14:paraId="3D91CF36" w14:textId="77777777" w:rsidR="00E27857" w:rsidRPr="00567B75" w:rsidRDefault="00E27857" w:rsidP="00E27857">
      <w:pPr>
        <w:pStyle w:val="HTMLPreformatted"/>
        <w:numPr>
          <w:ilvl w:val="0"/>
          <w:numId w:val="8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567B75">
        <w:rPr>
          <w:rFonts w:ascii="Times New Roman" w:hAnsi="Times New Roman" w:cs="Times New Roman"/>
          <w:sz w:val="22"/>
          <w:szCs w:val="22"/>
        </w:rPr>
        <w:t xml:space="preserve">E. </w:t>
      </w:r>
      <w:proofErr w:type="spellStart"/>
      <w:r w:rsidRPr="00567B75">
        <w:rPr>
          <w:rFonts w:ascii="Times New Roman" w:hAnsi="Times New Roman" w:cs="Times New Roman"/>
          <w:sz w:val="22"/>
          <w:szCs w:val="22"/>
        </w:rPr>
        <w:t>Kreyszig</w:t>
      </w:r>
      <w:proofErr w:type="spellEnd"/>
      <w:r w:rsidRPr="00567B75">
        <w:rPr>
          <w:rFonts w:ascii="Times New Roman" w:hAnsi="Times New Roman" w:cs="Times New Roman"/>
          <w:sz w:val="22"/>
          <w:szCs w:val="22"/>
        </w:rPr>
        <w:t>, Advanced Engineering Mathematics, 5th / 8th Edition, Wiley Eastern / John Wiley, 1983/1999</w:t>
      </w:r>
    </w:p>
    <w:p w14:paraId="1DC72AC1" w14:textId="77777777" w:rsidR="00E27857" w:rsidRPr="00567B75" w:rsidRDefault="00E27857" w:rsidP="00E27857">
      <w:pPr>
        <w:pStyle w:val="ListParagraph"/>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br w:type="page"/>
      </w:r>
    </w:p>
    <w:p w14:paraId="47B44346" w14:textId="77777777" w:rsidR="00E27857" w:rsidRDefault="00E27857" w:rsidP="00E27857">
      <w:pPr>
        <w:ind w:firstLine="720"/>
        <w:jc w:val="center"/>
        <w:rPr>
          <w:b/>
          <w:sz w:val="12"/>
        </w:rPr>
      </w:pPr>
      <w:r w:rsidRPr="000E7F3F">
        <w:rPr>
          <w:b/>
        </w:rPr>
        <w:lastRenderedPageBreak/>
        <w:t xml:space="preserve">IDE </w:t>
      </w:r>
      <w:r>
        <w:rPr>
          <w:b/>
        </w:rPr>
        <w:t>- II</w:t>
      </w:r>
      <w:r w:rsidRPr="000E7F3F">
        <w:rPr>
          <w:b/>
        </w:rPr>
        <w:t>I (Ava</w:t>
      </w:r>
      <w:r>
        <w:rPr>
          <w:b/>
        </w:rPr>
        <w:t>ilable to students other than Dept. of M&amp;C</w:t>
      </w:r>
      <w:r w:rsidRPr="000E7F3F">
        <w:rPr>
          <w:b/>
        </w:rPr>
        <w:t>)</w:t>
      </w:r>
    </w:p>
    <w:p w14:paraId="6985AAD2" w14:textId="77777777" w:rsidR="00E27857" w:rsidRDefault="00E27857" w:rsidP="00E27857">
      <w:pPr>
        <w:ind w:left="720"/>
        <w:jc w:val="both"/>
        <w:rPr>
          <w:b/>
          <w:sz w:val="34"/>
        </w:rPr>
      </w:pPr>
    </w:p>
    <w:tbl>
      <w:tblPr>
        <w:tblW w:w="8931" w:type="dxa"/>
        <w:jc w:val="center"/>
        <w:tblLook w:val="04A0" w:firstRow="1" w:lastRow="0" w:firstColumn="1" w:lastColumn="0" w:noHBand="0" w:noVBand="1"/>
      </w:tblPr>
      <w:tblGrid>
        <w:gridCol w:w="795"/>
        <w:gridCol w:w="1150"/>
        <w:gridCol w:w="4160"/>
        <w:gridCol w:w="700"/>
        <w:gridCol w:w="708"/>
        <w:gridCol w:w="709"/>
        <w:gridCol w:w="709"/>
      </w:tblGrid>
      <w:tr w:rsidR="00E27857" w:rsidRPr="000E7F3F" w14:paraId="33B4F9DC" w14:textId="77777777" w:rsidTr="00E27857">
        <w:trPr>
          <w:trHeight w:val="240"/>
          <w:jc w:val="center"/>
        </w:trPr>
        <w:tc>
          <w:tcPr>
            <w:tcW w:w="795" w:type="dxa"/>
            <w:tcBorders>
              <w:top w:val="single" w:sz="8" w:space="0" w:color="auto"/>
              <w:left w:val="single" w:sz="8" w:space="0" w:color="auto"/>
              <w:bottom w:val="single" w:sz="8" w:space="0" w:color="auto"/>
              <w:right w:val="single" w:sz="8" w:space="0" w:color="auto"/>
            </w:tcBorders>
            <w:noWrap/>
            <w:hideMark/>
          </w:tcPr>
          <w:p w14:paraId="47F724B0" w14:textId="77777777" w:rsidR="00E27857" w:rsidRPr="000E7F3F" w:rsidRDefault="00E27857" w:rsidP="00E27857">
            <w:pPr>
              <w:ind w:left="-9"/>
              <w:jc w:val="center"/>
              <w:rPr>
                <w:b/>
                <w:bCs/>
              </w:rPr>
            </w:pPr>
            <w:r w:rsidRPr="000E7F3F">
              <w:rPr>
                <w:b/>
                <w:bCs/>
                <w:lang w:eastAsia="en-IN"/>
              </w:rPr>
              <w:t>Sl. No.</w:t>
            </w:r>
          </w:p>
        </w:tc>
        <w:tc>
          <w:tcPr>
            <w:tcW w:w="1150" w:type="dxa"/>
            <w:tcBorders>
              <w:top w:val="single" w:sz="8" w:space="0" w:color="auto"/>
              <w:left w:val="nil"/>
              <w:bottom w:val="single" w:sz="8" w:space="0" w:color="auto"/>
              <w:right w:val="single" w:sz="8" w:space="0" w:color="auto"/>
            </w:tcBorders>
            <w:noWrap/>
            <w:hideMark/>
          </w:tcPr>
          <w:p w14:paraId="6F474B14" w14:textId="77777777" w:rsidR="00E27857" w:rsidRPr="000E7F3F" w:rsidRDefault="00E27857" w:rsidP="00E27857">
            <w:pPr>
              <w:jc w:val="center"/>
              <w:rPr>
                <w:b/>
                <w:bCs/>
              </w:rPr>
            </w:pPr>
            <w:r w:rsidRPr="000E7F3F">
              <w:rPr>
                <w:b/>
                <w:bCs/>
                <w:lang w:eastAsia="en-IN"/>
              </w:rPr>
              <w:t>Code</w:t>
            </w:r>
          </w:p>
        </w:tc>
        <w:tc>
          <w:tcPr>
            <w:tcW w:w="4160" w:type="dxa"/>
            <w:tcBorders>
              <w:top w:val="single" w:sz="8" w:space="0" w:color="auto"/>
              <w:left w:val="nil"/>
              <w:bottom w:val="single" w:sz="8" w:space="0" w:color="auto"/>
              <w:right w:val="single" w:sz="8" w:space="0" w:color="auto"/>
            </w:tcBorders>
            <w:noWrap/>
            <w:hideMark/>
          </w:tcPr>
          <w:p w14:paraId="1D18219F" w14:textId="77777777" w:rsidR="00E27857" w:rsidRPr="000E7F3F" w:rsidRDefault="00E27857" w:rsidP="00E27857">
            <w:pPr>
              <w:jc w:val="center"/>
              <w:rPr>
                <w:b/>
                <w:bCs/>
              </w:rPr>
            </w:pPr>
            <w:r w:rsidRPr="000E7F3F">
              <w:rPr>
                <w:b/>
                <w:bCs/>
                <w:lang w:eastAsia="en-IN"/>
              </w:rPr>
              <w:t>Course Name</w:t>
            </w:r>
          </w:p>
        </w:tc>
        <w:tc>
          <w:tcPr>
            <w:tcW w:w="700" w:type="dxa"/>
            <w:tcBorders>
              <w:top w:val="single" w:sz="8" w:space="0" w:color="auto"/>
              <w:left w:val="nil"/>
              <w:bottom w:val="single" w:sz="8" w:space="0" w:color="auto"/>
              <w:right w:val="single" w:sz="8" w:space="0" w:color="auto"/>
            </w:tcBorders>
            <w:noWrap/>
            <w:vAlign w:val="center"/>
            <w:hideMark/>
          </w:tcPr>
          <w:p w14:paraId="41CEA535" w14:textId="77777777" w:rsidR="00E27857" w:rsidRPr="000E7F3F" w:rsidRDefault="00E27857" w:rsidP="00E27857">
            <w:pPr>
              <w:jc w:val="center"/>
              <w:rPr>
                <w:b/>
                <w:bCs/>
              </w:rPr>
            </w:pPr>
            <w:r w:rsidRPr="000E7F3F">
              <w:rPr>
                <w:b/>
                <w:bCs/>
                <w:lang w:eastAsia="en-IN"/>
              </w:rPr>
              <w:t>L</w:t>
            </w:r>
          </w:p>
        </w:tc>
        <w:tc>
          <w:tcPr>
            <w:tcW w:w="708" w:type="dxa"/>
            <w:tcBorders>
              <w:top w:val="single" w:sz="8" w:space="0" w:color="auto"/>
              <w:left w:val="nil"/>
              <w:bottom w:val="single" w:sz="8" w:space="0" w:color="auto"/>
              <w:right w:val="single" w:sz="8" w:space="0" w:color="auto"/>
            </w:tcBorders>
            <w:noWrap/>
            <w:vAlign w:val="center"/>
            <w:hideMark/>
          </w:tcPr>
          <w:p w14:paraId="2FA4B0EE" w14:textId="77777777" w:rsidR="00E27857" w:rsidRPr="000E7F3F" w:rsidRDefault="00E27857" w:rsidP="00E27857">
            <w:pPr>
              <w:jc w:val="center"/>
              <w:rPr>
                <w:b/>
                <w:bCs/>
              </w:rPr>
            </w:pPr>
            <w:r w:rsidRPr="000E7F3F">
              <w:rPr>
                <w:b/>
                <w:bCs/>
                <w:lang w:eastAsia="en-IN"/>
              </w:rPr>
              <w:t>T</w:t>
            </w:r>
          </w:p>
        </w:tc>
        <w:tc>
          <w:tcPr>
            <w:tcW w:w="709" w:type="dxa"/>
            <w:tcBorders>
              <w:top w:val="single" w:sz="8" w:space="0" w:color="auto"/>
              <w:left w:val="nil"/>
              <w:bottom w:val="single" w:sz="8" w:space="0" w:color="auto"/>
              <w:right w:val="single" w:sz="8" w:space="0" w:color="auto"/>
            </w:tcBorders>
            <w:noWrap/>
            <w:vAlign w:val="center"/>
            <w:hideMark/>
          </w:tcPr>
          <w:p w14:paraId="5C2469A9" w14:textId="77777777" w:rsidR="00E27857" w:rsidRPr="000E7F3F" w:rsidRDefault="00E27857" w:rsidP="00E27857">
            <w:pPr>
              <w:jc w:val="center"/>
              <w:rPr>
                <w:b/>
                <w:bCs/>
              </w:rPr>
            </w:pPr>
            <w:r w:rsidRPr="000E7F3F">
              <w:rPr>
                <w:b/>
                <w:bCs/>
                <w:lang w:eastAsia="en-IN"/>
              </w:rPr>
              <w:t>P</w:t>
            </w:r>
          </w:p>
        </w:tc>
        <w:tc>
          <w:tcPr>
            <w:tcW w:w="709" w:type="dxa"/>
            <w:tcBorders>
              <w:top w:val="single" w:sz="8" w:space="0" w:color="auto"/>
              <w:left w:val="nil"/>
              <w:bottom w:val="single" w:sz="8" w:space="0" w:color="auto"/>
              <w:right w:val="single" w:sz="8" w:space="0" w:color="auto"/>
            </w:tcBorders>
            <w:noWrap/>
            <w:vAlign w:val="center"/>
            <w:hideMark/>
          </w:tcPr>
          <w:p w14:paraId="7BF65201" w14:textId="77777777" w:rsidR="00E27857" w:rsidRPr="000E7F3F" w:rsidRDefault="00E27857" w:rsidP="00E27857">
            <w:pPr>
              <w:jc w:val="center"/>
              <w:rPr>
                <w:b/>
                <w:bCs/>
              </w:rPr>
            </w:pPr>
            <w:r w:rsidRPr="000E7F3F">
              <w:rPr>
                <w:b/>
                <w:bCs/>
                <w:lang w:eastAsia="en-IN"/>
              </w:rPr>
              <w:t>C</w:t>
            </w:r>
          </w:p>
        </w:tc>
      </w:tr>
      <w:tr w:rsidR="00E27857" w:rsidRPr="000E7F3F" w14:paraId="67486378"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hideMark/>
          </w:tcPr>
          <w:p w14:paraId="40E22C63" w14:textId="77777777" w:rsidR="00E27857" w:rsidRPr="000E7F3F" w:rsidRDefault="00E27857" w:rsidP="00E27857">
            <w:pPr>
              <w:jc w:val="center"/>
            </w:pPr>
            <w:r w:rsidRPr="000E7F3F">
              <w:rPr>
                <w:bCs/>
                <w:lang w:eastAsia="en-IN"/>
              </w:rPr>
              <w:t>1.</w:t>
            </w:r>
          </w:p>
        </w:tc>
        <w:tc>
          <w:tcPr>
            <w:tcW w:w="1150" w:type="dxa"/>
            <w:tcBorders>
              <w:top w:val="nil"/>
              <w:left w:val="nil"/>
              <w:bottom w:val="single" w:sz="8" w:space="0" w:color="auto"/>
              <w:right w:val="single" w:sz="8" w:space="0" w:color="auto"/>
            </w:tcBorders>
            <w:noWrap/>
            <w:vAlign w:val="center"/>
          </w:tcPr>
          <w:p w14:paraId="3FCDA609" w14:textId="549A6300" w:rsidR="00E27857" w:rsidRPr="00A917F8" w:rsidRDefault="00E27857" w:rsidP="004B736A">
            <w:pPr>
              <w:rPr>
                <w:highlight w:val="yellow"/>
              </w:rPr>
            </w:pPr>
            <w:r w:rsidRPr="00A917F8">
              <w:rPr>
                <w:highlight w:val="yellow"/>
              </w:rPr>
              <w:t>MA41</w:t>
            </w:r>
            <w:r w:rsidR="004B736A" w:rsidRPr="00A917F8">
              <w:rPr>
                <w:highlight w:val="yellow"/>
              </w:rPr>
              <w:t>12</w:t>
            </w:r>
          </w:p>
        </w:tc>
        <w:tc>
          <w:tcPr>
            <w:tcW w:w="4160" w:type="dxa"/>
            <w:tcBorders>
              <w:top w:val="nil"/>
              <w:left w:val="nil"/>
              <w:bottom w:val="single" w:sz="8" w:space="0" w:color="auto"/>
              <w:right w:val="single" w:sz="8" w:space="0" w:color="auto"/>
            </w:tcBorders>
            <w:vAlign w:val="center"/>
          </w:tcPr>
          <w:p w14:paraId="4F677977" w14:textId="77777777" w:rsidR="00E27857" w:rsidRPr="000E7F3F" w:rsidRDefault="00E27857" w:rsidP="00E27857">
            <w:r w:rsidRPr="000E7F3F">
              <w:t>Number Theory and Algebra</w:t>
            </w:r>
          </w:p>
        </w:tc>
        <w:tc>
          <w:tcPr>
            <w:tcW w:w="700" w:type="dxa"/>
            <w:tcBorders>
              <w:top w:val="nil"/>
              <w:left w:val="nil"/>
              <w:bottom w:val="single" w:sz="8" w:space="0" w:color="auto"/>
              <w:right w:val="single" w:sz="8" w:space="0" w:color="auto"/>
            </w:tcBorders>
            <w:vAlign w:val="center"/>
          </w:tcPr>
          <w:p w14:paraId="4FABAE09"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08406704"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29BCAC77"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46312AEB" w14:textId="77777777" w:rsidR="00E27857" w:rsidRPr="000E7F3F" w:rsidRDefault="00E27857" w:rsidP="00E27857">
            <w:pPr>
              <w:jc w:val="center"/>
            </w:pPr>
            <w:r w:rsidRPr="000E7F3F">
              <w:t>3</w:t>
            </w:r>
          </w:p>
        </w:tc>
      </w:tr>
      <w:tr w:rsidR="00E27857" w:rsidRPr="000E7F3F" w14:paraId="0DE24AE3" w14:textId="77777777" w:rsidTr="00E27857">
        <w:trPr>
          <w:trHeight w:val="240"/>
          <w:jc w:val="center"/>
        </w:trPr>
        <w:tc>
          <w:tcPr>
            <w:tcW w:w="795" w:type="dxa"/>
            <w:tcBorders>
              <w:top w:val="nil"/>
              <w:left w:val="single" w:sz="8" w:space="0" w:color="auto"/>
              <w:bottom w:val="single" w:sz="8" w:space="0" w:color="auto"/>
              <w:right w:val="single" w:sz="8" w:space="0" w:color="auto"/>
            </w:tcBorders>
            <w:noWrap/>
            <w:vAlign w:val="center"/>
          </w:tcPr>
          <w:p w14:paraId="5F1CD439" w14:textId="77777777" w:rsidR="00E27857" w:rsidRPr="000E7F3F" w:rsidRDefault="00E27857" w:rsidP="00E27857">
            <w:pPr>
              <w:jc w:val="center"/>
            </w:pPr>
            <w:r w:rsidRPr="000E7F3F">
              <w:rPr>
                <w:bCs/>
                <w:lang w:eastAsia="en-IN"/>
              </w:rPr>
              <w:t>2.</w:t>
            </w:r>
          </w:p>
        </w:tc>
        <w:tc>
          <w:tcPr>
            <w:tcW w:w="1150" w:type="dxa"/>
            <w:tcBorders>
              <w:top w:val="nil"/>
              <w:left w:val="nil"/>
              <w:bottom w:val="single" w:sz="8" w:space="0" w:color="auto"/>
              <w:right w:val="single" w:sz="8" w:space="0" w:color="auto"/>
            </w:tcBorders>
            <w:noWrap/>
            <w:vAlign w:val="center"/>
          </w:tcPr>
          <w:p w14:paraId="7006828B" w14:textId="78B86157" w:rsidR="00E27857" w:rsidRPr="00A917F8" w:rsidRDefault="00E27857" w:rsidP="004B736A">
            <w:pPr>
              <w:rPr>
                <w:highlight w:val="yellow"/>
              </w:rPr>
            </w:pPr>
            <w:r w:rsidRPr="00A917F8">
              <w:rPr>
                <w:highlight w:val="yellow"/>
              </w:rPr>
              <w:t>MA41</w:t>
            </w:r>
            <w:r w:rsidR="004B736A" w:rsidRPr="00A917F8">
              <w:rPr>
                <w:highlight w:val="yellow"/>
              </w:rPr>
              <w:t>13</w:t>
            </w:r>
          </w:p>
        </w:tc>
        <w:tc>
          <w:tcPr>
            <w:tcW w:w="4160" w:type="dxa"/>
            <w:tcBorders>
              <w:top w:val="nil"/>
              <w:left w:val="nil"/>
              <w:bottom w:val="single" w:sz="8" w:space="0" w:color="auto"/>
              <w:right w:val="single" w:sz="8" w:space="0" w:color="auto"/>
            </w:tcBorders>
            <w:vAlign w:val="center"/>
          </w:tcPr>
          <w:p w14:paraId="44CB07A8" w14:textId="77777777" w:rsidR="00E27857" w:rsidRPr="000E7F3F" w:rsidRDefault="00E27857" w:rsidP="00E27857">
            <w:r>
              <w:t>Theory of R</w:t>
            </w:r>
            <w:r w:rsidRPr="000E7F3F">
              <w:t>elativity</w:t>
            </w:r>
          </w:p>
        </w:tc>
        <w:tc>
          <w:tcPr>
            <w:tcW w:w="700" w:type="dxa"/>
            <w:tcBorders>
              <w:top w:val="nil"/>
              <w:left w:val="nil"/>
              <w:bottom w:val="single" w:sz="8" w:space="0" w:color="auto"/>
              <w:right w:val="single" w:sz="8" w:space="0" w:color="auto"/>
            </w:tcBorders>
            <w:vAlign w:val="center"/>
          </w:tcPr>
          <w:p w14:paraId="3BF186EE" w14:textId="77777777" w:rsidR="00E27857" w:rsidRPr="000E7F3F" w:rsidRDefault="00E27857" w:rsidP="00E27857">
            <w:pPr>
              <w:jc w:val="center"/>
            </w:pPr>
            <w:r w:rsidRPr="000E7F3F">
              <w:t>3</w:t>
            </w:r>
          </w:p>
        </w:tc>
        <w:tc>
          <w:tcPr>
            <w:tcW w:w="708" w:type="dxa"/>
            <w:tcBorders>
              <w:top w:val="nil"/>
              <w:left w:val="nil"/>
              <w:bottom w:val="single" w:sz="8" w:space="0" w:color="auto"/>
              <w:right w:val="single" w:sz="8" w:space="0" w:color="auto"/>
            </w:tcBorders>
            <w:noWrap/>
            <w:vAlign w:val="center"/>
          </w:tcPr>
          <w:p w14:paraId="3BD23C91"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B6A53EE" w14:textId="77777777" w:rsidR="00E27857" w:rsidRPr="000E7F3F" w:rsidRDefault="00E27857" w:rsidP="00E27857">
            <w:pPr>
              <w:jc w:val="center"/>
            </w:pPr>
            <w:r w:rsidRPr="000E7F3F">
              <w:t>0</w:t>
            </w:r>
          </w:p>
        </w:tc>
        <w:tc>
          <w:tcPr>
            <w:tcW w:w="709" w:type="dxa"/>
            <w:tcBorders>
              <w:top w:val="nil"/>
              <w:left w:val="nil"/>
              <w:bottom w:val="single" w:sz="8" w:space="0" w:color="auto"/>
              <w:right w:val="single" w:sz="8" w:space="0" w:color="auto"/>
            </w:tcBorders>
            <w:noWrap/>
            <w:vAlign w:val="center"/>
          </w:tcPr>
          <w:p w14:paraId="09228F5B" w14:textId="77777777" w:rsidR="00E27857" w:rsidRPr="000E7F3F" w:rsidRDefault="00E27857" w:rsidP="00E27857">
            <w:pPr>
              <w:jc w:val="center"/>
            </w:pPr>
            <w:r w:rsidRPr="000E7F3F">
              <w:t>3</w:t>
            </w:r>
          </w:p>
        </w:tc>
      </w:tr>
    </w:tbl>
    <w:p w14:paraId="70B57F03" w14:textId="163FC1EF" w:rsidR="00E27857" w:rsidRDefault="00E27857" w:rsidP="00E27857">
      <w:pPr>
        <w:rPr>
          <w:sz w:val="22"/>
          <w:szCs w:val="22"/>
        </w:rPr>
      </w:pPr>
    </w:p>
    <w:p w14:paraId="26FFAD4A" w14:textId="77777777" w:rsidR="00E27857" w:rsidRDefault="00E27857">
      <w:pPr>
        <w:spacing w:after="160" w:line="259" w:lineRule="auto"/>
        <w:rPr>
          <w:sz w:val="22"/>
          <w:szCs w:val="22"/>
        </w:rPr>
      </w:pPr>
      <w:r>
        <w:rPr>
          <w:sz w:val="22"/>
          <w:szCs w:val="22"/>
        </w:rPr>
        <w:br w:type="page"/>
      </w:r>
    </w:p>
    <w:tbl>
      <w:tblPr>
        <w:tblW w:w="10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8220"/>
      </w:tblGrid>
      <w:tr w:rsidR="00E27857" w:rsidRPr="00567B75" w14:paraId="7B60A6E7" w14:textId="77777777" w:rsidTr="004A4607">
        <w:trPr>
          <w:jc w:val="center"/>
        </w:trPr>
        <w:tc>
          <w:tcPr>
            <w:tcW w:w="2551" w:type="dxa"/>
            <w:shd w:val="clear" w:color="auto" w:fill="auto"/>
          </w:tcPr>
          <w:p w14:paraId="51F4B2AB" w14:textId="77777777" w:rsidR="00E27857" w:rsidRPr="00567B75" w:rsidRDefault="00E27857" w:rsidP="00E27857">
            <w:pPr>
              <w:rPr>
                <w:b/>
                <w:sz w:val="22"/>
                <w:szCs w:val="22"/>
              </w:rPr>
            </w:pPr>
            <w:r w:rsidRPr="00567B75">
              <w:rPr>
                <w:b/>
                <w:sz w:val="22"/>
                <w:szCs w:val="22"/>
              </w:rPr>
              <w:lastRenderedPageBreak/>
              <w:t xml:space="preserve">Course Number </w:t>
            </w:r>
          </w:p>
        </w:tc>
        <w:tc>
          <w:tcPr>
            <w:tcW w:w="8220" w:type="dxa"/>
            <w:shd w:val="clear" w:color="auto" w:fill="auto"/>
          </w:tcPr>
          <w:p w14:paraId="33771B57" w14:textId="4C14E6A6" w:rsidR="00E27857" w:rsidRPr="00567B75" w:rsidRDefault="00E27857" w:rsidP="004B736A">
            <w:pPr>
              <w:rPr>
                <w:bCs/>
                <w:sz w:val="22"/>
                <w:szCs w:val="22"/>
              </w:rPr>
            </w:pPr>
            <w:r w:rsidRPr="00A917F8">
              <w:rPr>
                <w:bCs/>
                <w:sz w:val="22"/>
                <w:szCs w:val="22"/>
                <w:highlight w:val="yellow"/>
              </w:rPr>
              <w:t>MA41</w:t>
            </w:r>
            <w:r w:rsidR="004B736A" w:rsidRPr="00A917F8">
              <w:rPr>
                <w:bCs/>
                <w:sz w:val="22"/>
                <w:szCs w:val="22"/>
                <w:highlight w:val="yellow"/>
              </w:rPr>
              <w:t>12</w:t>
            </w:r>
            <w:r w:rsidRPr="00A917F8">
              <w:rPr>
                <w:bCs/>
                <w:sz w:val="22"/>
                <w:szCs w:val="22"/>
                <w:highlight w:val="yellow"/>
              </w:rPr>
              <w:t xml:space="preserve"> (IDE)</w:t>
            </w:r>
          </w:p>
        </w:tc>
      </w:tr>
      <w:tr w:rsidR="00E27857" w:rsidRPr="00567B75" w14:paraId="7C904CF0" w14:textId="77777777" w:rsidTr="004A4607">
        <w:trPr>
          <w:trHeight w:val="386"/>
          <w:jc w:val="center"/>
        </w:trPr>
        <w:tc>
          <w:tcPr>
            <w:tcW w:w="2551" w:type="dxa"/>
            <w:shd w:val="clear" w:color="auto" w:fill="auto"/>
          </w:tcPr>
          <w:p w14:paraId="45EFE501" w14:textId="77777777" w:rsidR="00E27857" w:rsidRPr="00567B75" w:rsidRDefault="00E27857" w:rsidP="00E27857">
            <w:pPr>
              <w:rPr>
                <w:b/>
                <w:sz w:val="22"/>
                <w:szCs w:val="22"/>
              </w:rPr>
            </w:pPr>
            <w:r w:rsidRPr="00567B75">
              <w:rPr>
                <w:b/>
                <w:sz w:val="22"/>
                <w:szCs w:val="22"/>
              </w:rPr>
              <w:t>Course Credit</w:t>
            </w:r>
          </w:p>
          <w:p w14:paraId="1F311F39" w14:textId="77777777" w:rsidR="00E27857" w:rsidRPr="00567B75" w:rsidRDefault="00E27857" w:rsidP="00E27857">
            <w:pPr>
              <w:rPr>
                <w:b/>
                <w:sz w:val="22"/>
                <w:szCs w:val="22"/>
              </w:rPr>
            </w:pPr>
            <w:r w:rsidRPr="00567B75">
              <w:rPr>
                <w:b/>
                <w:sz w:val="22"/>
                <w:szCs w:val="22"/>
              </w:rPr>
              <w:t xml:space="preserve">(L-T-P-C)                 </w:t>
            </w:r>
          </w:p>
        </w:tc>
        <w:tc>
          <w:tcPr>
            <w:tcW w:w="8220" w:type="dxa"/>
            <w:shd w:val="clear" w:color="auto" w:fill="auto"/>
            <w:vAlign w:val="center"/>
          </w:tcPr>
          <w:p w14:paraId="3A87889A" w14:textId="77777777" w:rsidR="00E27857" w:rsidRPr="00567B75" w:rsidRDefault="00E27857" w:rsidP="00E27857">
            <w:pPr>
              <w:rPr>
                <w:bCs/>
                <w:sz w:val="22"/>
                <w:szCs w:val="22"/>
              </w:rPr>
            </w:pPr>
            <w:r w:rsidRPr="00567B75">
              <w:rPr>
                <w:bCs/>
                <w:sz w:val="22"/>
                <w:szCs w:val="22"/>
              </w:rPr>
              <w:t>3-0-0-3</w:t>
            </w:r>
          </w:p>
        </w:tc>
      </w:tr>
      <w:tr w:rsidR="00E27857" w:rsidRPr="00567B75" w14:paraId="2381F89A" w14:textId="77777777" w:rsidTr="004A4607">
        <w:trPr>
          <w:jc w:val="center"/>
        </w:trPr>
        <w:tc>
          <w:tcPr>
            <w:tcW w:w="2551" w:type="dxa"/>
            <w:shd w:val="clear" w:color="auto" w:fill="auto"/>
          </w:tcPr>
          <w:p w14:paraId="46E4A0F4" w14:textId="77777777" w:rsidR="00E27857" w:rsidRPr="00567B75" w:rsidRDefault="00E27857" w:rsidP="00E27857">
            <w:pPr>
              <w:rPr>
                <w:b/>
                <w:sz w:val="22"/>
                <w:szCs w:val="22"/>
              </w:rPr>
            </w:pPr>
            <w:r w:rsidRPr="00567B75">
              <w:rPr>
                <w:b/>
                <w:sz w:val="22"/>
                <w:szCs w:val="22"/>
              </w:rPr>
              <w:t xml:space="preserve">Course Title                   </w:t>
            </w:r>
          </w:p>
        </w:tc>
        <w:tc>
          <w:tcPr>
            <w:tcW w:w="8220" w:type="dxa"/>
            <w:shd w:val="clear" w:color="auto" w:fill="auto"/>
            <w:vAlign w:val="center"/>
          </w:tcPr>
          <w:p w14:paraId="4BFF7D97" w14:textId="77777777" w:rsidR="00E27857" w:rsidRPr="00567B75" w:rsidRDefault="00E27857" w:rsidP="00E27857">
            <w:pPr>
              <w:rPr>
                <w:sz w:val="22"/>
                <w:szCs w:val="22"/>
              </w:rPr>
            </w:pPr>
            <w:r w:rsidRPr="00567B75">
              <w:rPr>
                <w:sz w:val="22"/>
                <w:szCs w:val="22"/>
              </w:rPr>
              <w:t>Number Theory and Algebra</w:t>
            </w:r>
          </w:p>
        </w:tc>
      </w:tr>
      <w:tr w:rsidR="00E27857" w:rsidRPr="00567B75" w14:paraId="1D7B26A7" w14:textId="77777777" w:rsidTr="004A4607">
        <w:trPr>
          <w:jc w:val="center"/>
        </w:trPr>
        <w:tc>
          <w:tcPr>
            <w:tcW w:w="2551" w:type="dxa"/>
            <w:shd w:val="clear" w:color="auto" w:fill="auto"/>
          </w:tcPr>
          <w:p w14:paraId="4C2AF141" w14:textId="77777777" w:rsidR="00E27857" w:rsidRPr="00567B75" w:rsidRDefault="00E27857" w:rsidP="00E27857">
            <w:pPr>
              <w:rPr>
                <w:b/>
                <w:sz w:val="22"/>
                <w:szCs w:val="22"/>
              </w:rPr>
            </w:pPr>
            <w:r w:rsidRPr="00567B75">
              <w:rPr>
                <w:b/>
                <w:sz w:val="22"/>
                <w:szCs w:val="22"/>
              </w:rPr>
              <w:t xml:space="preserve">Learning Mode            </w:t>
            </w:r>
          </w:p>
        </w:tc>
        <w:tc>
          <w:tcPr>
            <w:tcW w:w="8220" w:type="dxa"/>
            <w:shd w:val="clear" w:color="auto" w:fill="auto"/>
          </w:tcPr>
          <w:p w14:paraId="26762521" w14:textId="77777777" w:rsidR="00E27857" w:rsidRPr="00567B75" w:rsidRDefault="00E27857" w:rsidP="00E27857">
            <w:pPr>
              <w:rPr>
                <w:bCs/>
                <w:sz w:val="22"/>
                <w:szCs w:val="22"/>
              </w:rPr>
            </w:pPr>
            <w:r w:rsidRPr="00567B75">
              <w:rPr>
                <w:bCs/>
                <w:sz w:val="22"/>
                <w:szCs w:val="22"/>
              </w:rPr>
              <w:t>Lectures</w:t>
            </w:r>
          </w:p>
        </w:tc>
      </w:tr>
      <w:tr w:rsidR="00E27857" w:rsidRPr="00567B75" w14:paraId="4EF82673" w14:textId="77777777" w:rsidTr="004A4607">
        <w:trPr>
          <w:trHeight w:val="386"/>
          <w:jc w:val="center"/>
        </w:trPr>
        <w:tc>
          <w:tcPr>
            <w:tcW w:w="2551" w:type="dxa"/>
            <w:shd w:val="clear" w:color="auto" w:fill="auto"/>
          </w:tcPr>
          <w:p w14:paraId="188688F8" w14:textId="77777777" w:rsidR="00E27857" w:rsidRPr="00567B75" w:rsidRDefault="00E27857" w:rsidP="00E27857">
            <w:pPr>
              <w:rPr>
                <w:b/>
                <w:sz w:val="22"/>
                <w:szCs w:val="22"/>
              </w:rPr>
            </w:pPr>
            <w:r w:rsidRPr="00567B75">
              <w:rPr>
                <w:b/>
                <w:sz w:val="22"/>
                <w:szCs w:val="22"/>
              </w:rPr>
              <w:t xml:space="preserve">Learning Objectives </w:t>
            </w:r>
          </w:p>
        </w:tc>
        <w:tc>
          <w:tcPr>
            <w:tcW w:w="8220" w:type="dxa"/>
            <w:shd w:val="clear" w:color="auto" w:fill="auto"/>
          </w:tcPr>
          <w:p w14:paraId="7C4163B0" w14:textId="77777777" w:rsidR="00E27857" w:rsidRPr="00567B75" w:rsidRDefault="00E27857" w:rsidP="00E27857">
            <w:pPr>
              <w:jc w:val="both"/>
              <w:rPr>
                <w:color w:val="000000"/>
                <w:sz w:val="22"/>
                <w:szCs w:val="22"/>
              </w:rPr>
            </w:pPr>
            <w:r w:rsidRPr="00567B75">
              <w:rPr>
                <w:color w:val="000000"/>
                <w:sz w:val="22"/>
                <w:szCs w:val="22"/>
              </w:rPr>
              <w:t>This course aims to help the students:</w:t>
            </w:r>
          </w:p>
          <w:p w14:paraId="739A4FB8" w14:textId="77777777" w:rsidR="00E27857" w:rsidRPr="00567B75" w:rsidRDefault="00E27857" w:rsidP="00E27857">
            <w:pPr>
              <w:pStyle w:val="ListParagraph"/>
              <w:numPr>
                <w:ilvl w:val="0"/>
                <w:numId w:val="80"/>
              </w:numPr>
              <w:spacing w:after="0" w:line="240" w:lineRule="auto"/>
              <w:contextualSpacing w:val="0"/>
              <w:jc w:val="both"/>
              <w:rPr>
                <w:rFonts w:ascii="Times New Roman" w:hAnsi="Times New Roman" w:cs="Times New Roman"/>
                <w:color w:val="000000"/>
                <w:szCs w:val="22"/>
              </w:rPr>
            </w:pPr>
            <w:r w:rsidRPr="00567B75">
              <w:rPr>
                <w:rFonts w:ascii="Times New Roman" w:hAnsi="Times New Roman" w:cs="Times New Roman"/>
                <w:szCs w:val="22"/>
              </w:rPr>
              <w:t>well-equipped with basic concepts of numbers, their properties, and some of the standard results that are fundamental to any branch of mathematics;</w:t>
            </w:r>
          </w:p>
          <w:p w14:paraId="01F13E8F" w14:textId="77777777" w:rsidR="00E27857" w:rsidRPr="00567B75" w:rsidRDefault="00E27857" w:rsidP="00E27857">
            <w:pPr>
              <w:pStyle w:val="ListParagraph"/>
              <w:numPr>
                <w:ilvl w:val="0"/>
                <w:numId w:val="80"/>
              </w:numPr>
              <w:spacing w:after="0" w:line="240" w:lineRule="auto"/>
              <w:contextualSpacing w:val="0"/>
              <w:jc w:val="both"/>
              <w:rPr>
                <w:rFonts w:ascii="Times New Roman" w:hAnsi="Times New Roman" w:cs="Times New Roman"/>
                <w:color w:val="000000"/>
                <w:szCs w:val="22"/>
              </w:rPr>
            </w:pPr>
            <w:r w:rsidRPr="00567B75">
              <w:rPr>
                <w:rFonts w:ascii="Times New Roman" w:hAnsi="Times New Roman" w:cs="Times New Roman"/>
                <w:color w:val="000000"/>
                <w:szCs w:val="22"/>
              </w:rPr>
              <w:t>gain a comprehensive understanding of algebraic structures as groups and rings;</w:t>
            </w:r>
          </w:p>
          <w:p w14:paraId="1EF9990B" w14:textId="77777777" w:rsidR="00E27857" w:rsidRPr="00567B75" w:rsidRDefault="00E27857" w:rsidP="00E27857">
            <w:pPr>
              <w:pStyle w:val="ListParagraph"/>
              <w:numPr>
                <w:ilvl w:val="0"/>
                <w:numId w:val="80"/>
              </w:numPr>
              <w:spacing w:after="0" w:line="240" w:lineRule="auto"/>
              <w:contextualSpacing w:val="0"/>
              <w:rPr>
                <w:rFonts w:ascii="Times New Roman" w:hAnsi="Times New Roman" w:cs="Times New Roman"/>
                <w:color w:val="000000"/>
                <w:szCs w:val="22"/>
              </w:rPr>
            </w:pPr>
            <w:r w:rsidRPr="00567B75">
              <w:rPr>
                <w:rFonts w:ascii="Times New Roman" w:hAnsi="Times New Roman" w:cs="Times New Roman"/>
                <w:color w:val="000000"/>
                <w:szCs w:val="22"/>
              </w:rPr>
              <w:t>help to understand the advanced algebraic structures and their applications;</w:t>
            </w:r>
          </w:p>
          <w:p w14:paraId="6870EB1A" w14:textId="77777777" w:rsidR="00E27857" w:rsidRPr="00567B75" w:rsidRDefault="00E27857" w:rsidP="00E27857">
            <w:pPr>
              <w:pStyle w:val="ListParagraph"/>
              <w:numPr>
                <w:ilvl w:val="0"/>
                <w:numId w:val="80"/>
              </w:numPr>
              <w:spacing w:after="0" w:line="240" w:lineRule="auto"/>
              <w:contextualSpacing w:val="0"/>
              <w:jc w:val="both"/>
              <w:rPr>
                <w:rFonts w:ascii="Times New Roman" w:hAnsi="Times New Roman" w:cs="Times New Roman"/>
                <w:bCs/>
                <w:szCs w:val="22"/>
              </w:rPr>
            </w:pPr>
            <w:r w:rsidRPr="00567B75">
              <w:rPr>
                <w:rFonts w:ascii="Times New Roman" w:hAnsi="Times New Roman" w:cs="Times New Roman"/>
                <w:szCs w:val="22"/>
              </w:rPr>
              <w:t xml:space="preserve">properties of these topics and some advanced concept have a lot of applications in Cryptography, Coding Theory, Networking </w:t>
            </w:r>
            <w:proofErr w:type="spellStart"/>
            <w:r w:rsidRPr="00567B75">
              <w:rPr>
                <w:rFonts w:ascii="Times New Roman" w:hAnsi="Times New Roman" w:cs="Times New Roman"/>
                <w:szCs w:val="22"/>
              </w:rPr>
              <w:t>etc</w:t>
            </w:r>
            <w:proofErr w:type="spellEnd"/>
            <w:r w:rsidRPr="00567B75">
              <w:rPr>
                <w:rFonts w:ascii="Times New Roman" w:hAnsi="Times New Roman" w:cs="Times New Roman"/>
                <w:color w:val="000000"/>
                <w:szCs w:val="22"/>
              </w:rPr>
              <w:t xml:space="preserve"> </w:t>
            </w:r>
          </w:p>
        </w:tc>
      </w:tr>
      <w:tr w:rsidR="00E27857" w:rsidRPr="00567B75" w14:paraId="02580122" w14:textId="77777777" w:rsidTr="004A4607">
        <w:trPr>
          <w:trHeight w:val="692"/>
          <w:jc w:val="center"/>
        </w:trPr>
        <w:tc>
          <w:tcPr>
            <w:tcW w:w="2551" w:type="dxa"/>
            <w:shd w:val="clear" w:color="auto" w:fill="auto"/>
          </w:tcPr>
          <w:p w14:paraId="20E7FA19" w14:textId="77777777" w:rsidR="00E27857" w:rsidRPr="00567B75" w:rsidRDefault="00E27857" w:rsidP="00E27857">
            <w:pPr>
              <w:rPr>
                <w:b/>
                <w:sz w:val="22"/>
                <w:szCs w:val="22"/>
              </w:rPr>
            </w:pPr>
            <w:r w:rsidRPr="00567B75">
              <w:rPr>
                <w:b/>
                <w:sz w:val="22"/>
                <w:szCs w:val="22"/>
              </w:rPr>
              <w:t xml:space="preserve">Course Description     </w:t>
            </w:r>
          </w:p>
        </w:tc>
        <w:tc>
          <w:tcPr>
            <w:tcW w:w="8220" w:type="dxa"/>
            <w:shd w:val="clear" w:color="auto" w:fill="auto"/>
          </w:tcPr>
          <w:p w14:paraId="7E724F45" w14:textId="77777777" w:rsidR="00E27857" w:rsidRPr="00567B75" w:rsidRDefault="00E27857" w:rsidP="00E27857">
            <w:pPr>
              <w:jc w:val="both"/>
              <w:rPr>
                <w:bCs/>
                <w:sz w:val="22"/>
                <w:szCs w:val="22"/>
              </w:rPr>
            </w:pPr>
            <w:r w:rsidRPr="00567B75">
              <w:rPr>
                <w:color w:val="272833"/>
                <w:sz w:val="22"/>
                <w:szCs w:val="22"/>
                <w:shd w:val="clear" w:color="auto" w:fill="FFFFFF"/>
              </w:rPr>
              <w:t xml:space="preserve">It covers basic topics of number theory, groups and rings. Besides the many examples of groups, rings, this course includes applications of </w:t>
            </w:r>
            <w:proofErr w:type="spellStart"/>
            <w:r w:rsidRPr="00567B75">
              <w:rPr>
                <w:color w:val="272833"/>
                <w:sz w:val="22"/>
                <w:szCs w:val="22"/>
                <w:shd w:val="clear" w:color="auto" w:fill="FFFFFF"/>
              </w:rPr>
              <w:t>Sylow’s</w:t>
            </w:r>
            <w:proofErr w:type="spellEnd"/>
            <w:r w:rsidRPr="00567B75">
              <w:rPr>
                <w:color w:val="272833"/>
                <w:sz w:val="22"/>
                <w:szCs w:val="22"/>
                <w:shd w:val="clear" w:color="auto" w:fill="FFFFFF"/>
              </w:rPr>
              <w:t xml:space="preserve"> theorems, Isomorphism theorems for groups and rings, Euclidean domain, UFD, quotient fields, and </w:t>
            </w:r>
            <w:r w:rsidRPr="00567B75">
              <w:rPr>
                <w:bCs/>
                <w:sz w:val="22"/>
                <w:szCs w:val="22"/>
              </w:rPr>
              <w:t xml:space="preserve">finite field extensions </w:t>
            </w:r>
            <w:r w:rsidRPr="00567B75">
              <w:rPr>
                <w:color w:val="272833"/>
                <w:sz w:val="22"/>
                <w:szCs w:val="22"/>
                <w:shd w:val="clear" w:color="auto" w:fill="FFFFFF"/>
              </w:rPr>
              <w:t xml:space="preserve">with several examples. On the other hand, </w:t>
            </w:r>
            <w:r w:rsidRPr="00567B75">
              <w:rPr>
                <w:sz w:val="22"/>
                <w:szCs w:val="22"/>
              </w:rPr>
              <w:t xml:space="preserve">this course also </w:t>
            </w:r>
            <w:r w:rsidRPr="00567B75">
              <w:rPr>
                <w:bCs/>
                <w:sz w:val="22"/>
                <w:szCs w:val="22"/>
              </w:rPr>
              <w:t>presents quadratic residue and Gauss quadratic reciprocity law and its applications.</w:t>
            </w:r>
          </w:p>
        </w:tc>
      </w:tr>
      <w:tr w:rsidR="00E27857" w:rsidRPr="00567B75" w14:paraId="378E3D8A" w14:textId="77777777" w:rsidTr="004A4607">
        <w:trPr>
          <w:trHeight w:val="1836"/>
          <w:jc w:val="center"/>
        </w:trPr>
        <w:tc>
          <w:tcPr>
            <w:tcW w:w="2551" w:type="dxa"/>
            <w:shd w:val="clear" w:color="auto" w:fill="auto"/>
          </w:tcPr>
          <w:p w14:paraId="05301A98" w14:textId="77777777" w:rsidR="00E27857" w:rsidRPr="00567B75" w:rsidRDefault="00E27857" w:rsidP="00E27857">
            <w:pPr>
              <w:rPr>
                <w:b/>
                <w:sz w:val="22"/>
                <w:szCs w:val="22"/>
              </w:rPr>
            </w:pPr>
            <w:r w:rsidRPr="00567B75">
              <w:rPr>
                <w:b/>
                <w:sz w:val="22"/>
                <w:szCs w:val="22"/>
              </w:rPr>
              <w:t xml:space="preserve">Course Content          </w:t>
            </w:r>
          </w:p>
        </w:tc>
        <w:tc>
          <w:tcPr>
            <w:tcW w:w="8220" w:type="dxa"/>
            <w:shd w:val="clear" w:color="auto" w:fill="auto"/>
          </w:tcPr>
          <w:p w14:paraId="2178F744" w14:textId="77777777" w:rsidR="00E27857" w:rsidRPr="00567B75" w:rsidRDefault="00E27857" w:rsidP="00E27857">
            <w:pPr>
              <w:pStyle w:val="Default"/>
              <w:jc w:val="both"/>
              <w:rPr>
                <w:bCs/>
                <w:sz w:val="22"/>
                <w:szCs w:val="22"/>
              </w:rPr>
            </w:pPr>
            <w:r w:rsidRPr="00567B75">
              <w:rPr>
                <w:bCs/>
                <w:color w:val="auto"/>
                <w:sz w:val="22"/>
                <w:szCs w:val="22"/>
              </w:rPr>
              <w:t xml:space="preserve">Number Theory: Divisibility, primes, fundamental theorem of arithmetic. Congruences, solution of congruences, Euler's Theorem, Fermat's Little Theorem, Wilson's Theorem, Chinese remainder theorem, primitive roots and power residues. </w:t>
            </w:r>
            <w:r w:rsidRPr="00567B75">
              <w:rPr>
                <w:bCs/>
                <w:sz w:val="22"/>
                <w:szCs w:val="22"/>
              </w:rPr>
              <w:t xml:space="preserve">Arithmetical functions (Φ(n), μ(n), d(n), σ(n)). </w:t>
            </w:r>
            <w:r w:rsidRPr="00567B75">
              <w:rPr>
                <w:bCs/>
                <w:color w:val="auto"/>
                <w:sz w:val="22"/>
                <w:szCs w:val="22"/>
              </w:rPr>
              <w:t>Quadratic residues, quadratic reciprocity. Diophantine equations.</w:t>
            </w:r>
          </w:p>
          <w:p w14:paraId="38B29F18" w14:textId="77777777" w:rsidR="00E27857" w:rsidRPr="00567B75" w:rsidRDefault="00E27857" w:rsidP="00E27857">
            <w:pPr>
              <w:pStyle w:val="Default"/>
              <w:jc w:val="both"/>
              <w:rPr>
                <w:bCs/>
                <w:color w:val="auto"/>
                <w:sz w:val="22"/>
                <w:szCs w:val="22"/>
              </w:rPr>
            </w:pPr>
            <w:r w:rsidRPr="00567B75">
              <w:rPr>
                <w:bCs/>
                <w:sz w:val="22"/>
                <w:szCs w:val="22"/>
              </w:rPr>
              <w:t xml:space="preserve">Semigroups, groups, subgroups, normal subgroups, homomorphisms, quotient groups, isomorphisms. Examples: group of integers modulo m, permutation groups, cyclic groups, dihedral groups, matrix groups. </w:t>
            </w:r>
            <w:proofErr w:type="spellStart"/>
            <w:r w:rsidRPr="00567B75">
              <w:rPr>
                <w:bCs/>
                <w:sz w:val="22"/>
                <w:szCs w:val="22"/>
              </w:rPr>
              <w:t>Sylow's</w:t>
            </w:r>
            <w:proofErr w:type="spellEnd"/>
            <w:r w:rsidRPr="00567B75">
              <w:rPr>
                <w:bCs/>
                <w:sz w:val="22"/>
                <w:szCs w:val="22"/>
              </w:rPr>
              <w:t xml:space="preserve"> theorems (without proof) and applications. Basic properties of rings, units, ideals, homomorphisms, Isomorphism theorems, quotient rings, prime and maximal ideals, fields of fractions, Euclidean domains, principal ideal domains and unique factorization domains, polynomial rings.</w:t>
            </w:r>
          </w:p>
        </w:tc>
      </w:tr>
      <w:tr w:rsidR="00E27857" w:rsidRPr="00567B75" w14:paraId="361CC35F" w14:textId="77777777" w:rsidTr="004A4607">
        <w:trPr>
          <w:jc w:val="center"/>
        </w:trPr>
        <w:tc>
          <w:tcPr>
            <w:tcW w:w="2551" w:type="dxa"/>
            <w:shd w:val="clear" w:color="auto" w:fill="auto"/>
          </w:tcPr>
          <w:p w14:paraId="66DBA2CF" w14:textId="77777777" w:rsidR="00E27857" w:rsidRPr="00567B75" w:rsidRDefault="00E27857" w:rsidP="00E27857">
            <w:pPr>
              <w:rPr>
                <w:b/>
                <w:sz w:val="22"/>
                <w:szCs w:val="22"/>
              </w:rPr>
            </w:pPr>
            <w:r w:rsidRPr="00567B75">
              <w:rPr>
                <w:b/>
                <w:sz w:val="22"/>
                <w:szCs w:val="22"/>
              </w:rPr>
              <w:t xml:space="preserve">Learning Outcome      </w:t>
            </w:r>
          </w:p>
        </w:tc>
        <w:tc>
          <w:tcPr>
            <w:tcW w:w="8220" w:type="dxa"/>
            <w:shd w:val="clear" w:color="auto" w:fill="auto"/>
          </w:tcPr>
          <w:p w14:paraId="1301CA93" w14:textId="77777777" w:rsidR="00E27857" w:rsidRPr="00567B75" w:rsidRDefault="00E27857" w:rsidP="00E27857">
            <w:pPr>
              <w:rPr>
                <w:bCs/>
                <w:sz w:val="22"/>
                <w:szCs w:val="22"/>
              </w:rPr>
            </w:pPr>
            <w:r w:rsidRPr="00567B75">
              <w:rPr>
                <w:bCs/>
                <w:sz w:val="22"/>
                <w:szCs w:val="22"/>
              </w:rPr>
              <w:t>On successful completion of the course, students should be able to:</w:t>
            </w:r>
          </w:p>
          <w:p w14:paraId="46C5280B" w14:textId="77777777" w:rsidR="00E27857" w:rsidRPr="00567B75" w:rsidRDefault="00E27857" w:rsidP="00E27857">
            <w:pPr>
              <w:rPr>
                <w:bCs/>
                <w:sz w:val="22"/>
                <w:szCs w:val="22"/>
              </w:rPr>
            </w:pPr>
            <w:r w:rsidRPr="00567B75">
              <w:rPr>
                <w:bCs/>
                <w:sz w:val="22"/>
                <w:szCs w:val="22"/>
              </w:rPr>
              <w:t>1.  Understand the importance of integers and their properties;</w:t>
            </w:r>
          </w:p>
          <w:p w14:paraId="149E0225" w14:textId="77777777" w:rsidR="00E27857" w:rsidRPr="00567B75" w:rsidRDefault="00E27857" w:rsidP="00E27857">
            <w:pPr>
              <w:rPr>
                <w:sz w:val="22"/>
                <w:szCs w:val="22"/>
              </w:rPr>
            </w:pPr>
            <w:r w:rsidRPr="00567B75">
              <w:rPr>
                <w:bCs/>
                <w:sz w:val="22"/>
                <w:szCs w:val="22"/>
              </w:rPr>
              <w:t xml:space="preserve">2. </w:t>
            </w:r>
            <w:r w:rsidRPr="00567B75">
              <w:rPr>
                <w:sz w:val="22"/>
                <w:szCs w:val="22"/>
              </w:rPr>
              <w:t>Understand, apply, and analyze the notion of groups, rings, and ideals in related concepts required for advanced courses;</w:t>
            </w:r>
          </w:p>
          <w:p w14:paraId="0CC4F83F" w14:textId="77777777" w:rsidR="00E27857" w:rsidRPr="00567B75" w:rsidRDefault="00E27857" w:rsidP="00E27857">
            <w:pPr>
              <w:rPr>
                <w:bCs/>
                <w:sz w:val="22"/>
                <w:szCs w:val="22"/>
              </w:rPr>
            </w:pPr>
            <w:r w:rsidRPr="00567B75">
              <w:rPr>
                <w:sz w:val="22"/>
                <w:szCs w:val="22"/>
              </w:rPr>
              <w:t xml:space="preserve">3. </w:t>
            </w:r>
            <w:r w:rsidRPr="00567B75">
              <w:rPr>
                <w:color w:val="272833"/>
                <w:sz w:val="22"/>
                <w:szCs w:val="22"/>
                <w:shd w:val="clear" w:color="auto" w:fill="FFFFFF"/>
              </w:rPr>
              <w:t xml:space="preserve">Familiar with the basic properties and examples of different notions of algebra and their generalization; </w:t>
            </w:r>
          </w:p>
          <w:p w14:paraId="7B744234" w14:textId="77777777" w:rsidR="00E27857" w:rsidRPr="00567B75" w:rsidRDefault="00E27857" w:rsidP="00E27857">
            <w:pPr>
              <w:rPr>
                <w:bCs/>
                <w:sz w:val="22"/>
                <w:szCs w:val="22"/>
              </w:rPr>
            </w:pPr>
            <w:r w:rsidRPr="00567B75">
              <w:rPr>
                <w:bCs/>
                <w:sz w:val="22"/>
                <w:szCs w:val="22"/>
              </w:rPr>
              <w:t xml:space="preserve">4. Help to understand the basic techniques of Cryptography (the techniques for protecting information from unauthorized access) &amp; Coding Theory and Information Theory (the study of the transfer of information securely) and make able to develop some new techniques too.  </w:t>
            </w:r>
          </w:p>
        </w:tc>
      </w:tr>
      <w:tr w:rsidR="00E27857" w:rsidRPr="00567B75" w14:paraId="25A4A068" w14:textId="77777777" w:rsidTr="004A4607">
        <w:trPr>
          <w:jc w:val="center"/>
        </w:trPr>
        <w:tc>
          <w:tcPr>
            <w:tcW w:w="2551" w:type="dxa"/>
            <w:shd w:val="clear" w:color="auto" w:fill="auto"/>
          </w:tcPr>
          <w:p w14:paraId="087FDE5E" w14:textId="77777777" w:rsidR="00E27857" w:rsidRPr="00567B75" w:rsidRDefault="00E27857" w:rsidP="00E27857">
            <w:pPr>
              <w:rPr>
                <w:b/>
                <w:sz w:val="22"/>
                <w:szCs w:val="22"/>
              </w:rPr>
            </w:pPr>
            <w:r w:rsidRPr="00567B75">
              <w:rPr>
                <w:b/>
                <w:sz w:val="22"/>
                <w:szCs w:val="22"/>
              </w:rPr>
              <w:t>Assessment Method</w:t>
            </w:r>
          </w:p>
        </w:tc>
        <w:tc>
          <w:tcPr>
            <w:tcW w:w="8220" w:type="dxa"/>
            <w:shd w:val="clear" w:color="auto" w:fill="auto"/>
          </w:tcPr>
          <w:p w14:paraId="2C82813C" w14:textId="77777777" w:rsidR="00E27857" w:rsidRPr="00567B75" w:rsidRDefault="00E27857" w:rsidP="00E27857">
            <w:pPr>
              <w:rPr>
                <w:bCs/>
                <w:sz w:val="22"/>
                <w:szCs w:val="22"/>
              </w:rPr>
            </w:pPr>
            <w:r w:rsidRPr="00567B75">
              <w:rPr>
                <w:bCs/>
                <w:sz w:val="22"/>
                <w:szCs w:val="22"/>
              </w:rPr>
              <w:t>Quiz /Assignment/ Project / MSE / ESE</w:t>
            </w:r>
          </w:p>
        </w:tc>
      </w:tr>
    </w:tbl>
    <w:p w14:paraId="37AA85CE" w14:textId="77777777" w:rsidR="00E27857" w:rsidRPr="00567B75" w:rsidRDefault="00E27857" w:rsidP="00E27857">
      <w:pPr>
        <w:rPr>
          <w:sz w:val="22"/>
          <w:szCs w:val="22"/>
        </w:rPr>
      </w:pPr>
    </w:p>
    <w:p w14:paraId="23DC0961" w14:textId="77777777" w:rsidR="00E27857" w:rsidRPr="00567B75" w:rsidRDefault="00E27857" w:rsidP="00E27857">
      <w:pPr>
        <w:rPr>
          <w:b/>
          <w:sz w:val="22"/>
          <w:szCs w:val="22"/>
        </w:rPr>
      </w:pPr>
      <w:r w:rsidRPr="00567B75">
        <w:rPr>
          <w:b/>
          <w:sz w:val="22"/>
          <w:szCs w:val="22"/>
        </w:rPr>
        <w:t>Text Books:</w:t>
      </w:r>
    </w:p>
    <w:p w14:paraId="4B608409" w14:textId="77777777" w:rsidR="00E27857" w:rsidRPr="00567B75" w:rsidRDefault="00E27857" w:rsidP="00E27857">
      <w:pPr>
        <w:pStyle w:val="ListParagraph"/>
        <w:numPr>
          <w:ilvl w:val="0"/>
          <w:numId w:val="86"/>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I. N. </w:t>
      </w:r>
      <w:proofErr w:type="spellStart"/>
      <w:r w:rsidRPr="00567B75">
        <w:rPr>
          <w:rFonts w:ascii="Times New Roman" w:hAnsi="Times New Roman" w:cs="Times New Roman"/>
          <w:szCs w:val="22"/>
        </w:rPr>
        <w:t>Herstein</w:t>
      </w:r>
      <w:proofErr w:type="spellEnd"/>
      <w:r w:rsidRPr="00567B75">
        <w:rPr>
          <w:rFonts w:ascii="Times New Roman" w:hAnsi="Times New Roman" w:cs="Times New Roman"/>
          <w:szCs w:val="22"/>
        </w:rPr>
        <w:t xml:space="preserve">: Topics in Algebra, Wiley, 2006. </w:t>
      </w:r>
    </w:p>
    <w:p w14:paraId="50B63724" w14:textId="77777777" w:rsidR="00E27857" w:rsidRPr="00567B75" w:rsidRDefault="00E27857" w:rsidP="00E27857">
      <w:pPr>
        <w:numPr>
          <w:ilvl w:val="0"/>
          <w:numId w:val="86"/>
        </w:numPr>
        <w:pBdr>
          <w:top w:val="nil"/>
          <w:left w:val="nil"/>
          <w:bottom w:val="nil"/>
          <w:right w:val="nil"/>
          <w:between w:val="nil"/>
        </w:pBdr>
        <w:rPr>
          <w:sz w:val="22"/>
          <w:szCs w:val="22"/>
        </w:rPr>
      </w:pPr>
      <w:r w:rsidRPr="00567B75">
        <w:rPr>
          <w:sz w:val="22"/>
          <w:szCs w:val="22"/>
          <w:lang w:val="en-IE"/>
        </w:rPr>
        <w:t>David M. Burton: Elementary Number Theory, 6th Edition, McGrow Hill Higher Education, 2007.</w:t>
      </w:r>
    </w:p>
    <w:p w14:paraId="796E532A" w14:textId="77777777" w:rsidR="00E27857" w:rsidRPr="00567B75" w:rsidRDefault="00E27857" w:rsidP="00E27857">
      <w:pPr>
        <w:rPr>
          <w:b/>
          <w:sz w:val="22"/>
          <w:szCs w:val="22"/>
        </w:rPr>
      </w:pPr>
      <w:r w:rsidRPr="00567B75">
        <w:rPr>
          <w:b/>
          <w:sz w:val="22"/>
          <w:szCs w:val="22"/>
        </w:rPr>
        <w:t>Reference Books:</w:t>
      </w:r>
    </w:p>
    <w:p w14:paraId="18797276" w14:textId="77777777" w:rsidR="00E27857" w:rsidRPr="00567B75" w:rsidRDefault="00E27857" w:rsidP="00E27857">
      <w:pPr>
        <w:pStyle w:val="ListParagraph"/>
        <w:numPr>
          <w:ilvl w:val="0"/>
          <w:numId w:val="8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D.S. </w:t>
      </w:r>
      <w:proofErr w:type="spellStart"/>
      <w:r w:rsidRPr="00567B75">
        <w:rPr>
          <w:rFonts w:ascii="Times New Roman" w:hAnsi="Times New Roman" w:cs="Times New Roman"/>
          <w:szCs w:val="22"/>
        </w:rPr>
        <w:t>Dummit</w:t>
      </w:r>
      <w:proofErr w:type="spellEnd"/>
      <w:r w:rsidRPr="00567B75">
        <w:rPr>
          <w:rFonts w:ascii="Times New Roman" w:hAnsi="Times New Roman" w:cs="Times New Roman"/>
          <w:szCs w:val="22"/>
        </w:rPr>
        <w:t xml:space="preserve"> and R.M. Foote: Abstract Algebra, Wiley, 1999. </w:t>
      </w:r>
    </w:p>
    <w:p w14:paraId="0628EA9E" w14:textId="77777777" w:rsidR="00E27857" w:rsidRPr="00567B75" w:rsidRDefault="00E27857" w:rsidP="00E27857">
      <w:pPr>
        <w:pStyle w:val="ListParagraph"/>
        <w:numPr>
          <w:ilvl w:val="0"/>
          <w:numId w:val="8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I. Niven, H.S. Zuckerman, H.L. Montgomery: An introduction to the theory of numbers, Wiley, 2000</w:t>
      </w:r>
    </w:p>
    <w:p w14:paraId="6ABD6964" w14:textId="77777777" w:rsidR="00E27857" w:rsidRPr="00567B75" w:rsidRDefault="00E27857" w:rsidP="00E27857">
      <w:pPr>
        <w:pStyle w:val="ListParagraph"/>
        <w:numPr>
          <w:ilvl w:val="0"/>
          <w:numId w:val="8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G.H. Hardy, E.M. Wright: An introduction to the theory of numbers, OUP, 2008. </w:t>
      </w:r>
    </w:p>
    <w:p w14:paraId="7F8111CB" w14:textId="77777777" w:rsidR="00E27857" w:rsidRPr="00567B75" w:rsidRDefault="00E27857" w:rsidP="00E27857">
      <w:pPr>
        <w:pStyle w:val="ListParagraph"/>
        <w:numPr>
          <w:ilvl w:val="0"/>
          <w:numId w:val="87"/>
        </w:numPr>
        <w:pBdr>
          <w:top w:val="nil"/>
          <w:left w:val="nil"/>
          <w:bottom w:val="nil"/>
          <w:right w:val="nil"/>
          <w:between w:val="nil"/>
        </w:pBd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T.M. Apostol: Introduction to Analytic Number Theory, Springer, UTM, 1998.</w:t>
      </w:r>
    </w:p>
    <w:p w14:paraId="15948B3D" w14:textId="77777777" w:rsidR="00E27857" w:rsidRPr="00567B75" w:rsidRDefault="00E27857" w:rsidP="00E27857">
      <w:pPr>
        <w:pStyle w:val="ListParagraph"/>
        <w:pBdr>
          <w:top w:val="nil"/>
          <w:left w:val="nil"/>
          <w:bottom w:val="nil"/>
          <w:right w:val="nil"/>
          <w:between w:val="nil"/>
        </w:pBdr>
        <w:spacing w:after="0" w:line="240" w:lineRule="auto"/>
        <w:ind w:left="0"/>
        <w:contextualSpacing w:val="0"/>
        <w:rPr>
          <w:rFonts w:ascii="Times New Roman" w:hAnsi="Times New Roman" w:cs="Times New Roman"/>
          <w:szCs w:val="22"/>
        </w:rPr>
      </w:pPr>
      <w:r w:rsidRPr="00567B75">
        <w:rPr>
          <w:rFonts w:ascii="Times New Roman" w:hAnsi="Times New Roman" w:cs="Times New Roman"/>
          <w:szCs w:val="22"/>
        </w:rPr>
        <w:br w:type="page"/>
      </w:r>
    </w:p>
    <w:tbl>
      <w:tblPr>
        <w:tblW w:w="10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8220"/>
      </w:tblGrid>
      <w:tr w:rsidR="00E27857" w:rsidRPr="00567B75" w14:paraId="724DBB63" w14:textId="77777777" w:rsidTr="00E27857">
        <w:trPr>
          <w:trHeight w:val="300"/>
        </w:trPr>
        <w:tc>
          <w:tcPr>
            <w:tcW w:w="2551" w:type="dxa"/>
            <w:shd w:val="clear" w:color="auto" w:fill="auto"/>
            <w:tcMar>
              <w:left w:w="90" w:type="dxa"/>
              <w:right w:w="90" w:type="dxa"/>
            </w:tcMar>
          </w:tcPr>
          <w:p w14:paraId="7EAE6B9D" w14:textId="77777777" w:rsidR="00E27857" w:rsidRPr="00567B75" w:rsidRDefault="00E27857" w:rsidP="00E27857">
            <w:pPr>
              <w:rPr>
                <w:sz w:val="22"/>
                <w:szCs w:val="22"/>
              </w:rPr>
            </w:pPr>
            <w:r w:rsidRPr="00567B75">
              <w:rPr>
                <w:b/>
                <w:bCs/>
                <w:sz w:val="22"/>
                <w:szCs w:val="22"/>
              </w:rPr>
              <w:lastRenderedPageBreak/>
              <w:t xml:space="preserve">Course Number </w:t>
            </w:r>
          </w:p>
        </w:tc>
        <w:tc>
          <w:tcPr>
            <w:tcW w:w="8220" w:type="dxa"/>
            <w:shd w:val="clear" w:color="auto" w:fill="auto"/>
            <w:tcMar>
              <w:left w:w="90" w:type="dxa"/>
              <w:right w:w="90" w:type="dxa"/>
            </w:tcMar>
          </w:tcPr>
          <w:p w14:paraId="046358AE" w14:textId="4949F31D" w:rsidR="00E27857" w:rsidRPr="00567B75" w:rsidRDefault="00E27857" w:rsidP="004B736A">
            <w:pPr>
              <w:rPr>
                <w:sz w:val="22"/>
                <w:szCs w:val="22"/>
              </w:rPr>
            </w:pPr>
            <w:r w:rsidRPr="00A917F8">
              <w:rPr>
                <w:sz w:val="22"/>
                <w:szCs w:val="22"/>
                <w:highlight w:val="yellow"/>
              </w:rPr>
              <w:t>MA41</w:t>
            </w:r>
            <w:r w:rsidR="004B736A" w:rsidRPr="00A917F8">
              <w:rPr>
                <w:sz w:val="22"/>
                <w:szCs w:val="22"/>
                <w:highlight w:val="yellow"/>
              </w:rPr>
              <w:t>13</w:t>
            </w:r>
            <w:r w:rsidRPr="00A917F8">
              <w:rPr>
                <w:bCs/>
                <w:sz w:val="22"/>
                <w:szCs w:val="22"/>
                <w:highlight w:val="yellow"/>
              </w:rPr>
              <w:t xml:space="preserve"> (IDE)</w:t>
            </w:r>
          </w:p>
        </w:tc>
      </w:tr>
      <w:tr w:rsidR="00E27857" w:rsidRPr="00567B75" w14:paraId="206D9BEF" w14:textId="77777777" w:rsidTr="00E27857">
        <w:trPr>
          <w:trHeight w:val="360"/>
        </w:trPr>
        <w:tc>
          <w:tcPr>
            <w:tcW w:w="2551" w:type="dxa"/>
            <w:shd w:val="clear" w:color="auto" w:fill="auto"/>
            <w:tcMar>
              <w:left w:w="90" w:type="dxa"/>
              <w:right w:w="90" w:type="dxa"/>
            </w:tcMar>
          </w:tcPr>
          <w:p w14:paraId="2B1ABD4D" w14:textId="77777777" w:rsidR="00E27857" w:rsidRPr="00567B75" w:rsidRDefault="00E27857" w:rsidP="00E27857">
            <w:pPr>
              <w:rPr>
                <w:sz w:val="22"/>
                <w:szCs w:val="22"/>
              </w:rPr>
            </w:pPr>
            <w:r w:rsidRPr="00567B75">
              <w:rPr>
                <w:b/>
                <w:bCs/>
                <w:sz w:val="22"/>
                <w:szCs w:val="22"/>
              </w:rPr>
              <w:t>Course Credit</w:t>
            </w:r>
          </w:p>
          <w:p w14:paraId="3BDD0206" w14:textId="77777777" w:rsidR="00E27857" w:rsidRPr="00567B75" w:rsidRDefault="00E27857" w:rsidP="00E27857">
            <w:pPr>
              <w:rPr>
                <w:sz w:val="22"/>
                <w:szCs w:val="22"/>
              </w:rPr>
            </w:pPr>
            <w:r w:rsidRPr="00567B75">
              <w:rPr>
                <w:b/>
                <w:bCs/>
                <w:sz w:val="22"/>
                <w:szCs w:val="22"/>
              </w:rPr>
              <w:t xml:space="preserve">(L-T-P-C)                 </w:t>
            </w:r>
          </w:p>
        </w:tc>
        <w:tc>
          <w:tcPr>
            <w:tcW w:w="8220" w:type="dxa"/>
            <w:shd w:val="clear" w:color="auto" w:fill="auto"/>
            <w:tcMar>
              <w:left w:w="90" w:type="dxa"/>
              <w:right w:w="90" w:type="dxa"/>
            </w:tcMar>
            <w:vAlign w:val="center"/>
          </w:tcPr>
          <w:p w14:paraId="28A36BDC" w14:textId="77777777" w:rsidR="00E27857" w:rsidRPr="00567B75" w:rsidRDefault="00E27857" w:rsidP="00E27857">
            <w:pPr>
              <w:rPr>
                <w:sz w:val="22"/>
                <w:szCs w:val="22"/>
              </w:rPr>
            </w:pPr>
            <w:r w:rsidRPr="00567B75">
              <w:rPr>
                <w:sz w:val="22"/>
                <w:szCs w:val="22"/>
              </w:rPr>
              <w:t>3-0-0-3</w:t>
            </w:r>
          </w:p>
        </w:tc>
      </w:tr>
      <w:tr w:rsidR="00E27857" w:rsidRPr="00567B75" w14:paraId="6A43EF0A" w14:textId="77777777" w:rsidTr="00E27857">
        <w:trPr>
          <w:trHeight w:val="300"/>
        </w:trPr>
        <w:tc>
          <w:tcPr>
            <w:tcW w:w="2551" w:type="dxa"/>
            <w:shd w:val="clear" w:color="auto" w:fill="auto"/>
            <w:tcMar>
              <w:left w:w="90" w:type="dxa"/>
              <w:right w:w="90" w:type="dxa"/>
            </w:tcMar>
          </w:tcPr>
          <w:p w14:paraId="2803DE77" w14:textId="77777777" w:rsidR="00E27857" w:rsidRPr="00567B75" w:rsidRDefault="00E27857" w:rsidP="00E27857">
            <w:pPr>
              <w:rPr>
                <w:sz w:val="22"/>
                <w:szCs w:val="22"/>
              </w:rPr>
            </w:pPr>
            <w:r w:rsidRPr="00567B75">
              <w:rPr>
                <w:b/>
                <w:bCs/>
                <w:sz w:val="22"/>
                <w:szCs w:val="22"/>
              </w:rPr>
              <w:t xml:space="preserve">Course Title                   </w:t>
            </w:r>
          </w:p>
        </w:tc>
        <w:tc>
          <w:tcPr>
            <w:tcW w:w="8220" w:type="dxa"/>
            <w:shd w:val="clear" w:color="auto" w:fill="auto"/>
            <w:tcMar>
              <w:left w:w="90" w:type="dxa"/>
              <w:right w:w="90" w:type="dxa"/>
            </w:tcMar>
            <w:vAlign w:val="center"/>
          </w:tcPr>
          <w:p w14:paraId="377A4F60" w14:textId="5962CE9A" w:rsidR="00E27857" w:rsidRPr="00567B75" w:rsidRDefault="00E27857" w:rsidP="00074763">
            <w:pPr>
              <w:rPr>
                <w:sz w:val="22"/>
                <w:szCs w:val="22"/>
              </w:rPr>
            </w:pPr>
            <w:r w:rsidRPr="00074763">
              <w:rPr>
                <w:strike/>
                <w:sz w:val="22"/>
                <w:szCs w:val="22"/>
                <w:highlight w:val="yellow"/>
              </w:rPr>
              <w:t xml:space="preserve">Mathematical </w:t>
            </w:r>
            <w:r w:rsidR="00074763" w:rsidRPr="00074763">
              <w:rPr>
                <w:strike/>
                <w:sz w:val="22"/>
                <w:szCs w:val="22"/>
                <w:highlight w:val="yellow"/>
              </w:rPr>
              <w:t>R</w:t>
            </w:r>
            <w:r w:rsidRPr="00074763">
              <w:rPr>
                <w:strike/>
                <w:sz w:val="22"/>
                <w:szCs w:val="22"/>
                <w:highlight w:val="yellow"/>
              </w:rPr>
              <w:t>elativity</w:t>
            </w:r>
            <w:r w:rsidR="00074763" w:rsidRPr="00074763">
              <w:rPr>
                <w:sz w:val="22"/>
                <w:szCs w:val="22"/>
                <w:highlight w:val="yellow"/>
              </w:rPr>
              <w:t xml:space="preserve"> Theory of Relativity</w:t>
            </w:r>
          </w:p>
        </w:tc>
      </w:tr>
      <w:tr w:rsidR="00E27857" w:rsidRPr="00567B75" w14:paraId="06EE105A" w14:textId="77777777" w:rsidTr="00E27857">
        <w:trPr>
          <w:trHeight w:val="300"/>
        </w:trPr>
        <w:tc>
          <w:tcPr>
            <w:tcW w:w="2551" w:type="dxa"/>
            <w:shd w:val="clear" w:color="auto" w:fill="auto"/>
            <w:tcMar>
              <w:left w:w="90" w:type="dxa"/>
              <w:right w:w="90" w:type="dxa"/>
            </w:tcMar>
          </w:tcPr>
          <w:p w14:paraId="4B363251" w14:textId="77777777" w:rsidR="00E27857" w:rsidRPr="00567B75" w:rsidRDefault="00E27857" w:rsidP="00E27857">
            <w:pPr>
              <w:rPr>
                <w:sz w:val="22"/>
                <w:szCs w:val="22"/>
              </w:rPr>
            </w:pPr>
            <w:r w:rsidRPr="00567B75">
              <w:rPr>
                <w:b/>
                <w:bCs/>
                <w:sz w:val="22"/>
                <w:szCs w:val="22"/>
              </w:rPr>
              <w:t xml:space="preserve">Learning Mode            </w:t>
            </w:r>
          </w:p>
        </w:tc>
        <w:tc>
          <w:tcPr>
            <w:tcW w:w="8220" w:type="dxa"/>
            <w:shd w:val="clear" w:color="auto" w:fill="auto"/>
            <w:tcMar>
              <w:left w:w="90" w:type="dxa"/>
              <w:right w:w="90" w:type="dxa"/>
            </w:tcMar>
          </w:tcPr>
          <w:p w14:paraId="7935258A" w14:textId="77777777" w:rsidR="00E27857" w:rsidRPr="00567B75" w:rsidRDefault="00E27857" w:rsidP="00E27857">
            <w:pPr>
              <w:rPr>
                <w:sz w:val="22"/>
                <w:szCs w:val="22"/>
              </w:rPr>
            </w:pPr>
            <w:r w:rsidRPr="00567B75">
              <w:rPr>
                <w:sz w:val="22"/>
                <w:szCs w:val="22"/>
              </w:rPr>
              <w:t>Lectures</w:t>
            </w:r>
          </w:p>
        </w:tc>
      </w:tr>
      <w:tr w:rsidR="00E27857" w:rsidRPr="00567B75" w14:paraId="37D8C9C5" w14:textId="77777777" w:rsidTr="00E27857">
        <w:trPr>
          <w:trHeight w:val="360"/>
        </w:trPr>
        <w:tc>
          <w:tcPr>
            <w:tcW w:w="2551" w:type="dxa"/>
            <w:shd w:val="clear" w:color="auto" w:fill="auto"/>
            <w:tcMar>
              <w:left w:w="90" w:type="dxa"/>
              <w:right w:w="90" w:type="dxa"/>
            </w:tcMar>
          </w:tcPr>
          <w:p w14:paraId="75F611DA" w14:textId="77777777" w:rsidR="00E27857" w:rsidRPr="00567B75" w:rsidRDefault="00E27857" w:rsidP="00E27857">
            <w:pPr>
              <w:rPr>
                <w:sz w:val="22"/>
                <w:szCs w:val="22"/>
              </w:rPr>
            </w:pPr>
            <w:r w:rsidRPr="00567B75">
              <w:rPr>
                <w:b/>
                <w:bCs/>
                <w:sz w:val="22"/>
                <w:szCs w:val="22"/>
              </w:rPr>
              <w:t xml:space="preserve">Learning Objectives </w:t>
            </w:r>
          </w:p>
        </w:tc>
        <w:tc>
          <w:tcPr>
            <w:tcW w:w="8220" w:type="dxa"/>
            <w:shd w:val="clear" w:color="auto" w:fill="auto"/>
            <w:tcMar>
              <w:left w:w="90" w:type="dxa"/>
              <w:right w:w="90" w:type="dxa"/>
            </w:tcMar>
          </w:tcPr>
          <w:p w14:paraId="7C17CB22" w14:textId="77777777" w:rsidR="00E27857" w:rsidRPr="00567B75" w:rsidRDefault="00E27857" w:rsidP="00E27857">
            <w:pPr>
              <w:jc w:val="both"/>
              <w:rPr>
                <w:sz w:val="22"/>
                <w:szCs w:val="22"/>
              </w:rPr>
            </w:pPr>
            <w:r w:rsidRPr="00567B75">
              <w:rPr>
                <w:sz w:val="22"/>
                <w:szCs w:val="22"/>
              </w:rPr>
              <w:t>The students would learn the singularity theorems of Hawking and Penrose, the positive mass theorem, and the theorems on black hole uniqueness and black hole thermodynamics.</w:t>
            </w:r>
          </w:p>
        </w:tc>
      </w:tr>
      <w:tr w:rsidR="00E27857" w:rsidRPr="00567B75" w14:paraId="374725F5" w14:textId="77777777" w:rsidTr="00E27857">
        <w:trPr>
          <w:trHeight w:val="675"/>
        </w:trPr>
        <w:tc>
          <w:tcPr>
            <w:tcW w:w="2551" w:type="dxa"/>
            <w:shd w:val="clear" w:color="auto" w:fill="auto"/>
            <w:tcMar>
              <w:left w:w="90" w:type="dxa"/>
              <w:right w:w="90" w:type="dxa"/>
            </w:tcMar>
          </w:tcPr>
          <w:p w14:paraId="12C14C22" w14:textId="77777777" w:rsidR="00E27857" w:rsidRPr="00567B75" w:rsidRDefault="00E27857" w:rsidP="00E27857">
            <w:pPr>
              <w:rPr>
                <w:sz w:val="22"/>
                <w:szCs w:val="22"/>
              </w:rPr>
            </w:pPr>
            <w:r w:rsidRPr="00567B75">
              <w:rPr>
                <w:b/>
                <w:bCs/>
                <w:sz w:val="22"/>
                <w:szCs w:val="22"/>
              </w:rPr>
              <w:t xml:space="preserve">Course Description     </w:t>
            </w:r>
          </w:p>
        </w:tc>
        <w:tc>
          <w:tcPr>
            <w:tcW w:w="8220" w:type="dxa"/>
            <w:shd w:val="clear" w:color="auto" w:fill="auto"/>
            <w:tcMar>
              <w:left w:w="90" w:type="dxa"/>
              <w:right w:w="90" w:type="dxa"/>
            </w:tcMar>
          </w:tcPr>
          <w:p w14:paraId="1C92655B" w14:textId="77777777" w:rsidR="00E27857" w:rsidRPr="00567B75" w:rsidRDefault="00E27857" w:rsidP="00E27857">
            <w:pPr>
              <w:jc w:val="both"/>
              <w:rPr>
                <w:sz w:val="22"/>
                <w:szCs w:val="22"/>
              </w:rPr>
            </w:pPr>
            <w:r w:rsidRPr="00567B75">
              <w:rPr>
                <w:sz w:val="22"/>
                <w:szCs w:val="22"/>
              </w:rPr>
              <w:t>To introduce the students to some of the most important mathematical results of general relativity.</w:t>
            </w:r>
          </w:p>
        </w:tc>
      </w:tr>
      <w:tr w:rsidR="00E27857" w:rsidRPr="00567B75" w14:paraId="45659B99" w14:textId="77777777" w:rsidTr="00E27857">
        <w:trPr>
          <w:trHeight w:val="1830"/>
        </w:trPr>
        <w:tc>
          <w:tcPr>
            <w:tcW w:w="2551" w:type="dxa"/>
            <w:shd w:val="clear" w:color="auto" w:fill="auto"/>
            <w:tcMar>
              <w:left w:w="90" w:type="dxa"/>
              <w:right w:w="90" w:type="dxa"/>
            </w:tcMar>
          </w:tcPr>
          <w:p w14:paraId="3F87EFEF" w14:textId="77777777" w:rsidR="00E27857" w:rsidRPr="00567B75" w:rsidRDefault="00E27857" w:rsidP="00E27857">
            <w:pPr>
              <w:rPr>
                <w:sz w:val="22"/>
                <w:szCs w:val="22"/>
              </w:rPr>
            </w:pPr>
            <w:r w:rsidRPr="00567B75">
              <w:rPr>
                <w:b/>
                <w:bCs/>
                <w:sz w:val="22"/>
                <w:szCs w:val="22"/>
              </w:rPr>
              <w:t xml:space="preserve">Course Content          </w:t>
            </w:r>
          </w:p>
        </w:tc>
        <w:tc>
          <w:tcPr>
            <w:tcW w:w="8220" w:type="dxa"/>
            <w:shd w:val="clear" w:color="auto" w:fill="auto"/>
            <w:tcMar>
              <w:left w:w="90" w:type="dxa"/>
              <w:right w:w="90" w:type="dxa"/>
            </w:tcMar>
          </w:tcPr>
          <w:p w14:paraId="5D0C8C0C" w14:textId="77777777" w:rsidR="00E27857" w:rsidRPr="00567B75" w:rsidRDefault="00E27857" w:rsidP="00E27857">
            <w:pPr>
              <w:pStyle w:val="Default"/>
              <w:jc w:val="both"/>
              <w:rPr>
                <w:color w:val="auto"/>
                <w:sz w:val="22"/>
                <w:szCs w:val="22"/>
              </w:rPr>
            </w:pPr>
            <w:proofErr w:type="spellStart"/>
            <w:r w:rsidRPr="00567B75">
              <w:rPr>
                <w:color w:val="auto"/>
                <w:sz w:val="22"/>
                <w:szCs w:val="22"/>
              </w:rPr>
              <w:t>Minkowski</w:t>
            </w:r>
            <w:proofErr w:type="spellEnd"/>
            <w:r w:rsidRPr="00567B75">
              <w:rPr>
                <w:color w:val="auto"/>
                <w:sz w:val="22"/>
                <w:szCs w:val="22"/>
              </w:rPr>
              <w:t xml:space="preserve"> spacetime, Penrose diagrams, The Schwarzschild solution, Causality, Singularity theorems: Geodesic congruences, Hawking’s </w:t>
            </w:r>
            <w:proofErr w:type="spellStart"/>
            <w:r w:rsidRPr="00567B75">
              <w:rPr>
                <w:color w:val="auto"/>
                <w:sz w:val="22"/>
                <w:szCs w:val="22"/>
              </w:rPr>
              <w:t>Singukarity</w:t>
            </w:r>
            <w:proofErr w:type="spellEnd"/>
            <w:r w:rsidRPr="00567B75">
              <w:rPr>
                <w:color w:val="auto"/>
                <w:sz w:val="22"/>
                <w:szCs w:val="22"/>
              </w:rPr>
              <w:t xml:space="preserve"> theorem, Penrose’s singularity theorem, Cauchy Problem: Klein-Gordon equation, Maxwell’s equation, Einstein’s equations, Mass in General relativity: </w:t>
            </w:r>
            <w:proofErr w:type="spellStart"/>
            <w:r w:rsidRPr="00567B75">
              <w:rPr>
                <w:color w:val="auto"/>
                <w:sz w:val="22"/>
                <w:szCs w:val="22"/>
              </w:rPr>
              <w:t>Komar</w:t>
            </w:r>
            <w:proofErr w:type="spellEnd"/>
            <w:r w:rsidRPr="00567B75">
              <w:rPr>
                <w:color w:val="auto"/>
                <w:sz w:val="22"/>
                <w:szCs w:val="22"/>
              </w:rPr>
              <w:t xml:space="preserve"> mass, Field theory, Einstein-Hilbert action, Gravitational waves, Positive mass theorem, Penrose inequality, Black holes: The Kerr solution, Black hole thermodynamics and Hawking radiation.</w:t>
            </w:r>
          </w:p>
        </w:tc>
      </w:tr>
      <w:tr w:rsidR="00E27857" w:rsidRPr="00567B75" w14:paraId="10F7D356" w14:textId="77777777" w:rsidTr="00E27857">
        <w:trPr>
          <w:trHeight w:val="300"/>
        </w:trPr>
        <w:tc>
          <w:tcPr>
            <w:tcW w:w="2551" w:type="dxa"/>
            <w:shd w:val="clear" w:color="auto" w:fill="auto"/>
            <w:tcMar>
              <w:left w:w="90" w:type="dxa"/>
              <w:right w:w="90" w:type="dxa"/>
            </w:tcMar>
          </w:tcPr>
          <w:p w14:paraId="660F245B" w14:textId="77777777" w:rsidR="00E27857" w:rsidRPr="00567B75" w:rsidRDefault="00E27857" w:rsidP="00E27857">
            <w:pPr>
              <w:rPr>
                <w:sz w:val="22"/>
                <w:szCs w:val="22"/>
              </w:rPr>
            </w:pPr>
            <w:r w:rsidRPr="00567B75">
              <w:rPr>
                <w:b/>
                <w:bCs/>
                <w:sz w:val="22"/>
                <w:szCs w:val="22"/>
              </w:rPr>
              <w:t xml:space="preserve">Learning Outcome      </w:t>
            </w:r>
          </w:p>
        </w:tc>
        <w:tc>
          <w:tcPr>
            <w:tcW w:w="8220" w:type="dxa"/>
            <w:shd w:val="clear" w:color="auto" w:fill="auto"/>
            <w:tcMar>
              <w:left w:w="90" w:type="dxa"/>
              <w:right w:w="90" w:type="dxa"/>
            </w:tcMar>
          </w:tcPr>
          <w:p w14:paraId="6DF2A6D9" w14:textId="77777777" w:rsidR="00E27857" w:rsidRPr="00567B75" w:rsidRDefault="00E27857" w:rsidP="00E27857">
            <w:pPr>
              <w:rPr>
                <w:sz w:val="22"/>
                <w:szCs w:val="22"/>
              </w:rPr>
            </w:pPr>
            <w:r w:rsidRPr="00567B75">
              <w:rPr>
                <w:sz w:val="22"/>
                <w:szCs w:val="22"/>
              </w:rPr>
              <w:t>The students would learn the singularity theorems of Hawking and Penrose, the positive mass theorem, and the theorems on black hole uniqueness and black hole thermodynamics.</w:t>
            </w:r>
          </w:p>
        </w:tc>
      </w:tr>
      <w:tr w:rsidR="00E27857" w:rsidRPr="00567B75" w14:paraId="1FC60D7B" w14:textId="77777777" w:rsidTr="00E27857">
        <w:trPr>
          <w:trHeight w:val="300"/>
        </w:trPr>
        <w:tc>
          <w:tcPr>
            <w:tcW w:w="2551" w:type="dxa"/>
            <w:shd w:val="clear" w:color="auto" w:fill="auto"/>
            <w:tcMar>
              <w:left w:w="90" w:type="dxa"/>
              <w:right w:w="90" w:type="dxa"/>
            </w:tcMar>
          </w:tcPr>
          <w:p w14:paraId="0E735181" w14:textId="77777777" w:rsidR="00E27857" w:rsidRPr="00567B75" w:rsidRDefault="00E27857" w:rsidP="00E27857">
            <w:pPr>
              <w:rPr>
                <w:sz w:val="22"/>
                <w:szCs w:val="22"/>
              </w:rPr>
            </w:pPr>
            <w:r w:rsidRPr="00567B75">
              <w:rPr>
                <w:b/>
                <w:bCs/>
                <w:sz w:val="22"/>
                <w:szCs w:val="22"/>
              </w:rPr>
              <w:t>Assessment Method</w:t>
            </w:r>
          </w:p>
        </w:tc>
        <w:tc>
          <w:tcPr>
            <w:tcW w:w="8220" w:type="dxa"/>
            <w:shd w:val="clear" w:color="auto" w:fill="auto"/>
            <w:tcMar>
              <w:left w:w="90" w:type="dxa"/>
              <w:right w:w="90" w:type="dxa"/>
            </w:tcMar>
          </w:tcPr>
          <w:p w14:paraId="790A6B5F" w14:textId="77777777" w:rsidR="00E27857" w:rsidRPr="00567B75" w:rsidRDefault="00E27857" w:rsidP="00E27857">
            <w:pPr>
              <w:rPr>
                <w:sz w:val="22"/>
                <w:szCs w:val="22"/>
              </w:rPr>
            </w:pPr>
            <w:r w:rsidRPr="00567B75">
              <w:rPr>
                <w:bCs/>
                <w:sz w:val="22"/>
                <w:szCs w:val="22"/>
              </w:rPr>
              <w:t>Quiz /Assignment/ Project / MSE / ESE</w:t>
            </w:r>
          </w:p>
        </w:tc>
      </w:tr>
    </w:tbl>
    <w:p w14:paraId="0BFFE5CD" w14:textId="77777777" w:rsidR="00E27857" w:rsidRPr="00567B75" w:rsidRDefault="00E27857" w:rsidP="00E27857">
      <w:pPr>
        <w:rPr>
          <w:sz w:val="22"/>
          <w:szCs w:val="22"/>
        </w:rPr>
      </w:pPr>
    </w:p>
    <w:p w14:paraId="731FB333" w14:textId="77777777" w:rsidR="00E27857" w:rsidRPr="00567B75" w:rsidRDefault="00E27857" w:rsidP="00E27857">
      <w:pPr>
        <w:rPr>
          <w:b/>
          <w:bCs/>
          <w:sz w:val="22"/>
          <w:szCs w:val="22"/>
        </w:rPr>
      </w:pPr>
      <w:r w:rsidRPr="00567B75">
        <w:rPr>
          <w:b/>
          <w:bCs/>
          <w:sz w:val="22"/>
          <w:szCs w:val="22"/>
        </w:rPr>
        <w:t>Text Books:</w:t>
      </w:r>
    </w:p>
    <w:p w14:paraId="222AA18B" w14:textId="77777777" w:rsidR="00E27857" w:rsidRPr="00567B75" w:rsidRDefault="00E27857" w:rsidP="00E27857">
      <w:pPr>
        <w:rPr>
          <w:sz w:val="22"/>
          <w:szCs w:val="22"/>
        </w:rPr>
      </w:pPr>
    </w:p>
    <w:p w14:paraId="58840844" w14:textId="77777777" w:rsidR="00E27857" w:rsidRPr="00567B75" w:rsidRDefault="00E27857" w:rsidP="00E27857">
      <w:pPr>
        <w:pStyle w:val="ListParagraph"/>
        <w:numPr>
          <w:ilvl w:val="0"/>
          <w:numId w:val="90"/>
        </w:numPr>
        <w:spacing w:after="0" w:line="240" w:lineRule="auto"/>
        <w:contextualSpacing w:val="0"/>
        <w:rPr>
          <w:rFonts w:ascii="Times New Roman" w:hAnsi="Times New Roman" w:cs="Times New Roman"/>
          <w:szCs w:val="22"/>
        </w:rPr>
      </w:pPr>
      <w:r w:rsidRPr="00567B75">
        <w:rPr>
          <w:rFonts w:ascii="Times New Roman" w:hAnsi="Times New Roman" w:cs="Times New Roman"/>
          <w:szCs w:val="22"/>
        </w:rPr>
        <w:t xml:space="preserve">Jose </w:t>
      </w:r>
      <w:proofErr w:type="spellStart"/>
      <w:r w:rsidRPr="00567B75">
        <w:rPr>
          <w:rFonts w:ascii="Times New Roman" w:hAnsi="Times New Roman" w:cs="Times New Roman"/>
          <w:szCs w:val="22"/>
        </w:rPr>
        <w:t>Natario</w:t>
      </w:r>
      <w:proofErr w:type="spellEnd"/>
      <w:r w:rsidRPr="00567B75">
        <w:rPr>
          <w:rFonts w:ascii="Times New Roman" w:hAnsi="Times New Roman" w:cs="Times New Roman"/>
          <w:szCs w:val="22"/>
        </w:rPr>
        <w:t>, An introduction to Mathematical Relativity, Latin American Mathematics Series, Springer (2021)</w:t>
      </w:r>
    </w:p>
    <w:p w14:paraId="5C3E1070" w14:textId="77777777" w:rsidR="00E27857" w:rsidRPr="00567B75" w:rsidRDefault="00E27857" w:rsidP="00E27857">
      <w:pPr>
        <w:rPr>
          <w:b/>
          <w:bCs/>
          <w:sz w:val="22"/>
          <w:szCs w:val="22"/>
        </w:rPr>
      </w:pPr>
    </w:p>
    <w:p w14:paraId="54097C91" w14:textId="77777777" w:rsidR="00E27857" w:rsidRPr="00567B75" w:rsidRDefault="00E27857" w:rsidP="00E27857">
      <w:pPr>
        <w:rPr>
          <w:b/>
          <w:bCs/>
          <w:sz w:val="22"/>
          <w:szCs w:val="22"/>
        </w:rPr>
      </w:pPr>
      <w:r w:rsidRPr="00567B75">
        <w:rPr>
          <w:b/>
          <w:bCs/>
          <w:sz w:val="22"/>
          <w:szCs w:val="22"/>
        </w:rPr>
        <w:t>Reference Books:</w:t>
      </w:r>
    </w:p>
    <w:p w14:paraId="0AFCA564" w14:textId="77777777" w:rsidR="00E27857" w:rsidRPr="00567B75" w:rsidRDefault="00E27857" w:rsidP="00E27857">
      <w:pPr>
        <w:rPr>
          <w:sz w:val="22"/>
          <w:szCs w:val="22"/>
        </w:rPr>
      </w:pPr>
    </w:p>
    <w:p w14:paraId="19619139" w14:textId="6058CC3E" w:rsidR="00E27857" w:rsidRDefault="00E27857" w:rsidP="00E27857">
      <w:pPr>
        <w:pStyle w:val="ListParagraph"/>
        <w:numPr>
          <w:ilvl w:val="0"/>
          <w:numId w:val="91"/>
        </w:numPr>
        <w:spacing w:after="0" w:line="240" w:lineRule="auto"/>
        <w:contextualSpacing w:val="0"/>
        <w:rPr>
          <w:rFonts w:ascii="Times New Roman" w:hAnsi="Times New Roman" w:cs="Times New Roman"/>
          <w:szCs w:val="22"/>
        </w:rPr>
      </w:pPr>
      <w:r w:rsidRPr="00E27857">
        <w:rPr>
          <w:rFonts w:ascii="Times New Roman" w:hAnsi="Times New Roman" w:cs="Times New Roman"/>
          <w:szCs w:val="22"/>
        </w:rPr>
        <w:t>Robert M. Wald, General Relativity, The University of Chicago Press (1984)</w:t>
      </w:r>
    </w:p>
    <w:sectPr w:rsidR="00E27857" w:rsidSect="001B6663">
      <w:footerReference w:type="default" r:id="rId14"/>
      <w:pgSz w:w="12240" w:h="15840"/>
      <w:pgMar w:top="720" w:right="720" w:bottom="720" w:left="720" w:header="720" w:footer="2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D14A" w14:textId="77777777" w:rsidR="00106060" w:rsidRDefault="00106060" w:rsidP="001E78D3">
      <w:r>
        <w:separator/>
      </w:r>
    </w:p>
  </w:endnote>
  <w:endnote w:type="continuationSeparator" w:id="0">
    <w:p w14:paraId="047CDA17" w14:textId="77777777" w:rsidR="00106060" w:rsidRDefault="00106060"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TimesNewRomanPSMT">
    <w:panose1 w:val="00000000000000000000"/>
    <w:charset w:val="00"/>
    <w:family w:val="roman"/>
    <w:notTrueType/>
    <w:pitch w:val="default"/>
  </w:font>
  <w:font w:name="TimesNewRomanPS-ItalicMT">
    <w:panose1 w:val="00000000000000000000"/>
    <w:charset w:val="00"/>
    <w:family w:val="roman"/>
    <w:notTrueType/>
    <w:pitch w:val="default"/>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7D54295B" w:rsidR="00E27857" w:rsidRDefault="00E27857">
        <w:pPr>
          <w:pStyle w:val="Footer"/>
          <w:jc w:val="center"/>
        </w:pPr>
        <w:r>
          <w:fldChar w:fldCharType="begin"/>
        </w:r>
        <w:r>
          <w:instrText xml:space="preserve"> PAGE   \* MERGEFORMAT </w:instrText>
        </w:r>
        <w:r>
          <w:fldChar w:fldCharType="separate"/>
        </w:r>
        <w:r w:rsidR="001B6663">
          <w:rPr>
            <w:noProof/>
          </w:rPr>
          <w:t>79</w:t>
        </w:r>
        <w:r>
          <w:rPr>
            <w:noProof/>
          </w:rPr>
          <w:fldChar w:fldCharType="end"/>
        </w:r>
      </w:p>
    </w:sdtContent>
  </w:sdt>
  <w:p w14:paraId="2816FE86" w14:textId="77777777" w:rsidR="00E27857" w:rsidRDefault="00E2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EAAF" w14:textId="77777777" w:rsidR="00106060" w:rsidRDefault="00106060" w:rsidP="001E78D3">
      <w:r>
        <w:separator/>
      </w:r>
    </w:p>
  </w:footnote>
  <w:footnote w:type="continuationSeparator" w:id="0">
    <w:p w14:paraId="005F15D9" w14:textId="77777777" w:rsidR="00106060" w:rsidRDefault="00106060"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2DF1"/>
    <w:multiLevelType w:val="hybridMultilevel"/>
    <w:tmpl w:val="57D4EF08"/>
    <w:lvl w:ilvl="0" w:tplc="FFFFFFFF">
      <w:start w:val="1"/>
      <w:numFmt w:val="decimal"/>
      <w:lvlText w:val="%1."/>
      <w:lvlJc w:val="left"/>
      <w:pPr>
        <w:ind w:left="360" w:hanging="360"/>
      </w:pPr>
      <w:rPr>
        <w:rFonts w:ascii="Calibri" w:hAnsi="Calibri"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8A6F02"/>
    <w:multiLevelType w:val="multilevel"/>
    <w:tmpl w:val="D90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63F4D35"/>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543BC1"/>
    <w:multiLevelType w:val="hybridMultilevel"/>
    <w:tmpl w:val="64CC55F2"/>
    <w:lvl w:ilvl="0" w:tplc="FFFFFFFF">
      <w:start w:val="1"/>
      <w:numFmt w:val="decimal"/>
      <w:lvlText w:val="%1."/>
      <w:lvlJc w:val="left"/>
      <w:pPr>
        <w:ind w:left="360" w:hanging="360"/>
      </w:pPr>
    </w:lvl>
    <w:lvl w:ilvl="1" w:tplc="4009000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9C57424"/>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DF2703"/>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11" w15:restartNumberingAfterBreak="0">
    <w:nsid w:val="132645F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A13D52"/>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3CF2EAA"/>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3DF05E9"/>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1C2FD5"/>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D65CE8"/>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5FC1645"/>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6782538"/>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E0DF4"/>
    <w:multiLevelType w:val="hybridMultilevel"/>
    <w:tmpl w:val="1CDA61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7FA059D"/>
    <w:multiLevelType w:val="hybridMultilevel"/>
    <w:tmpl w:val="2F0A0D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1AA720FF"/>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7B6782"/>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435B2B"/>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C442125"/>
    <w:multiLevelType w:val="hybridMultilevel"/>
    <w:tmpl w:val="F0BE6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38296A"/>
    <w:multiLevelType w:val="hybridMultilevel"/>
    <w:tmpl w:val="39584062"/>
    <w:lvl w:ilvl="0" w:tplc="3BE896D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0"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DDA719C"/>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20EA6A32"/>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F1007F"/>
    <w:multiLevelType w:val="hybridMultilevel"/>
    <w:tmpl w:val="DD6611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21172C2F"/>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26E13AB"/>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3EF35C8"/>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24075B13"/>
    <w:multiLevelType w:val="hybridMultilevel"/>
    <w:tmpl w:val="DE389EC8"/>
    <w:lvl w:ilvl="0" w:tplc="C966DD32">
      <w:start w:val="1"/>
      <w:numFmt w:val="decimal"/>
      <w:lvlText w:val="%1."/>
      <w:lvlJc w:val="left"/>
      <w:pPr>
        <w:ind w:left="360" w:hanging="360"/>
      </w:pPr>
      <w:rPr>
        <w:rFonts w:cs="Times New Roman" w:hint="default"/>
        <w:b w:val="0"/>
        <w:bCs/>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9"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261F2C96"/>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26887BA0"/>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3C2979"/>
    <w:multiLevelType w:val="hybridMultilevel"/>
    <w:tmpl w:val="ADB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A26331E"/>
    <w:multiLevelType w:val="hybridMultilevel"/>
    <w:tmpl w:val="97EA796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B9A73C1"/>
    <w:multiLevelType w:val="hybridMultilevel"/>
    <w:tmpl w:val="AD366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BB20428"/>
    <w:multiLevelType w:val="hybridMultilevel"/>
    <w:tmpl w:val="DA0E058E"/>
    <w:lvl w:ilvl="0" w:tplc="8F042C38">
      <w:start w:val="1"/>
      <w:numFmt w:val="decimal"/>
      <w:lvlText w:val="%1."/>
      <w:lvlJc w:val="left"/>
      <w:pPr>
        <w:ind w:left="360" w:hanging="360"/>
      </w:pPr>
      <w:rPr>
        <w:rFonts w:ascii="Calibri" w:hAnsi="Calibri" w:hint="default"/>
      </w:rPr>
    </w:lvl>
    <w:lvl w:ilvl="1" w:tplc="C792CC74">
      <w:start w:val="1"/>
      <w:numFmt w:val="lowerLetter"/>
      <w:lvlText w:val="%2."/>
      <w:lvlJc w:val="left"/>
      <w:pPr>
        <w:ind w:left="1080" w:hanging="360"/>
      </w:pPr>
    </w:lvl>
    <w:lvl w:ilvl="2" w:tplc="3D625650">
      <w:start w:val="1"/>
      <w:numFmt w:val="lowerRoman"/>
      <w:lvlText w:val="%3."/>
      <w:lvlJc w:val="right"/>
      <w:pPr>
        <w:ind w:left="1800" w:hanging="180"/>
      </w:pPr>
    </w:lvl>
    <w:lvl w:ilvl="3" w:tplc="D172A994">
      <w:start w:val="1"/>
      <w:numFmt w:val="decimal"/>
      <w:lvlText w:val="%4."/>
      <w:lvlJc w:val="left"/>
      <w:pPr>
        <w:ind w:left="2520" w:hanging="360"/>
      </w:pPr>
    </w:lvl>
    <w:lvl w:ilvl="4" w:tplc="17BE2F46">
      <w:start w:val="1"/>
      <w:numFmt w:val="lowerLetter"/>
      <w:lvlText w:val="%5."/>
      <w:lvlJc w:val="left"/>
      <w:pPr>
        <w:ind w:left="3240" w:hanging="360"/>
      </w:pPr>
    </w:lvl>
    <w:lvl w:ilvl="5" w:tplc="1382D3A8">
      <w:start w:val="1"/>
      <w:numFmt w:val="lowerRoman"/>
      <w:lvlText w:val="%6."/>
      <w:lvlJc w:val="right"/>
      <w:pPr>
        <w:ind w:left="3960" w:hanging="180"/>
      </w:pPr>
    </w:lvl>
    <w:lvl w:ilvl="6" w:tplc="8A58E982">
      <w:start w:val="1"/>
      <w:numFmt w:val="decimal"/>
      <w:lvlText w:val="%7."/>
      <w:lvlJc w:val="left"/>
      <w:pPr>
        <w:ind w:left="4680" w:hanging="360"/>
      </w:pPr>
    </w:lvl>
    <w:lvl w:ilvl="7" w:tplc="C862D550">
      <w:start w:val="1"/>
      <w:numFmt w:val="lowerLetter"/>
      <w:lvlText w:val="%8."/>
      <w:lvlJc w:val="left"/>
      <w:pPr>
        <w:ind w:left="5400" w:hanging="360"/>
      </w:pPr>
    </w:lvl>
    <w:lvl w:ilvl="8" w:tplc="F990CE00">
      <w:start w:val="1"/>
      <w:numFmt w:val="lowerRoman"/>
      <w:lvlText w:val="%9."/>
      <w:lvlJc w:val="right"/>
      <w:pPr>
        <w:ind w:left="6120" w:hanging="180"/>
      </w:pPr>
    </w:lvl>
  </w:abstractNum>
  <w:abstractNum w:abstractNumId="48"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16D61D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55A0D4A"/>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731369"/>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374F74A9"/>
    <w:multiLevelType w:val="hybridMultilevel"/>
    <w:tmpl w:val="DA0E058E"/>
    <w:lvl w:ilvl="0" w:tplc="8F042C38">
      <w:start w:val="1"/>
      <w:numFmt w:val="decimal"/>
      <w:lvlText w:val="%1."/>
      <w:lvlJc w:val="left"/>
      <w:pPr>
        <w:ind w:left="360" w:hanging="360"/>
      </w:pPr>
      <w:rPr>
        <w:rFonts w:ascii="Calibri" w:hAnsi="Calibri" w:hint="default"/>
      </w:rPr>
    </w:lvl>
    <w:lvl w:ilvl="1" w:tplc="C792CC74">
      <w:start w:val="1"/>
      <w:numFmt w:val="lowerLetter"/>
      <w:lvlText w:val="%2."/>
      <w:lvlJc w:val="left"/>
      <w:pPr>
        <w:ind w:left="1080" w:hanging="360"/>
      </w:pPr>
    </w:lvl>
    <w:lvl w:ilvl="2" w:tplc="3D625650">
      <w:start w:val="1"/>
      <w:numFmt w:val="lowerRoman"/>
      <w:lvlText w:val="%3."/>
      <w:lvlJc w:val="right"/>
      <w:pPr>
        <w:ind w:left="1800" w:hanging="180"/>
      </w:pPr>
    </w:lvl>
    <w:lvl w:ilvl="3" w:tplc="D172A994">
      <w:start w:val="1"/>
      <w:numFmt w:val="decimal"/>
      <w:lvlText w:val="%4."/>
      <w:lvlJc w:val="left"/>
      <w:pPr>
        <w:ind w:left="2520" w:hanging="360"/>
      </w:pPr>
    </w:lvl>
    <w:lvl w:ilvl="4" w:tplc="17BE2F46">
      <w:start w:val="1"/>
      <w:numFmt w:val="lowerLetter"/>
      <w:lvlText w:val="%5."/>
      <w:lvlJc w:val="left"/>
      <w:pPr>
        <w:ind w:left="3240" w:hanging="360"/>
      </w:pPr>
    </w:lvl>
    <w:lvl w:ilvl="5" w:tplc="1382D3A8">
      <w:start w:val="1"/>
      <w:numFmt w:val="lowerRoman"/>
      <w:lvlText w:val="%6."/>
      <w:lvlJc w:val="right"/>
      <w:pPr>
        <w:ind w:left="3960" w:hanging="180"/>
      </w:pPr>
    </w:lvl>
    <w:lvl w:ilvl="6" w:tplc="8A58E982">
      <w:start w:val="1"/>
      <w:numFmt w:val="decimal"/>
      <w:lvlText w:val="%7."/>
      <w:lvlJc w:val="left"/>
      <w:pPr>
        <w:ind w:left="4680" w:hanging="360"/>
      </w:pPr>
    </w:lvl>
    <w:lvl w:ilvl="7" w:tplc="C862D550">
      <w:start w:val="1"/>
      <w:numFmt w:val="lowerLetter"/>
      <w:lvlText w:val="%8."/>
      <w:lvlJc w:val="left"/>
      <w:pPr>
        <w:ind w:left="5400" w:hanging="360"/>
      </w:pPr>
    </w:lvl>
    <w:lvl w:ilvl="8" w:tplc="F990CE00">
      <w:start w:val="1"/>
      <w:numFmt w:val="lowerRoman"/>
      <w:lvlText w:val="%9."/>
      <w:lvlJc w:val="right"/>
      <w:pPr>
        <w:ind w:left="6120" w:hanging="180"/>
      </w:pPr>
    </w:lvl>
  </w:abstractNum>
  <w:abstractNum w:abstractNumId="54" w15:restartNumberingAfterBreak="0">
    <w:nsid w:val="37E64267"/>
    <w:multiLevelType w:val="hybridMultilevel"/>
    <w:tmpl w:val="5E5E9DEC"/>
    <w:lvl w:ilvl="0" w:tplc="FFFFFFFF">
      <w:start w:val="1"/>
      <w:numFmt w:val="decimal"/>
      <w:lvlText w:val="%1."/>
      <w:lvlJc w:val="left"/>
      <w:pPr>
        <w:ind w:left="720" w:hanging="360"/>
      </w:pPr>
      <w:rPr>
        <w:rFonts w:ascii="Times New Roman" w:hAnsi="Times New Roman" w:cs="Times New Roman" w:hint="default"/>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56" w15:restartNumberingAfterBreak="0">
    <w:nsid w:val="3BA017C1"/>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D1E459"/>
    <w:multiLevelType w:val="hybridMultilevel"/>
    <w:tmpl w:val="B9DA7540"/>
    <w:lvl w:ilvl="0" w:tplc="989067C6">
      <w:start w:val="1"/>
      <w:numFmt w:val="decimal"/>
      <w:lvlText w:val="%1."/>
      <w:lvlJc w:val="left"/>
      <w:pPr>
        <w:ind w:left="360" w:hanging="360"/>
      </w:pPr>
    </w:lvl>
    <w:lvl w:ilvl="1" w:tplc="B4D6FF6A">
      <w:start w:val="1"/>
      <w:numFmt w:val="lowerLetter"/>
      <w:lvlText w:val="%2."/>
      <w:lvlJc w:val="left"/>
      <w:pPr>
        <w:ind w:left="1080" w:hanging="360"/>
      </w:pPr>
    </w:lvl>
    <w:lvl w:ilvl="2" w:tplc="298C52C8">
      <w:start w:val="1"/>
      <w:numFmt w:val="lowerRoman"/>
      <w:lvlText w:val="%3."/>
      <w:lvlJc w:val="right"/>
      <w:pPr>
        <w:ind w:left="1800" w:hanging="180"/>
      </w:pPr>
    </w:lvl>
    <w:lvl w:ilvl="3" w:tplc="354624B4">
      <w:start w:val="1"/>
      <w:numFmt w:val="decimal"/>
      <w:lvlText w:val="%4."/>
      <w:lvlJc w:val="left"/>
      <w:pPr>
        <w:ind w:left="2520" w:hanging="360"/>
      </w:pPr>
    </w:lvl>
    <w:lvl w:ilvl="4" w:tplc="8446DACE">
      <w:start w:val="1"/>
      <w:numFmt w:val="lowerLetter"/>
      <w:lvlText w:val="%5."/>
      <w:lvlJc w:val="left"/>
      <w:pPr>
        <w:ind w:left="3240" w:hanging="360"/>
      </w:pPr>
    </w:lvl>
    <w:lvl w:ilvl="5" w:tplc="9DB807E8">
      <w:start w:val="1"/>
      <w:numFmt w:val="lowerRoman"/>
      <w:lvlText w:val="%6."/>
      <w:lvlJc w:val="right"/>
      <w:pPr>
        <w:ind w:left="3960" w:hanging="180"/>
      </w:pPr>
    </w:lvl>
    <w:lvl w:ilvl="6" w:tplc="A57284C6">
      <w:start w:val="1"/>
      <w:numFmt w:val="decimal"/>
      <w:lvlText w:val="%7."/>
      <w:lvlJc w:val="left"/>
      <w:pPr>
        <w:ind w:left="4680" w:hanging="360"/>
      </w:pPr>
    </w:lvl>
    <w:lvl w:ilvl="7" w:tplc="062E4C92">
      <w:start w:val="1"/>
      <w:numFmt w:val="lowerLetter"/>
      <w:lvlText w:val="%8."/>
      <w:lvlJc w:val="left"/>
      <w:pPr>
        <w:ind w:left="5400" w:hanging="360"/>
      </w:pPr>
    </w:lvl>
    <w:lvl w:ilvl="8" w:tplc="0714E852">
      <w:start w:val="1"/>
      <w:numFmt w:val="lowerRoman"/>
      <w:lvlText w:val="%9."/>
      <w:lvlJc w:val="right"/>
      <w:pPr>
        <w:ind w:left="6120" w:hanging="180"/>
      </w:pPr>
    </w:lvl>
  </w:abstractNum>
  <w:abstractNum w:abstractNumId="59" w15:restartNumberingAfterBreak="0">
    <w:nsid w:val="3D4671A6"/>
    <w:multiLevelType w:val="hybridMultilevel"/>
    <w:tmpl w:val="DA0E058E"/>
    <w:lvl w:ilvl="0" w:tplc="8F042C38">
      <w:start w:val="1"/>
      <w:numFmt w:val="decimal"/>
      <w:lvlText w:val="%1."/>
      <w:lvlJc w:val="left"/>
      <w:pPr>
        <w:ind w:left="360" w:hanging="360"/>
      </w:pPr>
      <w:rPr>
        <w:rFonts w:ascii="Calibri" w:hAnsi="Calibri" w:hint="default"/>
      </w:rPr>
    </w:lvl>
    <w:lvl w:ilvl="1" w:tplc="C792CC74">
      <w:start w:val="1"/>
      <w:numFmt w:val="lowerLetter"/>
      <w:lvlText w:val="%2."/>
      <w:lvlJc w:val="left"/>
      <w:pPr>
        <w:ind w:left="1080" w:hanging="360"/>
      </w:pPr>
    </w:lvl>
    <w:lvl w:ilvl="2" w:tplc="3D625650">
      <w:start w:val="1"/>
      <w:numFmt w:val="lowerRoman"/>
      <w:lvlText w:val="%3."/>
      <w:lvlJc w:val="right"/>
      <w:pPr>
        <w:ind w:left="1800" w:hanging="180"/>
      </w:pPr>
    </w:lvl>
    <w:lvl w:ilvl="3" w:tplc="D172A994">
      <w:start w:val="1"/>
      <w:numFmt w:val="decimal"/>
      <w:lvlText w:val="%4."/>
      <w:lvlJc w:val="left"/>
      <w:pPr>
        <w:ind w:left="2520" w:hanging="360"/>
      </w:pPr>
    </w:lvl>
    <w:lvl w:ilvl="4" w:tplc="17BE2F46">
      <w:start w:val="1"/>
      <w:numFmt w:val="lowerLetter"/>
      <w:lvlText w:val="%5."/>
      <w:lvlJc w:val="left"/>
      <w:pPr>
        <w:ind w:left="3240" w:hanging="360"/>
      </w:pPr>
    </w:lvl>
    <w:lvl w:ilvl="5" w:tplc="1382D3A8">
      <w:start w:val="1"/>
      <w:numFmt w:val="lowerRoman"/>
      <w:lvlText w:val="%6."/>
      <w:lvlJc w:val="right"/>
      <w:pPr>
        <w:ind w:left="3960" w:hanging="180"/>
      </w:pPr>
    </w:lvl>
    <w:lvl w:ilvl="6" w:tplc="8A58E982">
      <w:start w:val="1"/>
      <w:numFmt w:val="decimal"/>
      <w:lvlText w:val="%7."/>
      <w:lvlJc w:val="left"/>
      <w:pPr>
        <w:ind w:left="4680" w:hanging="360"/>
      </w:pPr>
    </w:lvl>
    <w:lvl w:ilvl="7" w:tplc="C862D550">
      <w:start w:val="1"/>
      <w:numFmt w:val="lowerLetter"/>
      <w:lvlText w:val="%8."/>
      <w:lvlJc w:val="left"/>
      <w:pPr>
        <w:ind w:left="5400" w:hanging="360"/>
      </w:pPr>
    </w:lvl>
    <w:lvl w:ilvl="8" w:tplc="F990CE00">
      <w:start w:val="1"/>
      <w:numFmt w:val="lowerRoman"/>
      <w:lvlText w:val="%9."/>
      <w:lvlJc w:val="right"/>
      <w:pPr>
        <w:ind w:left="6120" w:hanging="180"/>
      </w:pPr>
    </w:lvl>
  </w:abstractNum>
  <w:abstractNum w:abstractNumId="60" w15:restartNumberingAfterBreak="0">
    <w:nsid w:val="3F100CB0"/>
    <w:multiLevelType w:val="hybridMultilevel"/>
    <w:tmpl w:val="B8A41E06"/>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3FDE750A"/>
    <w:multiLevelType w:val="hybridMultilevel"/>
    <w:tmpl w:val="D75ECF92"/>
    <w:lvl w:ilvl="0" w:tplc="A322E6E8">
      <w:start w:val="1"/>
      <w:numFmt w:val="decimal"/>
      <w:lvlText w:val="%1."/>
      <w:lvlJc w:val="left"/>
      <w:pPr>
        <w:ind w:left="360" w:hanging="360"/>
      </w:pPr>
      <w:rPr>
        <w:rFonts w:ascii="Times New Roman" w:eastAsia="Times New Roman" w:hAnsi="Times New Roman" w:cs="Times New Roman"/>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41D7141D"/>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2E86FE9"/>
    <w:multiLevelType w:val="hybridMultilevel"/>
    <w:tmpl w:val="28BE6214"/>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444B3466"/>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6892FAC"/>
    <w:multiLevelType w:val="hybridMultilevel"/>
    <w:tmpl w:val="35B6083A"/>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67"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48F21D8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A8174F2"/>
    <w:multiLevelType w:val="multilevel"/>
    <w:tmpl w:val="78C8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2505C8"/>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E5D0EA3"/>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952753"/>
    <w:multiLevelType w:val="hybridMultilevel"/>
    <w:tmpl w:val="89920E3A"/>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516968D1"/>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189366E"/>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51A97BB6"/>
    <w:multiLevelType w:val="multilevel"/>
    <w:tmpl w:val="895AE382"/>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77" w15:restartNumberingAfterBreak="0">
    <w:nsid w:val="51C81F91"/>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42B2B8E"/>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0" w15:restartNumberingAfterBreak="0">
    <w:nsid w:val="5792468E"/>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591F3B3C"/>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99156E6"/>
    <w:multiLevelType w:val="hybridMultilevel"/>
    <w:tmpl w:val="28BE6214"/>
    <w:lvl w:ilvl="0" w:tplc="FD36AE5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BA63A04"/>
    <w:multiLevelType w:val="multilevel"/>
    <w:tmpl w:val="D90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6549FB"/>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5D277086"/>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5DBE7CE6"/>
    <w:multiLevelType w:val="hybridMultilevel"/>
    <w:tmpl w:val="4D52C45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156" w:hanging="360"/>
      </w:pPr>
      <w:rPr>
        <w:rFonts w:cs="Times New Roman"/>
      </w:rPr>
    </w:lvl>
    <w:lvl w:ilvl="2" w:tplc="0409001B" w:tentative="1">
      <w:start w:val="1"/>
      <w:numFmt w:val="lowerRoman"/>
      <w:lvlText w:val="%3."/>
      <w:lvlJc w:val="right"/>
      <w:pPr>
        <w:ind w:left="1876" w:hanging="180"/>
      </w:pPr>
      <w:rPr>
        <w:rFonts w:cs="Times New Roman"/>
      </w:rPr>
    </w:lvl>
    <w:lvl w:ilvl="3" w:tplc="0409000F" w:tentative="1">
      <w:start w:val="1"/>
      <w:numFmt w:val="decimal"/>
      <w:lvlText w:val="%4."/>
      <w:lvlJc w:val="left"/>
      <w:pPr>
        <w:ind w:left="2596" w:hanging="360"/>
      </w:pPr>
      <w:rPr>
        <w:rFonts w:cs="Times New Roman"/>
      </w:rPr>
    </w:lvl>
    <w:lvl w:ilvl="4" w:tplc="04090019" w:tentative="1">
      <w:start w:val="1"/>
      <w:numFmt w:val="lowerLetter"/>
      <w:lvlText w:val="%5."/>
      <w:lvlJc w:val="left"/>
      <w:pPr>
        <w:ind w:left="3316" w:hanging="360"/>
      </w:pPr>
      <w:rPr>
        <w:rFonts w:cs="Times New Roman"/>
      </w:rPr>
    </w:lvl>
    <w:lvl w:ilvl="5" w:tplc="0409001B" w:tentative="1">
      <w:start w:val="1"/>
      <w:numFmt w:val="lowerRoman"/>
      <w:lvlText w:val="%6."/>
      <w:lvlJc w:val="right"/>
      <w:pPr>
        <w:ind w:left="4036" w:hanging="180"/>
      </w:pPr>
      <w:rPr>
        <w:rFonts w:cs="Times New Roman"/>
      </w:rPr>
    </w:lvl>
    <w:lvl w:ilvl="6" w:tplc="0409000F" w:tentative="1">
      <w:start w:val="1"/>
      <w:numFmt w:val="decimal"/>
      <w:lvlText w:val="%7."/>
      <w:lvlJc w:val="left"/>
      <w:pPr>
        <w:ind w:left="4756" w:hanging="360"/>
      </w:pPr>
      <w:rPr>
        <w:rFonts w:cs="Times New Roman"/>
      </w:rPr>
    </w:lvl>
    <w:lvl w:ilvl="7" w:tplc="04090019" w:tentative="1">
      <w:start w:val="1"/>
      <w:numFmt w:val="lowerLetter"/>
      <w:lvlText w:val="%8."/>
      <w:lvlJc w:val="left"/>
      <w:pPr>
        <w:ind w:left="5476" w:hanging="360"/>
      </w:pPr>
      <w:rPr>
        <w:rFonts w:cs="Times New Roman"/>
      </w:rPr>
    </w:lvl>
    <w:lvl w:ilvl="8" w:tplc="0409001B" w:tentative="1">
      <w:start w:val="1"/>
      <w:numFmt w:val="lowerRoman"/>
      <w:lvlText w:val="%9."/>
      <w:lvlJc w:val="right"/>
      <w:pPr>
        <w:ind w:left="6196" w:hanging="180"/>
      </w:pPr>
      <w:rPr>
        <w:rFonts w:cs="Times New Roman"/>
      </w:rPr>
    </w:lvl>
  </w:abstractNum>
  <w:abstractNum w:abstractNumId="87" w15:restartNumberingAfterBreak="0">
    <w:nsid w:val="5E3D02B0"/>
    <w:multiLevelType w:val="hybridMultilevel"/>
    <w:tmpl w:val="DBEC80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8" w15:restartNumberingAfterBreak="0">
    <w:nsid w:val="5EDA1107"/>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1571FEE"/>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410777F"/>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64624A94"/>
    <w:multiLevelType w:val="hybridMultilevel"/>
    <w:tmpl w:val="64FEF6AA"/>
    <w:lvl w:ilvl="0" w:tplc="31A02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410C40"/>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690F22F4"/>
    <w:multiLevelType w:val="hybridMultilevel"/>
    <w:tmpl w:val="61FEB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9871F14"/>
    <w:multiLevelType w:val="hybridMultilevel"/>
    <w:tmpl w:val="D18809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698E3647"/>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7" w15:restartNumberingAfterBreak="0">
    <w:nsid w:val="69955470"/>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9BB0733"/>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343195"/>
    <w:multiLevelType w:val="hybridMultilevel"/>
    <w:tmpl w:val="64CC55F2"/>
    <w:lvl w:ilvl="0" w:tplc="FFFFFFFF">
      <w:start w:val="1"/>
      <w:numFmt w:val="decimal"/>
      <w:lvlText w:val="%1."/>
      <w:lvlJc w:val="left"/>
      <w:pPr>
        <w:ind w:left="360" w:hanging="360"/>
      </w:pPr>
    </w:lvl>
    <w:lvl w:ilvl="1" w:tplc="FFFFFFFF">
      <w:start w:val="1"/>
      <w:numFmt w:val="decimal"/>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1" w15:restartNumberingAfterBreak="0">
    <w:nsid w:val="70E12AF5"/>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7262725E"/>
    <w:multiLevelType w:val="hybridMultilevel"/>
    <w:tmpl w:val="C65A27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2EC2054"/>
    <w:multiLevelType w:val="hybridMultilevel"/>
    <w:tmpl w:val="4D52C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3275E73"/>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74426074"/>
    <w:multiLevelType w:val="multilevel"/>
    <w:tmpl w:val="0FF20CA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106" w15:restartNumberingAfterBreak="0">
    <w:nsid w:val="75190BE1"/>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7" w15:restartNumberingAfterBreak="0">
    <w:nsid w:val="7520210B"/>
    <w:multiLevelType w:val="hybridMultilevel"/>
    <w:tmpl w:val="4D52C45E"/>
    <w:lvl w:ilvl="0" w:tplc="0409000F">
      <w:start w:val="1"/>
      <w:numFmt w:val="decimal"/>
      <w:lvlText w:val="%1."/>
      <w:lvlJc w:val="left"/>
      <w:pPr>
        <w:ind w:left="-1779" w:hanging="360"/>
      </w:pPr>
    </w:lvl>
    <w:lvl w:ilvl="1" w:tplc="04090019" w:tentative="1">
      <w:start w:val="1"/>
      <w:numFmt w:val="lowerLetter"/>
      <w:lvlText w:val="%2."/>
      <w:lvlJc w:val="left"/>
      <w:pPr>
        <w:ind w:left="-1059" w:hanging="360"/>
      </w:pPr>
    </w:lvl>
    <w:lvl w:ilvl="2" w:tplc="0409001B" w:tentative="1">
      <w:start w:val="1"/>
      <w:numFmt w:val="lowerRoman"/>
      <w:lvlText w:val="%3."/>
      <w:lvlJc w:val="right"/>
      <w:pPr>
        <w:ind w:left="-339" w:hanging="180"/>
      </w:pPr>
    </w:lvl>
    <w:lvl w:ilvl="3" w:tplc="0409000F" w:tentative="1">
      <w:start w:val="1"/>
      <w:numFmt w:val="decimal"/>
      <w:lvlText w:val="%4."/>
      <w:lvlJc w:val="left"/>
      <w:pPr>
        <w:ind w:left="381" w:hanging="360"/>
      </w:pPr>
    </w:lvl>
    <w:lvl w:ilvl="4" w:tplc="04090019" w:tentative="1">
      <w:start w:val="1"/>
      <w:numFmt w:val="lowerLetter"/>
      <w:lvlText w:val="%5."/>
      <w:lvlJc w:val="left"/>
      <w:pPr>
        <w:ind w:left="1101" w:hanging="360"/>
      </w:pPr>
    </w:lvl>
    <w:lvl w:ilvl="5" w:tplc="0409001B" w:tentative="1">
      <w:start w:val="1"/>
      <w:numFmt w:val="lowerRoman"/>
      <w:lvlText w:val="%6."/>
      <w:lvlJc w:val="right"/>
      <w:pPr>
        <w:ind w:left="1821" w:hanging="180"/>
      </w:pPr>
    </w:lvl>
    <w:lvl w:ilvl="6" w:tplc="0409000F" w:tentative="1">
      <w:start w:val="1"/>
      <w:numFmt w:val="decimal"/>
      <w:lvlText w:val="%7."/>
      <w:lvlJc w:val="left"/>
      <w:pPr>
        <w:ind w:left="2541" w:hanging="360"/>
      </w:pPr>
    </w:lvl>
    <w:lvl w:ilvl="7" w:tplc="04090019" w:tentative="1">
      <w:start w:val="1"/>
      <w:numFmt w:val="lowerLetter"/>
      <w:lvlText w:val="%8."/>
      <w:lvlJc w:val="left"/>
      <w:pPr>
        <w:ind w:left="3261" w:hanging="360"/>
      </w:pPr>
    </w:lvl>
    <w:lvl w:ilvl="8" w:tplc="0409001B" w:tentative="1">
      <w:start w:val="1"/>
      <w:numFmt w:val="lowerRoman"/>
      <w:lvlText w:val="%9."/>
      <w:lvlJc w:val="right"/>
      <w:pPr>
        <w:ind w:left="3981" w:hanging="180"/>
      </w:pPr>
    </w:lvl>
  </w:abstractNum>
  <w:abstractNum w:abstractNumId="108" w15:restartNumberingAfterBreak="0">
    <w:nsid w:val="757D09FA"/>
    <w:multiLevelType w:val="hybridMultilevel"/>
    <w:tmpl w:val="CBBC80A6"/>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75947D53"/>
    <w:multiLevelType w:val="hybridMultilevel"/>
    <w:tmpl w:val="6DB89ED6"/>
    <w:lvl w:ilvl="0" w:tplc="FFFFFFFF">
      <w:start w:val="1"/>
      <w:numFmt w:val="decimal"/>
      <w:lvlText w:val="%1."/>
      <w:lvlJc w:val="left"/>
      <w:pPr>
        <w:ind w:left="360" w:hanging="360"/>
      </w:pPr>
      <w:rPr>
        <w:rFonts w:cs="Times New Roman" w:hint="default"/>
        <w:color w:val="000000"/>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10" w15:restartNumberingAfterBreak="0">
    <w:nsid w:val="763E0584"/>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72D4698"/>
    <w:multiLevelType w:val="hybridMultilevel"/>
    <w:tmpl w:val="3FA2A2B8"/>
    <w:lvl w:ilvl="0" w:tplc="1414C326">
      <w:start w:val="1"/>
      <w:numFmt w:val="decimal"/>
      <w:lvlText w:val="%1."/>
      <w:lvlJc w:val="left"/>
      <w:pPr>
        <w:ind w:left="360" w:hanging="360"/>
      </w:pPr>
      <w:rPr>
        <w:rFonts w:ascii="Times New Roman" w:eastAsia="Times New Roman"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78A80F86"/>
    <w:multiLevelType w:val="hybridMultilevel"/>
    <w:tmpl w:val="E480B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7B287703"/>
    <w:multiLevelType w:val="hybridMultilevel"/>
    <w:tmpl w:val="52D652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4" w15:restartNumberingAfterBreak="0">
    <w:nsid w:val="7BED7706"/>
    <w:multiLevelType w:val="hybridMultilevel"/>
    <w:tmpl w:val="43D25500"/>
    <w:lvl w:ilvl="0" w:tplc="72C44E96">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7C5F2A96"/>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DF739F2"/>
    <w:multiLevelType w:val="hybridMultilevel"/>
    <w:tmpl w:val="BB9036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7"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8"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2"/>
  </w:num>
  <w:num w:numId="2">
    <w:abstractNumId w:val="107"/>
  </w:num>
  <w:num w:numId="3">
    <w:abstractNumId w:val="62"/>
  </w:num>
  <w:num w:numId="4">
    <w:abstractNumId w:val="42"/>
  </w:num>
  <w:num w:numId="5">
    <w:abstractNumId w:val="7"/>
  </w:num>
  <w:num w:numId="6">
    <w:abstractNumId w:val="78"/>
  </w:num>
  <w:num w:numId="7">
    <w:abstractNumId w:val="14"/>
  </w:num>
  <w:num w:numId="8">
    <w:abstractNumId w:val="98"/>
  </w:num>
  <w:num w:numId="9">
    <w:abstractNumId w:val="88"/>
  </w:num>
  <w:num w:numId="10">
    <w:abstractNumId w:val="69"/>
  </w:num>
  <w:num w:numId="11">
    <w:abstractNumId w:val="5"/>
  </w:num>
  <w:num w:numId="12">
    <w:abstractNumId w:val="33"/>
  </w:num>
  <w:num w:numId="13">
    <w:abstractNumId w:val="81"/>
  </w:num>
  <w:num w:numId="14">
    <w:abstractNumId w:val="17"/>
  </w:num>
  <w:num w:numId="15">
    <w:abstractNumId w:val="74"/>
  </w:num>
  <w:num w:numId="16">
    <w:abstractNumId w:val="26"/>
  </w:num>
  <w:num w:numId="17">
    <w:abstractNumId w:val="11"/>
  </w:num>
  <w:num w:numId="18">
    <w:abstractNumId w:val="25"/>
  </w:num>
  <w:num w:numId="19">
    <w:abstractNumId w:val="71"/>
  </w:num>
  <w:num w:numId="20">
    <w:abstractNumId w:val="34"/>
  </w:num>
  <w:num w:numId="21">
    <w:abstractNumId w:val="28"/>
  </w:num>
  <w:num w:numId="22">
    <w:abstractNumId w:val="114"/>
  </w:num>
  <w:num w:numId="23">
    <w:abstractNumId w:val="113"/>
  </w:num>
  <w:num w:numId="24">
    <w:abstractNumId w:val="94"/>
  </w:num>
  <w:num w:numId="25">
    <w:abstractNumId w:val="9"/>
  </w:num>
  <w:num w:numId="26">
    <w:abstractNumId w:val="97"/>
  </w:num>
  <w:num w:numId="2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9"/>
  </w:num>
  <w:num w:numId="30">
    <w:abstractNumId w:val="12"/>
  </w:num>
  <w:num w:numId="31">
    <w:abstractNumId w:val="103"/>
  </w:num>
  <w:num w:numId="32">
    <w:abstractNumId w:val="95"/>
  </w:num>
  <w:num w:numId="33">
    <w:abstractNumId w:val="22"/>
  </w:num>
  <w:num w:numId="34">
    <w:abstractNumId w:val="21"/>
  </w:num>
  <w:num w:numId="35">
    <w:abstractNumId w:val="6"/>
  </w:num>
  <w:num w:numId="36">
    <w:abstractNumId w:val="65"/>
  </w:num>
  <w:num w:numId="37">
    <w:abstractNumId w:val="99"/>
  </w:num>
  <w:num w:numId="38">
    <w:abstractNumId w:val="73"/>
  </w:num>
  <w:num w:numId="39">
    <w:abstractNumId w:val="108"/>
  </w:num>
  <w:num w:numId="40">
    <w:abstractNumId w:val="60"/>
  </w:num>
  <w:num w:numId="41">
    <w:abstractNumId w:val="50"/>
  </w:num>
  <w:num w:numId="42">
    <w:abstractNumId w:val="106"/>
  </w:num>
  <w:num w:numId="43">
    <w:abstractNumId w:val="84"/>
  </w:num>
  <w:num w:numId="44">
    <w:abstractNumId w:val="19"/>
  </w:num>
  <w:num w:numId="45">
    <w:abstractNumId w:val="85"/>
  </w:num>
  <w:num w:numId="46">
    <w:abstractNumId w:val="35"/>
  </w:num>
  <w:num w:numId="47">
    <w:abstractNumId w:val="109"/>
  </w:num>
  <w:num w:numId="48">
    <w:abstractNumId w:val="86"/>
  </w:num>
  <w:num w:numId="49">
    <w:abstractNumId w:val="38"/>
  </w:num>
  <w:num w:numId="50">
    <w:abstractNumId w:val="41"/>
  </w:num>
  <w:num w:numId="51">
    <w:abstractNumId w:val="80"/>
  </w:num>
  <w:num w:numId="52">
    <w:abstractNumId w:val="47"/>
  </w:num>
  <w:num w:numId="53">
    <w:abstractNumId w:val="59"/>
  </w:num>
  <w:num w:numId="54">
    <w:abstractNumId w:val="82"/>
  </w:num>
  <w:num w:numId="55">
    <w:abstractNumId w:val="61"/>
  </w:num>
  <w:num w:numId="56">
    <w:abstractNumId w:val="111"/>
  </w:num>
  <w:num w:numId="57">
    <w:abstractNumId w:val="27"/>
  </w:num>
  <w:num w:numId="58">
    <w:abstractNumId w:val="58"/>
  </w:num>
  <w:num w:numId="59">
    <w:abstractNumId w:val="53"/>
  </w:num>
  <w:num w:numId="60">
    <w:abstractNumId w:val="77"/>
  </w:num>
  <w:num w:numId="61">
    <w:abstractNumId w:val="44"/>
  </w:num>
  <w:num w:numId="62">
    <w:abstractNumId w:val="13"/>
  </w:num>
  <w:num w:numId="63">
    <w:abstractNumId w:val="116"/>
  </w:num>
  <w:num w:numId="64">
    <w:abstractNumId w:val="91"/>
  </w:num>
  <w:num w:numId="65">
    <w:abstractNumId w:val="46"/>
  </w:num>
  <w:num w:numId="66">
    <w:abstractNumId w:val="45"/>
  </w:num>
  <w:num w:numId="67">
    <w:abstractNumId w:val="36"/>
  </w:num>
  <w:num w:numId="68">
    <w:abstractNumId w:val="16"/>
  </w:num>
  <w:num w:numId="69">
    <w:abstractNumId w:val="112"/>
  </w:num>
  <w:num w:numId="70">
    <w:abstractNumId w:val="37"/>
  </w:num>
  <w:num w:numId="71">
    <w:abstractNumId w:val="96"/>
  </w:num>
  <w:num w:numId="72">
    <w:abstractNumId w:val="90"/>
  </w:num>
  <w:num w:numId="73">
    <w:abstractNumId w:val="75"/>
  </w:num>
  <w:num w:numId="74">
    <w:abstractNumId w:val="18"/>
  </w:num>
  <w:num w:numId="75">
    <w:abstractNumId w:val="52"/>
  </w:num>
  <w:num w:numId="76">
    <w:abstractNumId w:val="56"/>
  </w:num>
  <w:num w:numId="7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0"/>
  </w:num>
  <w:num w:numId="80">
    <w:abstractNumId w:val="29"/>
  </w:num>
  <w:num w:numId="81">
    <w:abstractNumId w:val="72"/>
  </w:num>
  <w:num w:numId="8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3"/>
  </w:num>
  <w:num w:numId="85">
    <w:abstractNumId w:val="54"/>
  </w:num>
  <w:num w:numId="86">
    <w:abstractNumId w:val="89"/>
  </w:num>
  <w:num w:numId="87">
    <w:abstractNumId w:val="101"/>
  </w:num>
  <w:num w:numId="88">
    <w:abstractNumId w:val="31"/>
  </w:num>
  <w:num w:numId="89">
    <w:abstractNumId w:val="104"/>
  </w:num>
  <w:num w:numId="90">
    <w:abstractNumId w:val="1"/>
  </w:num>
  <w:num w:numId="91">
    <w:abstractNumId w:val="87"/>
  </w:num>
  <w:num w:numId="92">
    <w:abstractNumId w:val="70"/>
  </w:num>
  <w:num w:numId="93">
    <w:abstractNumId w:val="2"/>
  </w:num>
  <w:num w:numId="94">
    <w:abstractNumId w:val="51"/>
  </w:num>
  <w:num w:numId="95">
    <w:abstractNumId w:val="20"/>
  </w:num>
  <w:num w:numId="96">
    <w:abstractNumId w:val="0"/>
  </w:num>
  <w:num w:numId="97">
    <w:abstractNumId w:val="39"/>
  </w:num>
  <w:num w:numId="98">
    <w:abstractNumId w:val="15"/>
  </w:num>
  <w:num w:numId="99">
    <w:abstractNumId w:val="30"/>
  </w:num>
  <w:num w:numId="100">
    <w:abstractNumId w:val="57"/>
  </w:num>
  <w:num w:numId="101">
    <w:abstractNumId w:val="83"/>
  </w:num>
  <w:num w:numId="102">
    <w:abstractNumId w:val="40"/>
  </w:num>
  <w:num w:numId="103">
    <w:abstractNumId w:val="118"/>
  </w:num>
  <w:num w:numId="104">
    <w:abstractNumId w:val="102"/>
  </w:num>
  <w:num w:numId="105">
    <w:abstractNumId w:val="43"/>
  </w:num>
  <w:num w:numId="106">
    <w:abstractNumId w:val="10"/>
  </w:num>
  <w:num w:numId="107">
    <w:abstractNumId w:val="66"/>
  </w:num>
  <w:num w:numId="108">
    <w:abstractNumId w:val="3"/>
  </w:num>
  <w:num w:numId="109">
    <w:abstractNumId w:val="55"/>
  </w:num>
  <w:num w:numId="110">
    <w:abstractNumId w:val="117"/>
  </w:num>
  <w:num w:numId="111">
    <w:abstractNumId w:val="100"/>
  </w:num>
  <w:num w:numId="11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2"/>
  </w:num>
  <w:num w:numId="114">
    <w:abstractNumId w:val="24"/>
  </w:num>
  <w:num w:numId="115">
    <w:abstractNumId w:val="67"/>
  </w:num>
  <w:num w:numId="1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3"/>
  </w:num>
  <w:num w:numId="120">
    <w:abstractNumId w:val="4"/>
  </w:num>
  <w:num w:numId="121">
    <w:abstractNumId w:val="68"/>
  </w:num>
  <w:numIdMacAtCleanup w:val="1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mad Nishat">
    <w15:presenceInfo w15:providerId="AD" w15:userId="S::anishat@iitp.ac.in::81918311-5d3c-46e1-b4ba-bc82e29e6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45818"/>
    <w:rsid w:val="00074763"/>
    <w:rsid w:val="000A0B0F"/>
    <w:rsid w:val="00106060"/>
    <w:rsid w:val="00137DD1"/>
    <w:rsid w:val="00144E1C"/>
    <w:rsid w:val="00146C55"/>
    <w:rsid w:val="001B6663"/>
    <w:rsid w:val="001D2546"/>
    <w:rsid w:val="001E78D3"/>
    <w:rsid w:val="00281805"/>
    <w:rsid w:val="002C60C2"/>
    <w:rsid w:val="00335E43"/>
    <w:rsid w:val="003D490D"/>
    <w:rsid w:val="004453DF"/>
    <w:rsid w:val="004722ED"/>
    <w:rsid w:val="0048695F"/>
    <w:rsid w:val="004A4607"/>
    <w:rsid w:val="004B736A"/>
    <w:rsid w:val="005153EA"/>
    <w:rsid w:val="00567B75"/>
    <w:rsid w:val="005C0FFE"/>
    <w:rsid w:val="005D7AD0"/>
    <w:rsid w:val="00622981"/>
    <w:rsid w:val="00670D90"/>
    <w:rsid w:val="006F56E8"/>
    <w:rsid w:val="0070272F"/>
    <w:rsid w:val="0071427B"/>
    <w:rsid w:val="0079187F"/>
    <w:rsid w:val="008618B6"/>
    <w:rsid w:val="00867659"/>
    <w:rsid w:val="00883370"/>
    <w:rsid w:val="008A1845"/>
    <w:rsid w:val="008C5CCE"/>
    <w:rsid w:val="009441E4"/>
    <w:rsid w:val="009606D8"/>
    <w:rsid w:val="00984B31"/>
    <w:rsid w:val="009A0ECD"/>
    <w:rsid w:val="009D2ED9"/>
    <w:rsid w:val="00A02683"/>
    <w:rsid w:val="00A31F63"/>
    <w:rsid w:val="00A917F8"/>
    <w:rsid w:val="00AA11BB"/>
    <w:rsid w:val="00AD299E"/>
    <w:rsid w:val="00AD4D8A"/>
    <w:rsid w:val="00B21CA3"/>
    <w:rsid w:val="00B24C56"/>
    <w:rsid w:val="00B56696"/>
    <w:rsid w:val="00B744B2"/>
    <w:rsid w:val="00C22D2F"/>
    <w:rsid w:val="00C81BB3"/>
    <w:rsid w:val="00CD3695"/>
    <w:rsid w:val="00CF5E4D"/>
    <w:rsid w:val="00D34577"/>
    <w:rsid w:val="00D64CC4"/>
    <w:rsid w:val="00D94911"/>
    <w:rsid w:val="00DF3398"/>
    <w:rsid w:val="00E0260A"/>
    <w:rsid w:val="00E27857"/>
    <w:rsid w:val="00E54D2F"/>
    <w:rsid w:val="00E73132"/>
    <w:rsid w:val="00E8657F"/>
    <w:rsid w:val="00EA693E"/>
    <w:rsid w:val="00EB122C"/>
    <w:rsid w:val="00EE3666"/>
    <w:rsid w:val="00F265A8"/>
    <w:rsid w:val="00F55263"/>
    <w:rsid w:val="00F90738"/>
    <w:rsid w:val="00FD7180"/>
    <w:rsid w:val="00FE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nhideWhenUsed/>
    <w:qFormat/>
    <w:rsid w:val="003D490D"/>
    <w:pPr>
      <w:spacing w:before="240" w:after="60"/>
      <w:outlineLvl w:val="5"/>
    </w:pPr>
    <w:rPr>
      <w:rFonts w:ascii="Calibri" w:hAnsi="Calibri" w:cs="Mangal"/>
      <w:b/>
      <w:bCs/>
    </w:rPr>
  </w:style>
  <w:style w:type="paragraph" w:styleId="Heading7">
    <w:name w:val="heading 7"/>
    <w:basedOn w:val="Normal"/>
    <w:next w:val="Normal"/>
    <w:link w:val="Heading7Char"/>
    <w:uiPriority w:val="9"/>
    <w:semiHidden/>
    <w:unhideWhenUsed/>
    <w:qFormat/>
    <w:rsid w:val="00F265A8"/>
    <w:pPr>
      <w:keepNext/>
      <w:keepLines/>
      <w:spacing w:before="40" w:line="259" w:lineRule="auto"/>
      <w:outlineLvl w:val="6"/>
    </w:pPr>
    <w:rPr>
      <w:rFonts w:ascii="Calibri" w:hAnsi="Calibri"/>
      <w:color w:val="595959"/>
      <w:sz w:val="22"/>
      <w:szCs w:val="22"/>
    </w:rPr>
  </w:style>
  <w:style w:type="paragraph" w:styleId="Heading8">
    <w:name w:val="heading 8"/>
    <w:basedOn w:val="Normal"/>
    <w:next w:val="Normal"/>
    <w:link w:val="Heading8Char"/>
    <w:uiPriority w:val="9"/>
    <w:semiHidden/>
    <w:unhideWhenUsed/>
    <w:qFormat/>
    <w:rsid w:val="00F265A8"/>
    <w:pPr>
      <w:keepNext/>
      <w:keepLines/>
      <w:spacing w:line="259" w:lineRule="auto"/>
      <w:outlineLvl w:val="7"/>
    </w:pPr>
    <w:rPr>
      <w:rFonts w:ascii="Calibri" w:hAnsi="Calibri"/>
      <w:i/>
      <w:iCs/>
      <w:color w:val="272727"/>
      <w:sz w:val="22"/>
      <w:szCs w:val="22"/>
    </w:rPr>
  </w:style>
  <w:style w:type="paragraph" w:styleId="Heading9">
    <w:name w:val="heading 9"/>
    <w:basedOn w:val="Normal"/>
    <w:next w:val="Normal"/>
    <w:link w:val="Heading9Char"/>
    <w:uiPriority w:val="9"/>
    <w:semiHidden/>
    <w:unhideWhenUsed/>
    <w:qFormat/>
    <w:rsid w:val="00F265A8"/>
    <w:pPr>
      <w:keepNext/>
      <w:keepLines/>
      <w:spacing w:line="259" w:lineRule="auto"/>
      <w:outlineLvl w:val="8"/>
    </w:pPr>
    <w:rPr>
      <w:rFonts w:ascii="Calibri" w:hAnsi="Calibri"/>
      <w:color w:val="27272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rsid w:val="003D490D"/>
    <w:rPr>
      <w:rFonts w:ascii="Calibri" w:eastAsia="Calibri" w:hAnsi="Calibri" w:cs="Calibri"/>
      <w:b/>
      <w:lang w:eastAsia="en-IN"/>
    </w:rPr>
  </w:style>
  <w:style w:type="character" w:customStyle="1" w:styleId="Heading6Char">
    <w:name w:val="Heading 6 Char"/>
    <w:basedOn w:val="DefaultParagraphFont"/>
    <w:link w:val="Heading6"/>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0"/>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qFormat/>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basedOn w:val="DefaultParagraphFont"/>
    <w:link w:val="Heading7"/>
    <w:uiPriority w:val="9"/>
    <w:semiHidden/>
    <w:rsid w:val="00F265A8"/>
    <w:rPr>
      <w:rFonts w:ascii="Calibri" w:eastAsia="Times New Roman" w:hAnsi="Calibri" w:cs="Times New Roman"/>
      <w:color w:val="595959"/>
      <w:lang w:val="en-US"/>
    </w:rPr>
  </w:style>
  <w:style w:type="character" w:customStyle="1" w:styleId="Heading8Char">
    <w:name w:val="Heading 8 Char"/>
    <w:basedOn w:val="DefaultParagraphFont"/>
    <w:link w:val="Heading8"/>
    <w:uiPriority w:val="9"/>
    <w:semiHidden/>
    <w:rsid w:val="00F265A8"/>
    <w:rPr>
      <w:rFonts w:ascii="Calibri" w:eastAsia="Times New Roman" w:hAnsi="Calibri" w:cs="Times New Roman"/>
      <w:i/>
      <w:iCs/>
      <w:color w:val="272727"/>
      <w:lang w:val="en-US"/>
    </w:rPr>
  </w:style>
  <w:style w:type="character" w:customStyle="1" w:styleId="Heading9Char">
    <w:name w:val="Heading 9 Char"/>
    <w:basedOn w:val="DefaultParagraphFont"/>
    <w:link w:val="Heading9"/>
    <w:uiPriority w:val="9"/>
    <w:semiHidden/>
    <w:rsid w:val="00F265A8"/>
    <w:rPr>
      <w:rFonts w:ascii="Calibri" w:eastAsia="Times New Roman" w:hAnsi="Calibri" w:cs="Times New Roman"/>
      <w:color w:val="272727"/>
      <w:lang w:val="en-US"/>
    </w:rPr>
  </w:style>
  <w:style w:type="paragraph" w:styleId="Revision">
    <w:name w:val="Revision"/>
    <w:hidden/>
    <w:uiPriority w:val="99"/>
    <w:semiHidden/>
    <w:rsid w:val="00F265A8"/>
    <w:pPr>
      <w:spacing w:after="0" w:line="240" w:lineRule="auto"/>
    </w:pPr>
    <w:rPr>
      <w:rFonts w:ascii="Calibri" w:eastAsia="Calibri" w:hAnsi="Calibri" w:cs="Times New Roman"/>
      <w:lang w:val="en-US"/>
    </w:rPr>
  </w:style>
  <w:style w:type="paragraph" w:styleId="Quote">
    <w:name w:val="Quote"/>
    <w:basedOn w:val="Normal"/>
    <w:next w:val="Normal"/>
    <w:link w:val="QuoteChar"/>
    <w:uiPriority w:val="29"/>
    <w:qFormat/>
    <w:rsid w:val="00F265A8"/>
    <w:pPr>
      <w:spacing w:before="160" w:after="160" w:line="259" w:lineRule="auto"/>
      <w:jc w:val="center"/>
    </w:pPr>
    <w:rPr>
      <w:rFonts w:ascii="Calibri" w:eastAsia="Calibri" w:hAnsi="Calibri"/>
      <w:i/>
      <w:iCs/>
      <w:color w:val="404040"/>
      <w:sz w:val="22"/>
      <w:szCs w:val="22"/>
    </w:rPr>
  </w:style>
  <w:style w:type="character" w:customStyle="1" w:styleId="QuoteChar">
    <w:name w:val="Quote Char"/>
    <w:basedOn w:val="DefaultParagraphFont"/>
    <w:link w:val="Quote"/>
    <w:uiPriority w:val="29"/>
    <w:rsid w:val="00F265A8"/>
    <w:rPr>
      <w:rFonts w:ascii="Calibri" w:eastAsia="Calibri" w:hAnsi="Calibri" w:cs="Times New Roman"/>
      <w:i/>
      <w:iCs/>
      <w:color w:val="404040"/>
      <w:lang w:val="en-US"/>
    </w:rPr>
  </w:style>
  <w:style w:type="character" w:styleId="IntenseEmphasis">
    <w:name w:val="Intense Emphasis"/>
    <w:uiPriority w:val="21"/>
    <w:qFormat/>
    <w:rsid w:val="00F265A8"/>
    <w:rPr>
      <w:i/>
      <w:iCs/>
      <w:color w:val="0F4761"/>
    </w:rPr>
  </w:style>
  <w:style w:type="paragraph" w:styleId="IntenseQuote">
    <w:name w:val="Intense Quote"/>
    <w:basedOn w:val="Normal"/>
    <w:next w:val="Normal"/>
    <w:link w:val="IntenseQuoteChar"/>
    <w:uiPriority w:val="30"/>
    <w:qFormat/>
    <w:rsid w:val="00F265A8"/>
    <w:pPr>
      <w:pBdr>
        <w:top w:val="single" w:sz="4" w:space="10" w:color="0F4761"/>
        <w:bottom w:val="single" w:sz="4" w:space="10" w:color="0F4761"/>
      </w:pBdr>
      <w:spacing w:before="360" w:after="360" w:line="259" w:lineRule="auto"/>
      <w:ind w:left="864" w:right="864"/>
      <w:jc w:val="center"/>
    </w:pPr>
    <w:rPr>
      <w:rFonts w:ascii="Calibri" w:eastAsia="Calibri" w:hAnsi="Calibri"/>
      <w:i/>
      <w:iCs/>
      <w:color w:val="0F4761"/>
      <w:sz w:val="22"/>
      <w:szCs w:val="22"/>
    </w:rPr>
  </w:style>
  <w:style w:type="character" w:customStyle="1" w:styleId="IntenseQuoteChar">
    <w:name w:val="Intense Quote Char"/>
    <w:basedOn w:val="DefaultParagraphFont"/>
    <w:link w:val="IntenseQuote"/>
    <w:uiPriority w:val="30"/>
    <w:rsid w:val="00F265A8"/>
    <w:rPr>
      <w:rFonts w:ascii="Calibri" w:eastAsia="Calibri" w:hAnsi="Calibri" w:cs="Times New Roman"/>
      <w:i/>
      <w:iCs/>
      <w:color w:val="0F4761"/>
      <w:lang w:val="en-US"/>
    </w:rPr>
  </w:style>
  <w:style w:type="character" w:styleId="IntenseReference">
    <w:name w:val="Intense Reference"/>
    <w:uiPriority w:val="32"/>
    <w:qFormat/>
    <w:rsid w:val="00F265A8"/>
    <w:rPr>
      <w:b/>
      <w:bCs/>
      <w:smallCaps/>
      <w:color w:val="0F4761"/>
      <w:spacing w:val="5"/>
    </w:rPr>
  </w:style>
  <w:style w:type="character" w:customStyle="1" w:styleId="a-size-large">
    <w:name w:val="a-size-large"/>
    <w:basedOn w:val="DefaultParagraphFont"/>
    <w:rsid w:val="00F265A8"/>
  </w:style>
  <w:style w:type="character" w:customStyle="1" w:styleId="fontstyle01">
    <w:name w:val="fontstyle01"/>
    <w:basedOn w:val="DefaultParagraphFont"/>
    <w:rsid w:val="00FE7603"/>
    <w:rPr>
      <w:rFonts w:ascii="ArialMT" w:hAnsi="ArialMT" w:hint="default"/>
      <w:b w:val="0"/>
      <w:bCs w:val="0"/>
      <w:i w:val="0"/>
      <w:iCs w:val="0"/>
      <w:color w:val="000000"/>
      <w:sz w:val="22"/>
      <w:szCs w:val="22"/>
    </w:rPr>
  </w:style>
  <w:style w:type="character" w:customStyle="1" w:styleId="fontstyle21">
    <w:name w:val="fontstyle21"/>
    <w:basedOn w:val="DefaultParagraphFont"/>
    <w:rsid w:val="00FE7603"/>
    <w:rPr>
      <w:rFonts w:ascii="TimesNewRomanPSMT" w:hAnsi="TimesNewRomanPSMT" w:hint="default"/>
      <w:b w:val="0"/>
      <w:bCs w:val="0"/>
      <w:i w:val="0"/>
      <w:iCs w:val="0"/>
      <w:color w:val="000000"/>
      <w:sz w:val="24"/>
      <w:szCs w:val="24"/>
    </w:rPr>
  </w:style>
  <w:style w:type="character" w:customStyle="1" w:styleId="a-size-medium">
    <w:name w:val="a-size-medium"/>
    <w:basedOn w:val="DefaultParagraphFont"/>
    <w:rsid w:val="00FE7603"/>
  </w:style>
  <w:style w:type="character" w:customStyle="1" w:styleId="a-size-base">
    <w:name w:val="a-size-base"/>
    <w:basedOn w:val="DefaultParagraphFont"/>
    <w:rsid w:val="00FE7603"/>
  </w:style>
  <w:style w:type="character" w:customStyle="1" w:styleId="author">
    <w:name w:val="author"/>
    <w:basedOn w:val="DefaultParagraphFont"/>
    <w:rsid w:val="00FE7603"/>
  </w:style>
  <w:style w:type="character" w:customStyle="1" w:styleId="a-color-secondary">
    <w:name w:val="a-color-secondary"/>
    <w:basedOn w:val="DefaultParagraphFont"/>
    <w:rsid w:val="00FE7603"/>
  </w:style>
  <w:style w:type="paragraph" w:customStyle="1" w:styleId="LO-normal">
    <w:name w:val="LO-normal"/>
    <w:qFormat/>
    <w:rsid w:val="00FE7603"/>
    <w:pPr>
      <w:suppressAutoHyphens/>
      <w:spacing w:after="0" w:line="276" w:lineRule="auto"/>
    </w:pPr>
    <w:rPr>
      <w:rFonts w:ascii="Arial" w:eastAsia="Arial" w:hAnsi="Arial" w:cs="Arial"/>
      <w:lang w:val="en" w:eastAsia="zh-CN" w:bidi="hi-IN"/>
    </w:rPr>
  </w:style>
  <w:style w:type="numbering" w:customStyle="1" w:styleId="Bullets">
    <w:name w:val="Bullets"/>
    <w:rsid w:val="00FE7603"/>
    <w:pPr>
      <w:numPr>
        <w:numId w:val="102"/>
      </w:numPr>
    </w:pPr>
  </w:style>
  <w:style w:type="paragraph" w:customStyle="1" w:styleId="Body">
    <w:name w:val="Body"/>
    <w:rsid w:val="00FE7603"/>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FE7603"/>
  </w:style>
  <w:style w:type="character" w:customStyle="1" w:styleId="a-declarative">
    <w:name w:val="a-declarative"/>
    <w:basedOn w:val="DefaultParagraphFont"/>
    <w:rsid w:val="00FE7603"/>
  </w:style>
  <w:style w:type="character" w:customStyle="1" w:styleId="fontstyle11">
    <w:name w:val="fontstyle11"/>
    <w:basedOn w:val="DefaultParagraphFont"/>
    <w:rsid w:val="00FE760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FE7603"/>
    <w:rPr>
      <w:rFonts w:ascii="TimesNewRomanPS-ItalicMT" w:hAnsi="TimesNewRomanPS-ItalicMT" w:hint="default"/>
      <w:b w:val="0"/>
      <w:bCs w:val="0"/>
      <w:i/>
      <w:iCs/>
      <w:color w:val="000000"/>
      <w:sz w:val="22"/>
      <w:szCs w:val="22"/>
    </w:rPr>
  </w:style>
  <w:style w:type="character" w:customStyle="1" w:styleId="hgkelc">
    <w:name w:val="hgkelc"/>
    <w:basedOn w:val="DefaultParagraphFont"/>
    <w:rsid w:val="00FE7603"/>
  </w:style>
  <w:style w:type="character" w:customStyle="1" w:styleId="authors">
    <w:name w:val="authors"/>
    <w:basedOn w:val="DefaultParagraphFont"/>
    <w:rsid w:val="00FE7603"/>
  </w:style>
  <w:style w:type="character" w:customStyle="1" w:styleId="arttitle">
    <w:name w:val="art_title"/>
    <w:basedOn w:val="DefaultParagraphFont"/>
    <w:rsid w:val="00FE7603"/>
  </w:style>
  <w:style w:type="character" w:customStyle="1" w:styleId="serialtitle">
    <w:name w:val="serial_title"/>
    <w:basedOn w:val="DefaultParagraphFont"/>
    <w:rsid w:val="00FE7603"/>
  </w:style>
  <w:style w:type="character" w:customStyle="1" w:styleId="volumeissue">
    <w:name w:val="volume_issue"/>
    <w:basedOn w:val="DefaultParagraphFont"/>
    <w:rsid w:val="00FE7603"/>
  </w:style>
  <w:style w:type="character" w:customStyle="1" w:styleId="pagerange">
    <w:name w:val="page_range"/>
    <w:basedOn w:val="DefaultParagraphFont"/>
    <w:rsid w:val="00FE7603"/>
  </w:style>
  <w:style w:type="character" w:customStyle="1" w:styleId="doilink">
    <w:name w:val="doi_link"/>
    <w:basedOn w:val="DefaultParagraphFont"/>
    <w:rsid w:val="00FE7603"/>
  </w:style>
  <w:style w:type="character" w:customStyle="1" w:styleId="a-size-extra-large">
    <w:name w:val="a-size-extra-large"/>
    <w:basedOn w:val="DefaultParagraphFont"/>
    <w:rsid w:val="00FE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ac.niser.ac.in/cgi-bin/koha/opac-search.pl?q=Provider:New%20Age%20International" TargetMode="External"/><Relationship Id="rId13" Type="http://schemas.openxmlformats.org/officeDocument/2006/relationships/hyperlink" Target="https://www.amazon.in/s/ref=dp_byline_sr_book_2?ie=UTF8&amp;field-author=Richard+M.+Foote&amp;search-alias=stripbooks" TargetMode="External"/><Relationship Id="rId3" Type="http://schemas.openxmlformats.org/officeDocument/2006/relationships/settings" Target="settings.xml"/><Relationship Id="rId7" Type="http://schemas.openxmlformats.org/officeDocument/2006/relationships/hyperlink" Target="https://opac.niser.ac.in/cgi-bin/koha/opac-search.pl?q=pl:%22New%20Delhi%22" TargetMode="External"/><Relationship Id="rId12" Type="http://schemas.openxmlformats.org/officeDocument/2006/relationships/hyperlink" Target="https://www.amazon.in/s/ref=dp_byline_sr_book_1?ie=UTF8&amp;field-author=David+S.+Dummit&amp;search-alias=stripbook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book/10.1007/978-3-540-70628-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springer.com/book/10.1007/978-3-540-70628-1" TargetMode="External"/><Relationship Id="rId4" Type="http://schemas.openxmlformats.org/officeDocument/2006/relationships/webSettings" Target="webSettings.xml"/><Relationship Id="rId9" Type="http://schemas.openxmlformats.org/officeDocument/2006/relationships/hyperlink" Target="https://opac.niser.ac.in/cgi-bin/koha/opac-search.pl?q=copydate:%222003%2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79</Pages>
  <Words>22514</Words>
  <Characters>128331</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48</cp:revision>
  <cp:lastPrinted>2024-07-26T06:54:00Z</cp:lastPrinted>
  <dcterms:created xsi:type="dcterms:W3CDTF">2024-07-19T13:45:00Z</dcterms:created>
  <dcterms:modified xsi:type="dcterms:W3CDTF">2025-04-08T12:09:00Z</dcterms:modified>
</cp:coreProperties>
</file>